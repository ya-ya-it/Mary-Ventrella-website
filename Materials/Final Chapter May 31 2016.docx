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3C24E" w14:textId="77777777" w:rsidR="00B70D70" w:rsidRPr="0090730D" w:rsidRDefault="00B70D70" w:rsidP="00B70D70">
      <w:pPr>
        <w:spacing w:line="480" w:lineRule="auto"/>
        <w:jc w:val="center"/>
        <w:rPr>
          <w:color w:val="000000" w:themeColor="text1"/>
        </w:rPr>
      </w:pPr>
    </w:p>
    <w:p w14:paraId="57220DD7" w14:textId="77777777" w:rsidR="00B70D70" w:rsidRPr="0090730D" w:rsidRDefault="00B70D70" w:rsidP="00B70D70">
      <w:pPr>
        <w:spacing w:line="480" w:lineRule="auto"/>
        <w:jc w:val="center"/>
        <w:rPr>
          <w:color w:val="000000" w:themeColor="text1"/>
        </w:rPr>
      </w:pPr>
    </w:p>
    <w:p w14:paraId="5079D356" w14:textId="77777777" w:rsidR="00B70D70" w:rsidRPr="0090730D" w:rsidRDefault="00B70D70" w:rsidP="00B70D70">
      <w:pPr>
        <w:spacing w:line="480" w:lineRule="auto"/>
        <w:rPr>
          <w:color w:val="000000" w:themeColor="text1"/>
        </w:rPr>
      </w:pPr>
    </w:p>
    <w:p w14:paraId="6CAD6919" w14:textId="77777777" w:rsidR="00B70D70" w:rsidRPr="0090730D" w:rsidRDefault="00B70D70" w:rsidP="00B70D70">
      <w:pPr>
        <w:spacing w:line="480" w:lineRule="auto"/>
        <w:jc w:val="center"/>
        <w:rPr>
          <w:b/>
          <w:color w:val="000000" w:themeColor="text1"/>
        </w:rPr>
      </w:pPr>
      <w:r w:rsidRPr="0090730D">
        <w:rPr>
          <w:b/>
          <w:color w:val="000000" w:themeColor="text1"/>
        </w:rPr>
        <w:t>MINDFULNESS REFLECTIVE PRACTICE AND CREATIVE NOVELTY AMONG LEADERS</w:t>
      </w:r>
    </w:p>
    <w:p w14:paraId="53A5E2A3" w14:textId="77777777" w:rsidR="00B70D70" w:rsidRPr="0090730D" w:rsidRDefault="00B70D70" w:rsidP="00B70D70">
      <w:pPr>
        <w:spacing w:line="480" w:lineRule="auto"/>
        <w:jc w:val="center"/>
        <w:rPr>
          <w:color w:val="000000" w:themeColor="text1"/>
        </w:rPr>
      </w:pPr>
      <w:r w:rsidRPr="0090730D">
        <w:rPr>
          <w:color w:val="000000" w:themeColor="text1"/>
        </w:rPr>
        <w:t>by</w:t>
      </w:r>
    </w:p>
    <w:p w14:paraId="1DF4591D" w14:textId="77777777" w:rsidR="00B70D70" w:rsidRPr="0090730D" w:rsidRDefault="00B70D70" w:rsidP="00B70D70">
      <w:pPr>
        <w:spacing w:line="480" w:lineRule="auto"/>
        <w:jc w:val="center"/>
        <w:rPr>
          <w:color w:val="000000" w:themeColor="text1"/>
        </w:rPr>
      </w:pPr>
      <w:r w:rsidRPr="0090730D">
        <w:rPr>
          <w:color w:val="000000" w:themeColor="text1"/>
        </w:rPr>
        <w:t>Mary Ventrella</w:t>
      </w:r>
    </w:p>
    <w:p w14:paraId="420B7577" w14:textId="77777777" w:rsidR="00B70D70" w:rsidRPr="0090730D" w:rsidRDefault="00B70D70" w:rsidP="00B70D70">
      <w:pPr>
        <w:spacing w:line="480" w:lineRule="auto"/>
        <w:jc w:val="center"/>
        <w:rPr>
          <w:color w:val="000000" w:themeColor="text1"/>
        </w:rPr>
      </w:pPr>
    </w:p>
    <w:p w14:paraId="4CA63E75" w14:textId="77777777" w:rsidR="00B70D70" w:rsidRPr="0090730D" w:rsidRDefault="00B70D70" w:rsidP="00B70D70">
      <w:pPr>
        <w:spacing w:line="480" w:lineRule="auto"/>
        <w:jc w:val="center"/>
        <w:rPr>
          <w:color w:val="000000" w:themeColor="text1"/>
        </w:rPr>
      </w:pPr>
      <w:r w:rsidRPr="0090730D">
        <w:rPr>
          <w:color w:val="000000" w:themeColor="text1"/>
        </w:rPr>
        <w:t xml:space="preserve">DINAH MANNS, </w:t>
      </w:r>
      <w:r w:rsidRPr="0090730D">
        <w:rPr>
          <w:noProof/>
          <w:color w:val="000000" w:themeColor="text1"/>
        </w:rPr>
        <w:t>PhD</w:t>
      </w:r>
      <w:r w:rsidRPr="0090730D">
        <w:rPr>
          <w:color w:val="000000" w:themeColor="text1"/>
        </w:rPr>
        <w:t>, Faculty Mentor and Chair</w:t>
      </w:r>
    </w:p>
    <w:p w14:paraId="20B6DB62" w14:textId="77777777" w:rsidR="00B70D70" w:rsidRPr="0090730D" w:rsidRDefault="00B70D70" w:rsidP="00B70D70">
      <w:pPr>
        <w:spacing w:line="480" w:lineRule="auto"/>
        <w:jc w:val="center"/>
        <w:rPr>
          <w:color w:val="000000" w:themeColor="text1"/>
        </w:rPr>
      </w:pPr>
      <w:r w:rsidRPr="0090730D">
        <w:rPr>
          <w:color w:val="000000" w:themeColor="text1"/>
        </w:rPr>
        <w:t xml:space="preserve">CONNIE FICKENSCHER, </w:t>
      </w:r>
      <w:r w:rsidRPr="0090730D">
        <w:rPr>
          <w:noProof/>
          <w:color w:val="000000" w:themeColor="text1"/>
        </w:rPr>
        <w:t>PhD</w:t>
      </w:r>
      <w:r w:rsidRPr="0090730D">
        <w:rPr>
          <w:color w:val="000000" w:themeColor="text1"/>
        </w:rPr>
        <w:t>, Committee Member</w:t>
      </w:r>
    </w:p>
    <w:p w14:paraId="220B0004" w14:textId="77777777" w:rsidR="00B70D70" w:rsidRPr="0090730D" w:rsidRDefault="00B70D70" w:rsidP="00B70D70">
      <w:pPr>
        <w:spacing w:line="480" w:lineRule="auto"/>
        <w:jc w:val="center"/>
        <w:rPr>
          <w:color w:val="000000" w:themeColor="text1"/>
        </w:rPr>
      </w:pPr>
      <w:r w:rsidRPr="0090730D">
        <w:rPr>
          <w:color w:val="000000" w:themeColor="text1"/>
        </w:rPr>
        <w:t xml:space="preserve">JOCELYN SHERMAN, </w:t>
      </w:r>
      <w:r w:rsidRPr="0090730D">
        <w:rPr>
          <w:noProof/>
          <w:color w:val="000000" w:themeColor="text1"/>
        </w:rPr>
        <w:t>PhD</w:t>
      </w:r>
      <w:r w:rsidRPr="0090730D">
        <w:rPr>
          <w:color w:val="000000" w:themeColor="text1"/>
        </w:rPr>
        <w:t>, Committee Member</w:t>
      </w:r>
    </w:p>
    <w:p w14:paraId="1B0C62E3" w14:textId="77777777" w:rsidR="00B70D70" w:rsidRPr="0090730D" w:rsidRDefault="00B70D70" w:rsidP="00B70D70">
      <w:pPr>
        <w:tabs>
          <w:tab w:val="left" w:pos="0"/>
        </w:tabs>
        <w:spacing w:line="480" w:lineRule="auto"/>
        <w:jc w:val="center"/>
        <w:rPr>
          <w:color w:val="000000" w:themeColor="text1"/>
        </w:rPr>
      </w:pPr>
    </w:p>
    <w:p w14:paraId="453A523E" w14:textId="77777777" w:rsidR="00B70D70" w:rsidRPr="0090730D" w:rsidRDefault="00B70D70" w:rsidP="00B70D70">
      <w:pPr>
        <w:autoSpaceDE w:val="0"/>
        <w:autoSpaceDN w:val="0"/>
        <w:adjustRightInd w:val="0"/>
        <w:spacing w:line="480" w:lineRule="auto"/>
        <w:jc w:val="center"/>
        <w:rPr>
          <w:color w:val="000000" w:themeColor="text1"/>
        </w:rPr>
      </w:pPr>
      <w:r w:rsidRPr="0090730D">
        <w:rPr>
          <w:rFonts w:eastAsia="Batang"/>
          <w:color w:val="000000" w:themeColor="text1"/>
          <w:lang w:eastAsia="ko-KR"/>
        </w:rPr>
        <w:t xml:space="preserve">Anna Hultquist, Dean </w:t>
      </w:r>
      <w:r w:rsidRPr="0090730D">
        <w:rPr>
          <w:rFonts w:eastAsia="Batang"/>
          <w:color w:val="000000" w:themeColor="text1"/>
          <w:lang w:eastAsia="ko-KR"/>
        </w:rPr>
        <w:br/>
        <w:t>Harold Abel School of Social and Behavioral Sciences</w:t>
      </w:r>
    </w:p>
    <w:p w14:paraId="6971DBB4" w14:textId="77777777" w:rsidR="00B70D70" w:rsidRPr="0090730D" w:rsidRDefault="00B70D70" w:rsidP="00B70D70">
      <w:pPr>
        <w:spacing w:line="480" w:lineRule="auto"/>
        <w:jc w:val="center"/>
        <w:rPr>
          <w:color w:val="000000" w:themeColor="text1"/>
        </w:rPr>
      </w:pPr>
    </w:p>
    <w:p w14:paraId="500677A9" w14:textId="77777777" w:rsidR="00B70D70" w:rsidRPr="0090730D" w:rsidRDefault="00B70D70" w:rsidP="00B70D70">
      <w:pPr>
        <w:spacing w:line="480" w:lineRule="auto"/>
        <w:jc w:val="center"/>
        <w:rPr>
          <w:color w:val="000000" w:themeColor="text1"/>
        </w:rPr>
      </w:pPr>
      <w:r w:rsidRPr="0090730D">
        <w:rPr>
          <w:color w:val="000000" w:themeColor="text1"/>
        </w:rPr>
        <w:t>A Dissertation Presented in Partial Fulfillment</w:t>
      </w:r>
    </w:p>
    <w:p w14:paraId="23295E1F" w14:textId="77777777" w:rsidR="00B70D70" w:rsidRPr="0090730D" w:rsidRDefault="00B70D70" w:rsidP="00B70D70">
      <w:pPr>
        <w:spacing w:line="480" w:lineRule="auto"/>
        <w:jc w:val="center"/>
        <w:rPr>
          <w:color w:val="000000" w:themeColor="text1"/>
        </w:rPr>
      </w:pPr>
      <w:r w:rsidRPr="0090730D">
        <w:rPr>
          <w:color w:val="000000" w:themeColor="text1"/>
        </w:rPr>
        <w:t>Of the Requirements for the Degree</w:t>
      </w:r>
    </w:p>
    <w:p w14:paraId="050C88EE" w14:textId="77777777" w:rsidR="00B70D70" w:rsidRPr="0090730D" w:rsidRDefault="00B70D70" w:rsidP="00B70D70">
      <w:pPr>
        <w:spacing w:line="480" w:lineRule="auto"/>
        <w:jc w:val="center"/>
        <w:rPr>
          <w:color w:val="000000" w:themeColor="text1"/>
        </w:rPr>
      </w:pPr>
      <w:r w:rsidRPr="0090730D">
        <w:rPr>
          <w:color w:val="000000" w:themeColor="text1"/>
        </w:rPr>
        <w:t>Doctor of Philosophy</w:t>
      </w:r>
    </w:p>
    <w:p w14:paraId="4CEDD8BE" w14:textId="77777777" w:rsidR="00B70D70" w:rsidRPr="0090730D" w:rsidRDefault="00B70D70" w:rsidP="00B70D70">
      <w:pPr>
        <w:jc w:val="center"/>
        <w:rPr>
          <w:color w:val="000000" w:themeColor="text1"/>
        </w:rPr>
      </w:pPr>
    </w:p>
    <w:p w14:paraId="5BA0D966" w14:textId="77777777" w:rsidR="00B70D70" w:rsidRPr="0090730D" w:rsidRDefault="00B70D70" w:rsidP="00B70D70">
      <w:pPr>
        <w:spacing w:line="480" w:lineRule="auto"/>
        <w:jc w:val="center"/>
        <w:rPr>
          <w:color w:val="000000" w:themeColor="text1"/>
        </w:rPr>
      </w:pPr>
    </w:p>
    <w:p w14:paraId="44C0F8DE" w14:textId="77777777" w:rsidR="00B70D70" w:rsidRPr="0090730D" w:rsidRDefault="00B70D70" w:rsidP="00B70D70">
      <w:pPr>
        <w:spacing w:line="480" w:lineRule="auto"/>
        <w:jc w:val="center"/>
        <w:rPr>
          <w:color w:val="000000" w:themeColor="text1"/>
        </w:rPr>
      </w:pPr>
      <w:r w:rsidRPr="0090730D">
        <w:rPr>
          <w:color w:val="000000" w:themeColor="text1"/>
        </w:rPr>
        <w:t>Capella University</w:t>
      </w:r>
    </w:p>
    <w:p w14:paraId="3A183C2F" w14:textId="08148E5C" w:rsidR="00B70D70" w:rsidRPr="0090730D" w:rsidRDefault="00D10C58" w:rsidP="00B70D70">
      <w:pPr>
        <w:spacing w:line="480" w:lineRule="auto"/>
        <w:jc w:val="center"/>
        <w:rPr>
          <w:color w:val="000000" w:themeColor="text1"/>
        </w:rPr>
      </w:pPr>
      <w:r>
        <w:rPr>
          <w:color w:val="000000" w:themeColor="text1"/>
        </w:rPr>
        <w:t xml:space="preserve">June </w:t>
      </w:r>
      <w:r w:rsidR="00D76BFF" w:rsidRPr="0090730D">
        <w:rPr>
          <w:color w:val="000000" w:themeColor="text1"/>
        </w:rPr>
        <w:t>2016</w:t>
      </w:r>
      <w:r w:rsidR="00B70D70" w:rsidRPr="0090730D">
        <w:rPr>
          <w:color w:val="000000" w:themeColor="text1"/>
        </w:rPr>
        <w:br w:type="page"/>
      </w:r>
    </w:p>
    <w:p w14:paraId="4EC9A141" w14:textId="77777777" w:rsidR="00B70D70" w:rsidRPr="0090730D" w:rsidRDefault="00B70D70" w:rsidP="00B70D70">
      <w:pPr>
        <w:spacing w:line="480" w:lineRule="auto"/>
        <w:jc w:val="center"/>
        <w:rPr>
          <w:color w:val="000000" w:themeColor="text1"/>
        </w:rPr>
      </w:pPr>
    </w:p>
    <w:p w14:paraId="283C0DB6" w14:textId="77777777" w:rsidR="00B70D70" w:rsidRPr="0090730D" w:rsidRDefault="00B70D70" w:rsidP="00B70D70">
      <w:pPr>
        <w:spacing w:line="480" w:lineRule="auto"/>
        <w:jc w:val="center"/>
        <w:rPr>
          <w:color w:val="000000" w:themeColor="text1"/>
        </w:rPr>
      </w:pPr>
    </w:p>
    <w:p w14:paraId="22E6C374" w14:textId="77777777" w:rsidR="00B70D70" w:rsidRPr="0090730D" w:rsidRDefault="00B70D70" w:rsidP="00B70D70">
      <w:pPr>
        <w:spacing w:line="480" w:lineRule="auto"/>
        <w:jc w:val="center"/>
        <w:rPr>
          <w:color w:val="000000" w:themeColor="text1"/>
        </w:rPr>
      </w:pPr>
    </w:p>
    <w:p w14:paraId="09E505CC" w14:textId="77777777" w:rsidR="00B70D70" w:rsidRPr="0090730D" w:rsidRDefault="00B70D70" w:rsidP="00B70D70">
      <w:pPr>
        <w:spacing w:line="480" w:lineRule="auto"/>
        <w:jc w:val="center"/>
        <w:rPr>
          <w:color w:val="000000" w:themeColor="text1"/>
        </w:rPr>
      </w:pPr>
    </w:p>
    <w:p w14:paraId="321C0F9E" w14:textId="77777777" w:rsidR="00B70D70" w:rsidRPr="0090730D" w:rsidRDefault="00B70D70" w:rsidP="00B70D70">
      <w:pPr>
        <w:spacing w:line="480" w:lineRule="auto"/>
        <w:jc w:val="center"/>
        <w:rPr>
          <w:color w:val="000000" w:themeColor="text1"/>
        </w:rPr>
      </w:pPr>
    </w:p>
    <w:p w14:paraId="798FF630" w14:textId="77777777" w:rsidR="00B70D70" w:rsidRPr="0090730D" w:rsidRDefault="00B70D70" w:rsidP="00B70D70">
      <w:pPr>
        <w:spacing w:line="480" w:lineRule="auto"/>
        <w:jc w:val="center"/>
        <w:rPr>
          <w:color w:val="000000" w:themeColor="text1"/>
        </w:rPr>
      </w:pPr>
    </w:p>
    <w:p w14:paraId="22E48ED1" w14:textId="77777777" w:rsidR="00B70D70" w:rsidRPr="0090730D" w:rsidRDefault="00B70D70" w:rsidP="00B70D70">
      <w:pPr>
        <w:spacing w:line="480" w:lineRule="auto"/>
        <w:jc w:val="center"/>
        <w:rPr>
          <w:color w:val="000000" w:themeColor="text1"/>
        </w:rPr>
      </w:pPr>
    </w:p>
    <w:p w14:paraId="3547B9AC" w14:textId="77777777" w:rsidR="00B70D70" w:rsidRPr="0090730D" w:rsidRDefault="00B70D70" w:rsidP="00B70D70">
      <w:pPr>
        <w:spacing w:line="480" w:lineRule="auto"/>
        <w:jc w:val="center"/>
        <w:rPr>
          <w:color w:val="000000" w:themeColor="text1"/>
        </w:rPr>
      </w:pPr>
    </w:p>
    <w:p w14:paraId="1BAADBD8" w14:textId="77777777" w:rsidR="00B70D70" w:rsidRPr="0090730D" w:rsidRDefault="00D76BFF" w:rsidP="00B70D70">
      <w:pPr>
        <w:spacing w:line="480" w:lineRule="auto"/>
        <w:jc w:val="center"/>
        <w:rPr>
          <w:color w:val="000000" w:themeColor="text1"/>
        </w:rPr>
      </w:pPr>
      <w:r w:rsidRPr="0090730D">
        <w:rPr>
          <w:color w:val="000000" w:themeColor="text1"/>
        </w:rPr>
        <w:t>© Mary Ventrella, 2016</w:t>
      </w:r>
    </w:p>
    <w:p w14:paraId="04C0B794" w14:textId="77777777" w:rsidR="00B70D70" w:rsidRPr="0090730D" w:rsidRDefault="00B70D70" w:rsidP="00B70D70">
      <w:pPr>
        <w:spacing w:line="480" w:lineRule="auto"/>
        <w:jc w:val="center"/>
        <w:rPr>
          <w:color w:val="000000" w:themeColor="text1"/>
        </w:rPr>
      </w:pPr>
    </w:p>
    <w:p w14:paraId="704F4E87" w14:textId="77777777" w:rsidR="00B70D70" w:rsidRPr="0090730D" w:rsidRDefault="00B70D70" w:rsidP="00B70D70">
      <w:pPr>
        <w:spacing w:line="480" w:lineRule="auto"/>
        <w:jc w:val="center"/>
        <w:rPr>
          <w:color w:val="000000" w:themeColor="text1"/>
        </w:rPr>
      </w:pPr>
    </w:p>
    <w:p w14:paraId="2D847FDD" w14:textId="77777777" w:rsidR="00B70D70" w:rsidRPr="0090730D" w:rsidRDefault="00B70D70" w:rsidP="00B70D70">
      <w:pPr>
        <w:pageBreakBefore/>
        <w:widowControl w:val="0"/>
        <w:spacing w:line="480" w:lineRule="auto"/>
        <w:jc w:val="center"/>
        <w:rPr>
          <w:b/>
          <w:color w:val="000000" w:themeColor="text1"/>
        </w:rPr>
      </w:pPr>
      <w:r w:rsidRPr="0090730D">
        <w:rPr>
          <w:b/>
          <w:color w:val="000000" w:themeColor="text1"/>
        </w:rPr>
        <w:lastRenderedPageBreak/>
        <w:t>Abstract</w:t>
      </w:r>
    </w:p>
    <w:p w14:paraId="4F2A0DA3" w14:textId="361E0356" w:rsidR="00CA0CD7" w:rsidRDefault="00D76BFF" w:rsidP="00374928">
      <w:pPr>
        <w:spacing w:line="480" w:lineRule="auto"/>
        <w:ind w:left="720"/>
        <w:rPr>
          <w:color w:val="000000" w:themeColor="text1"/>
        </w:rPr>
      </w:pPr>
      <w:r w:rsidRPr="0090730D">
        <w:rPr>
          <w:color w:val="000000" w:themeColor="text1"/>
        </w:rPr>
        <w:t>Creativity is considered the most desirable 21</w:t>
      </w:r>
      <w:r w:rsidRPr="0090730D">
        <w:rPr>
          <w:color w:val="000000" w:themeColor="text1"/>
          <w:vertAlign w:val="superscript"/>
        </w:rPr>
        <w:t>st</w:t>
      </w:r>
      <w:r w:rsidRPr="0090730D">
        <w:rPr>
          <w:color w:val="000000" w:themeColor="text1"/>
        </w:rPr>
        <w:t xml:space="preserve"> century skill and vital to the life </w:t>
      </w:r>
      <w:r w:rsidR="004B2EE4">
        <w:rPr>
          <w:color w:val="000000" w:themeColor="text1"/>
        </w:rPr>
        <w:t>of an organization</w:t>
      </w:r>
      <w:r w:rsidRPr="0090730D">
        <w:rPr>
          <w:color w:val="000000" w:themeColor="text1"/>
        </w:rPr>
        <w:t xml:space="preserve"> therefore, successful leaders recognize that creativity is critical in any kind of organiza</w:t>
      </w:r>
      <w:r w:rsidR="004B2EE4">
        <w:rPr>
          <w:color w:val="000000" w:themeColor="text1"/>
        </w:rPr>
        <w:t xml:space="preserve">tional environment.  </w:t>
      </w:r>
      <w:r w:rsidR="00871F90" w:rsidRPr="0090730D">
        <w:rPr>
          <w:color w:val="000000" w:themeColor="text1"/>
        </w:rPr>
        <w:t xml:space="preserve">Leaders who habitually act </w:t>
      </w:r>
      <w:r w:rsidR="00871F90" w:rsidRPr="0090730D">
        <w:rPr>
          <w:noProof/>
          <w:color w:val="000000" w:themeColor="text1"/>
        </w:rPr>
        <w:t>mindlessly</w:t>
      </w:r>
      <w:r w:rsidR="00871F90" w:rsidRPr="0090730D">
        <w:rPr>
          <w:color w:val="000000" w:themeColor="text1"/>
        </w:rPr>
        <w:t xml:space="preserve"> develop patterns that </w:t>
      </w:r>
      <w:r w:rsidR="004B2EE4">
        <w:rPr>
          <w:color w:val="000000" w:themeColor="text1"/>
        </w:rPr>
        <w:t>stifle creativity</w:t>
      </w:r>
      <w:r w:rsidR="00871F90" w:rsidRPr="0090730D">
        <w:rPr>
          <w:color w:val="000000" w:themeColor="text1"/>
        </w:rPr>
        <w:t>, and perpetuate outdated behavior and familiar routines that suffocate follow</w:t>
      </w:r>
      <w:r w:rsidR="004B2EE4">
        <w:rPr>
          <w:color w:val="000000" w:themeColor="text1"/>
        </w:rPr>
        <w:t>ers</w:t>
      </w:r>
      <w:r w:rsidR="00871F90" w:rsidRPr="0090730D">
        <w:rPr>
          <w:color w:val="000000" w:themeColor="text1"/>
        </w:rPr>
        <w:t xml:space="preserve">.  </w:t>
      </w:r>
      <w:r w:rsidR="00CA0CD7" w:rsidRPr="0090730D">
        <w:rPr>
          <w:color w:val="000000" w:themeColor="text1"/>
        </w:rPr>
        <w:t xml:space="preserve">This dissertation study investigated the effects of mindfulness reflective practice on creative novelty among the leaders of organizations.  The fundamental question of the study was: is there a difference in creative novelty among leaders after implementing the intervention of </w:t>
      </w:r>
      <w:r w:rsidR="00CA0CD7" w:rsidRPr="0090730D">
        <w:rPr>
          <w:noProof/>
          <w:color w:val="000000" w:themeColor="text1"/>
        </w:rPr>
        <w:t>mindfulness reflective</w:t>
      </w:r>
      <w:r w:rsidR="00CA0CD7" w:rsidRPr="0090730D">
        <w:rPr>
          <w:color w:val="000000" w:themeColor="text1"/>
        </w:rPr>
        <w:t xml:space="preserve"> practice as measured by Langer’s </w:t>
      </w:r>
      <w:r w:rsidR="004B2EE4">
        <w:rPr>
          <w:color w:val="000000" w:themeColor="text1"/>
        </w:rPr>
        <w:t>Mindfulness Scale</w:t>
      </w:r>
      <w:r w:rsidR="00CA0CD7" w:rsidRPr="0090730D">
        <w:rPr>
          <w:color w:val="000000" w:themeColor="text1"/>
        </w:rPr>
        <w:t xml:space="preserve">?  It was hypothesized that the effectiveness of the mindfulness reflective practice intervention could be demonstrated by comparison between the pre and post test scores.  When the data was analyzed, the post-test scores indicated significant differences.  While the study concluded that mindfulness reflective practice makes a difference in both the creativity and novelty seeking components of creative novelty, the results did not show significant difference in novelty producing and engagement.  Furthermore, the results need to be taken in the context of the limited sample of leaders used, and caution needs to be exercised in generalizing these findings to all leaders, and a more diverse population.  However, the implications are that mindfulness reflective practice contributes to the effectiveness of individuals and organizations.   </w:t>
      </w:r>
    </w:p>
    <w:p w14:paraId="39D5FDDF" w14:textId="77777777" w:rsidR="00304E15" w:rsidRDefault="00304E15" w:rsidP="00374928">
      <w:pPr>
        <w:spacing w:line="480" w:lineRule="auto"/>
        <w:ind w:left="720"/>
        <w:rPr>
          <w:color w:val="000000" w:themeColor="text1"/>
        </w:rPr>
      </w:pPr>
    </w:p>
    <w:p w14:paraId="094D9D7D" w14:textId="77777777" w:rsidR="00304E15" w:rsidRPr="0090730D" w:rsidRDefault="00304E15" w:rsidP="00304E15">
      <w:pPr>
        <w:spacing w:line="480" w:lineRule="auto"/>
        <w:rPr>
          <w:color w:val="000000" w:themeColor="text1"/>
        </w:rPr>
      </w:pPr>
    </w:p>
    <w:p w14:paraId="1B5A0394" w14:textId="77777777" w:rsidR="00CA0CD7" w:rsidRPr="0090730D" w:rsidRDefault="00CA0CD7" w:rsidP="00374928">
      <w:pPr>
        <w:pageBreakBefore/>
        <w:widowControl w:val="0"/>
        <w:spacing w:line="480" w:lineRule="auto"/>
        <w:rPr>
          <w:b/>
          <w:color w:val="000000" w:themeColor="text1"/>
        </w:rPr>
      </w:pPr>
    </w:p>
    <w:p w14:paraId="674804AD" w14:textId="77777777" w:rsidR="00B70D70" w:rsidRPr="0090730D" w:rsidRDefault="00B70D70" w:rsidP="00374928">
      <w:pPr>
        <w:spacing w:line="480" w:lineRule="auto"/>
        <w:jc w:val="center"/>
        <w:rPr>
          <w:b/>
          <w:color w:val="000000" w:themeColor="text1"/>
        </w:rPr>
      </w:pPr>
      <w:r w:rsidRPr="0090730D">
        <w:rPr>
          <w:b/>
          <w:color w:val="000000" w:themeColor="text1"/>
        </w:rPr>
        <w:t>Dedication</w:t>
      </w:r>
    </w:p>
    <w:p w14:paraId="50E85EBA" w14:textId="77777777" w:rsidR="00AF24A1" w:rsidRPr="0090730D" w:rsidRDefault="00AF24A1" w:rsidP="00374928">
      <w:pPr>
        <w:spacing w:line="480" w:lineRule="auto"/>
        <w:ind w:left="720"/>
        <w:rPr>
          <w:color w:val="000000" w:themeColor="text1"/>
        </w:rPr>
      </w:pPr>
      <w:r w:rsidRPr="0090730D">
        <w:rPr>
          <w:color w:val="000000" w:themeColor="text1"/>
        </w:rPr>
        <w:t xml:space="preserve">This dissertation is dedicated to my mom and dad, Vittoria and Pasquale Ventrella, my husband, John DeAngelis and my three sons, Angelo, Juliano and Michael DeAngelis.  </w:t>
      </w:r>
    </w:p>
    <w:p w14:paraId="7D86E566" w14:textId="77777777" w:rsidR="00B70D70" w:rsidRPr="0090730D" w:rsidRDefault="00B70D70" w:rsidP="00374928">
      <w:pPr>
        <w:spacing w:line="480" w:lineRule="auto"/>
        <w:jc w:val="center"/>
        <w:rPr>
          <w:b/>
          <w:color w:val="000000" w:themeColor="text1"/>
        </w:rPr>
      </w:pPr>
      <w:r w:rsidRPr="0090730D">
        <w:rPr>
          <w:color w:val="000000" w:themeColor="text1"/>
        </w:rPr>
        <w:br w:type="page"/>
      </w:r>
      <w:r w:rsidRPr="0090730D">
        <w:rPr>
          <w:b/>
          <w:color w:val="000000" w:themeColor="text1"/>
        </w:rPr>
        <w:lastRenderedPageBreak/>
        <w:t>Acknowledgments</w:t>
      </w:r>
    </w:p>
    <w:p w14:paraId="3B1B8679" w14:textId="6015BC4A" w:rsidR="00985B4C" w:rsidRPr="0090730D" w:rsidRDefault="00215343" w:rsidP="00374928">
      <w:pPr>
        <w:spacing w:line="480" w:lineRule="auto"/>
        <w:ind w:firstLine="720"/>
        <w:rPr>
          <w:color w:val="000000" w:themeColor="text1"/>
        </w:rPr>
      </w:pPr>
      <w:r w:rsidRPr="0090730D">
        <w:rPr>
          <w:color w:val="000000" w:themeColor="text1"/>
        </w:rPr>
        <w:t>I would like to begin by</w:t>
      </w:r>
      <w:r w:rsidR="00FD4773" w:rsidRPr="0090730D">
        <w:rPr>
          <w:color w:val="000000" w:themeColor="text1"/>
        </w:rPr>
        <w:t xml:space="preserve"> acknowledg</w:t>
      </w:r>
      <w:r w:rsidRPr="0090730D">
        <w:rPr>
          <w:color w:val="000000" w:themeColor="text1"/>
        </w:rPr>
        <w:t>ing</w:t>
      </w:r>
      <w:r w:rsidR="00FD4773" w:rsidRPr="0090730D">
        <w:rPr>
          <w:color w:val="000000" w:themeColor="text1"/>
        </w:rPr>
        <w:t xml:space="preserve"> Brenda Webb for </w:t>
      </w:r>
      <w:r w:rsidRPr="0090730D">
        <w:rPr>
          <w:color w:val="000000" w:themeColor="text1"/>
        </w:rPr>
        <w:t>having given</w:t>
      </w:r>
      <w:r w:rsidR="00FD4773" w:rsidRPr="0090730D">
        <w:rPr>
          <w:color w:val="000000" w:themeColor="text1"/>
        </w:rPr>
        <w:t xml:space="preserve"> me the </w:t>
      </w:r>
      <w:r w:rsidRPr="0090730D">
        <w:rPr>
          <w:color w:val="000000" w:themeColor="text1"/>
        </w:rPr>
        <w:t xml:space="preserve">teaching </w:t>
      </w:r>
      <w:r w:rsidR="00FD4773" w:rsidRPr="0090730D">
        <w:rPr>
          <w:color w:val="000000" w:themeColor="text1"/>
        </w:rPr>
        <w:t>opportunity</w:t>
      </w:r>
      <w:r w:rsidRPr="0090730D">
        <w:rPr>
          <w:color w:val="000000" w:themeColor="text1"/>
        </w:rPr>
        <w:t xml:space="preserve"> that </w:t>
      </w:r>
      <w:r w:rsidR="001857F9" w:rsidRPr="0090730D">
        <w:rPr>
          <w:color w:val="000000" w:themeColor="text1"/>
        </w:rPr>
        <w:t>continues to reward my days and enrich</w:t>
      </w:r>
      <w:r w:rsidR="00020DCB" w:rsidRPr="0090730D">
        <w:rPr>
          <w:color w:val="000000" w:themeColor="text1"/>
        </w:rPr>
        <w:t xml:space="preserve"> my knowledge</w:t>
      </w:r>
      <w:r w:rsidRPr="0090730D">
        <w:rPr>
          <w:color w:val="000000" w:themeColor="text1"/>
        </w:rPr>
        <w:t>, and for the</w:t>
      </w:r>
      <w:r w:rsidR="00FD4773" w:rsidRPr="0090730D">
        <w:rPr>
          <w:color w:val="000000" w:themeColor="text1"/>
        </w:rPr>
        <w:t xml:space="preserve"> encouragement </w:t>
      </w:r>
      <w:r w:rsidRPr="0090730D">
        <w:rPr>
          <w:color w:val="000000" w:themeColor="text1"/>
        </w:rPr>
        <w:t>that motivated me</w:t>
      </w:r>
      <w:r w:rsidR="00185C17" w:rsidRPr="0090730D">
        <w:rPr>
          <w:color w:val="000000" w:themeColor="text1"/>
        </w:rPr>
        <w:t xml:space="preserve"> </w:t>
      </w:r>
      <w:r w:rsidR="00FD4773" w:rsidRPr="0090730D">
        <w:rPr>
          <w:color w:val="000000" w:themeColor="text1"/>
        </w:rPr>
        <w:t xml:space="preserve">to </w:t>
      </w:r>
      <w:r w:rsidR="00185C17" w:rsidRPr="0090730D">
        <w:rPr>
          <w:color w:val="000000" w:themeColor="text1"/>
        </w:rPr>
        <w:t>pursue</w:t>
      </w:r>
      <w:r w:rsidR="00FD4773" w:rsidRPr="0090730D">
        <w:rPr>
          <w:color w:val="000000" w:themeColor="text1"/>
        </w:rPr>
        <w:t xml:space="preserve"> further education.  </w:t>
      </w:r>
      <w:r w:rsidR="0090730D">
        <w:rPr>
          <w:color w:val="000000" w:themeColor="text1"/>
        </w:rPr>
        <w:t xml:space="preserve">Thank you to my new friends and colleagues who encourage me to hold my passion of teaching, curriculum development and future endeavors.  You know who you are.  </w:t>
      </w:r>
    </w:p>
    <w:p w14:paraId="2A0292B8" w14:textId="77777777" w:rsidR="00736301" w:rsidRPr="0090730D" w:rsidRDefault="00985B4C" w:rsidP="00374928">
      <w:pPr>
        <w:spacing w:line="480" w:lineRule="auto"/>
        <w:ind w:firstLine="720"/>
        <w:rPr>
          <w:color w:val="000000" w:themeColor="text1"/>
        </w:rPr>
      </w:pPr>
      <w:r w:rsidRPr="0090730D">
        <w:rPr>
          <w:color w:val="000000" w:themeColor="text1"/>
        </w:rPr>
        <w:t xml:space="preserve">Lorraine Gregson is owed a special debt of gratitude for keeping things real and encouraging me to enroll in a PhD program.  That day around her table was when I committed to this six year journey.  </w:t>
      </w:r>
      <w:r w:rsidR="00FD4773" w:rsidRPr="0090730D">
        <w:rPr>
          <w:color w:val="000000" w:themeColor="text1"/>
        </w:rPr>
        <w:t xml:space="preserve"> </w:t>
      </w:r>
    </w:p>
    <w:p w14:paraId="6E015099" w14:textId="437E01F9" w:rsidR="0090730D" w:rsidRPr="0090730D" w:rsidRDefault="00FD4773" w:rsidP="00374928">
      <w:pPr>
        <w:spacing w:line="480" w:lineRule="auto"/>
        <w:ind w:firstLine="720"/>
        <w:rPr>
          <w:color w:val="000000" w:themeColor="text1"/>
        </w:rPr>
      </w:pPr>
      <w:r w:rsidRPr="0090730D">
        <w:rPr>
          <w:color w:val="000000" w:themeColor="text1"/>
        </w:rPr>
        <w:t>Carol Nichol</w:t>
      </w:r>
      <w:r w:rsidR="00185C17" w:rsidRPr="0090730D">
        <w:rPr>
          <w:color w:val="000000" w:themeColor="text1"/>
        </w:rPr>
        <w:t>,</w:t>
      </w:r>
      <w:r w:rsidRPr="0090730D">
        <w:rPr>
          <w:color w:val="000000" w:themeColor="text1"/>
        </w:rPr>
        <w:t xml:space="preserve"> my </w:t>
      </w:r>
      <w:r w:rsidR="00020DCB" w:rsidRPr="0090730D">
        <w:rPr>
          <w:color w:val="000000" w:themeColor="text1"/>
        </w:rPr>
        <w:t xml:space="preserve">best </w:t>
      </w:r>
      <w:r w:rsidRPr="0090730D">
        <w:rPr>
          <w:color w:val="000000" w:themeColor="text1"/>
        </w:rPr>
        <w:t>friend</w:t>
      </w:r>
      <w:r w:rsidR="00185C17" w:rsidRPr="0090730D">
        <w:rPr>
          <w:color w:val="000000" w:themeColor="text1"/>
        </w:rPr>
        <w:t xml:space="preserve"> for life</w:t>
      </w:r>
      <w:r w:rsidRPr="0090730D">
        <w:rPr>
          <w:color w:val="000000" w:themeColor="text1"/>
        </w:rPr>
        <w:t xml:space="preserve">, </w:t>
      </w:r>
      <w:r w:rsidR="00020DCB" w:rsidRPr="0090730D">
        <w:rPr>
          <w:color w:val="000000" w:themeColor="text1"/>
        </w:rPr>
        <w:t>who is</w:t>
      </w:r>
      <w:r w:rsidR="00185C17" w:rsidRPr="0090730D">
        <w:rPr>
          <w:color w:val="000000" w:themeColor="text1"/>
        </w:rPr>
        <w:t xml:space="preserve"> like a </w:t>
      </w:r>
      <w:r w:rsidRPr="0090730D">
        <w:rPr>
          <w:color w:val="000000" w:themeColor="text1"/>
        </w:rPr>
        <w:t>sister, moth</w:t>
      </w:r>
      <w:r w:rsidR="008E0155" w:rsidRPr="0090730D">
        <w:rPr>
          <w:color w:val="000000" w:themeColor="text1"/>
        </w:rPr>
        <w:t>er and mentor</w:t>
      </w:r>
      <w:r w:rsidR="00185C17" w:rsidRPr="0090730D">
        <w:rPr>
          <w:color w:val="000000" w:themeColor="text1"/>
        </w:rPr>
        <w:t xml:space="preserve"> to me all in one</w:t>
      </w:r>
      <w:r w:rsidR="00020DCB" w:rsidRPr="0090730D">
        <w:rPr>
          <w:color w:val="000000" w:themeColor="text1"/>
        </w:rPr>
        <w:t xml:space="preserve"> needs to know that o</w:t>
      </w:r>
      <w:r w:rsidR="008E0155" w:rsidRPr="0090730D">
        <w:rPr>
          <w:color w:val="000000" w:themeColor="text1"/>
        </w:rPr>
        <w:t xml:space="preserve">ur </w:t>
      </w:r>
      <w:r w:rsidRPr="0090730D">
        <w:rPr>
          <w:color w:val="000000" w:themeColor="text1"/>
        </w:rPr>
        <w:t xml:space="preserve">daily conversations </w:t>
      </w:r>
      <w:r w:rsidR="00185C17" w:rsidRPr="0090730D">
        <w:rPr>
          <w:color w:val="000000" w:themeColor="text1"/>
        </w:rPr>
        <w:t>inspired me to keep moving forward.</w:t>
      </w:r>
      <w:r w:rsidRPr="0090730D">
        <w:rPr>
          <w:color w:val="000000" w:themeColor="text1"/>
        </w:rPr>
        <w:t xml:space="preserve">  I am deeply grateful </w:t>
      </w:r>
      <w:r w:rsidR="001857F9" w:rsidRPr="0090730D">
        <w:rPr>
          <w:color w:val="000000" w:themeColor="text1"/>
        </w:rPr>
        <w:t>as I</w:t>
      </w:r>
      <w:r w:rsidR="008E0155" w:rsidRPr="0090730D">
        <w:rPr>
          <w:color w:val="000000" w:themeColor="text1"/>
        </w:rPr>
        <w:t xml:space="preserve"> carry </w:t>
      </w:r>
      <w:r w:rsidR="00185C17" w:rsidRPr="0090730D">
        <w:rPr>
          <w:color w:val="000000" w:themeColor="text1"/>
        </w:rPr>
        <w:t>her</w:t>
      </w:r>
      <w:r w:rsidR="008E0155" w:rsidRPr="0090730D">
        <w:rPr>
          <w:color w:val="000000" w:themeColor="text1"/>
        </w:rPr>
        <w:t xml:space="preserve"> creativity,</w:t>
      </w:r>
      <w:r w:rsidRPr="0090730D">
        <w:rPr>
          <w:color w:val="000000" w:themeColor="text1"/>
        </w:rPr>
        <w:t xml:space="preserve"> passion</w:t>
      </w:r>
      <w:r w:rsidR="008E0155" w:rsidRPr="0090730D">
        <w:rPr>
          <w:color w:val="000000" w:themeColor="text1"/>
        </w:rPr>
        <w:t>, wisdom</w:t>
      </w:r>
      <w:r w:rsidRPr="0090730D">
        <w:rPr>
          <w:color w:val="000000" w:themeColor="text1"/>
        </w:rPr>
        <w:t xml:space="preserve"> </w:t>
      </w:r>
      <w:r w:rsidR="008E0155" w:rsidRPr="0090730D">
        <w:rPr>
          <w:color w:val="000000" w:themeColor="text1"/>
        </w:rPr>
        <w:t xml:space="preserve">and unconditional acceptance </w:t>
      </w:r>
      <w:r w:rsidRPr="0090730D">
        <w:rPr>
          <w:color w:val="000000" w:themeColor="text1"/>
        </w:rPr>
        <w:t xml:space="preserve">with me every day.  </w:t>
      </w:r>
    </w:p>
    <w:p w14:paraId="47C413B9" w14:textId="2FA9A009" w:rsidR="00736301" w:rsidRPr="0090730D" w:rsidRDefault="00985B4C" w:rsidP="00374928">
      <w:pPr>
        <w:spacing w:line="480" w:lineRule="auto"/>
        <w:ind w:firstLine="720"/>
        <w:rPr>
          <w:color w:val="000000" w:themeColor="text1"/>
        </w:rPr>
      </w:pPr>
      <w:r w:rsidRPr="0090730D">
        <w:rPr>
          <w:color w:val="000000" w:themeColor="text1"/>
        </w:rPr>
        <w:t>My friends who reminded me to laugh</w:t>
      </w:r>
      <w:r w:rsidR="00C269D5" w:rsidRPr="0090730D">
        <w:rPr>
          <w:color w:val="000000" w:themeColor="text1"/>
        </w:rPr>
        <w:t xml:space="preserve"> and</w:t>
      </w:r>
      <w:r w:rsidRPr="0090730D">
        <w:rPr>
          <w:color w:val="000000" w:themeColor="text1"/>
        </w:rPr>
        <w:t xml:space="preserve"> their</w:t>
      </w:r>
      <w:r w:rsidR="00C269D5" w:rsidRPr="0090730D">
        <w:rPr>
          <w:color w:val="000000" w:themeColor="text1"/>
        </w:rPr>
        <w:t xml:space="preserve"> </w:t>
      </w:r>
      <w:r w:rsidR="002B148F" w:rsidRPr="0090730D">
        <w:rPr>
          <w:color w:val="000000" w:themeColor="text1"/>
        </w:rPr>
        <w:t xml:space="preserve">forgiveness </w:t>
      </w:r>
      <w:r w:rsidR="00020DCB" w:rsidRPr="0090730D">
        <w:rPr>
          <w:color w:val="000000" w:themeColor="text1"/>
        </w:rPr>
        <w:t>have been priceless gift</w:t>
      </w:r>
      <w:r w:rsidR="001857F9" w:rsidRPr="0090730D">
        <w:rPr>
          <w:color w:val="000000" w:themeColor="text1"/>
        </w:rPr>
        <w:t>s</w:t>
      </w:r>
      <w:r w:rsidRPr="0090730D">
        <w:rPr>
          <w:color w:val="000000" w:themeColor="text1"/>
        </w:rPr>
        <w:t xml:space="preserve"> </w:t>
      </w:r>
      <w:r w:rsidR="002B148F" w:rsidRPr="0090730D">
        <w:rPr>
          <w:color w:val="000000" w:themeColor="text1"/>
        </w:rPr>
        <w:t>when I was not always available</w:t>
      </w:r>
      <w:r w:rsidRPr="0090730D">
        <w:rPr>
          <w:color w:val="000000" w:themeColor="text1"/>
        </w:rPr>
        <w:t>.</w:t>
      </w:r>
      <w:r w:rsidR="00C269D5" w:rsidRPr="0090730D">
        <w:rPr>
          <w:color w:val="000000" w:themeColor="text1"/>
        </w:rPr>
        <w:t xml:space="preserve">  </w:t>
      </w:r>
      <w:r w:rsidR="00020DCB" w:rsidRPr="0090730D">
        <w:rPr>
          <w:color w:val="000000" w:themeColor="text1"/>
        </w:rPr>
        <w:t>Our</w:t>
      </w:r>
      <w:r w:rsidR="00C269D5" w:rsidRPr="0090730D">
        <w:rPr>
          <w:color w:val="000000" w:themeColor="text1"/>
        </w:rPr>
        <w:t xml:space="preserve"> hikes and gatherings </w:t>
      </w:r>
      <w:r w:rsidR="00020DCB" w:rsidRPr="0090730D">
        <w:rPr>
          <w:color w:val="000000" w:themeColor="text1"/>
        </w:rPr>
        <w:t xml:space="preserve">together </w:t>
      </w:r>
      <w:r w:rsidR="00C269D5" w:rsidRPr="0090730D">
        <w:rPr>
          <w:color w:val="000000" w:themeColor="text1"/>
        </w:rPr>
        <w:t xml:space="preserve">where </w:t>
      </w:r>
      <w:r w:rsidR="001857F9" w:rsidRPr="0090730D">
        <w:rPr>
          <w:color w:val="000000" w:themeColor="text1"/>
        </w:rPr>
        <w:t xml:space="preserve">immensely </w:t>
      </w:r>
      <w:r w:rsidR="00020DCB" w:rsidRPr="0090730D">
        <w:rPr>
          <w:color w:val="000000" w:themeColor="text1"/>
        </w:rPr>
        <w:t xml:space="preserve">fulfilling and </w:t>
      </w:r>
      <w:r w:rsidR="00C269D5" w:rsidRPr="0090730D">
        <w:rPr>
          <w:color w:val="000000" w:themeColor="text1"/>
        </w:rPr>
        <w:t>rejuvenatin</w:t>
      </w:r>
      <w:r w:rsidR="00C269D5" w:rsidRPr="004B2EE4">
        <w:rPr>
          <w:color w:val="000000" w:themeColor="text1"/>
        </w:rPr>
        <w:t>g</w:t>
      </w:r>
      <w:r w:rsidR="004B2EE4">
        <w:rPr>
          <w:color w:val="000000" w:themeColor="text1"/>
        </w:rPr>
        <w:t xml:space="preserve">.  Many friends and colleagues have fueled my passion for teaching and learning.   I thank every child, youth, family community which has shared their story, and all my supervisors and leaders who have guided me, believed in me and challenged me to be a better leader.  </w:t>
      </w:r>
    </w:p>
    <w:p w14:paraId="48356E22" w14:textId="77777777" w:rsidR="00736301" w:rsidRPr="0090730D" w:rsidRDefault="00F84631" w:rsidP="00374928">
      <w:pPr>
        <w:spacing w:line="480" w:lineRule="auto"/>
        <w:ind w:firstLine="720"/>
        <w:rPr>
          <w:color w:val="000000" w:themeColor="text1"/>
        </w:rPr>
      </w:pPr>
      <w:r w:rsidRPr="0090730D">
        <w:rPr>
          <w:color w:val="000000" w:themeColor="text1"/>
        </w:rPr>
        <w:t xml:space="preserve">Dr. </w:t>
      </w:r>
      <w:r w:rsidR="00020DCB" w:rsidRPr="0090730D">
        <w:rPr>
          <w:color w:val="000000" w:themeColor="text1"/>
        </w:rPr>
        <w:t xml:space="preserve">Dinah </w:t>
      </w:r>
      <w:r w:rsidRPr="0090730D">
        <w:rPr>
          <w:color w:val="000000" w:themeColor="text1"/>
        </w:rPr>
        <w:t>Manns</w:t>
      </w:r>
      <w:r w:rsidR="00736301" w:rsidRPr="0090730D">
        <w:rPr>
          <w:color w:val="000000" w:themeColor="text1"/>
        </w:rPr>
        <w:t xml:space="preserve"> is owed my sincere </w:t>
      </w:r>
      <w:r w:rsidR="00020DCB" w:rsidRPr="0090730D">
        <w:rPr>
          <w:color w:val="000000" w:themeColor="text1"/>
        </w:rPr>
        <w:t>appreciation of</w:t>
      </w:r>
      <w:r w:rsidRPr="0090730D">
        <w:rPr>
          <w:color w:val="000000" w:themeColor="text1"/>
        </w:rPr>
        <w:t xml:space="preserve"> her </w:t>
      </w:r>
      <w:r w:rsidR="00736301" w:rsidRPr="0090730D">
        <w:rPr>
          <w:color w:val="000000" w:themeColor="text1"/>
        </w:rPr>
        <w:t>scrupulous</w:t>
      </w:r>
      <w:r w:rsidRPr="0090730D">
        <w:rPr>
          <w:color w:val="000000" w:themeColor="text1"/>
        </w:rPr>
        <w:t xml:space="preserve"> attention to detail, </w:t>
      </w:r>
      <w:r w:rsidR="00736301" w:rsidRPr="0090730D">
        <w:rPr>
          <w:color w:val="000000" w:themeColor="text1"/>
        </w:rPr>
        <w:t>her knowledge and insistence on excellence, and for keeping me focused on my</w:t>
      </w:r>
      <w:r w:rsidRPr="0090730D">
        <w:rPr>
          <w:color w:val="000000" w:themeColor="text1"/>
        </w:rPr>
        <w:t xml:space="preserve"> priorities.  Dr. Manns was the voice of reason during tenuous moment</w:t>
      </w:r>
      <w:r w:rsidR="00736301" w:rsidRPr="0090730D">
        <w:rPr>
          <w:color w:val="000000" w:themeColor="text1"/>
        </w:rPr>
        <w:t>s, always offering the practical support to push me on through to completion</w:t>
      </w:r>
      <w:r w:rsidRPr="0090730D">
        <w:rPr>
          <w:color w:val="000000" w:themeColor="text1"/>
        </w:rPr>
        <w:t xml:space="preserve">. </w:t>
      </w:r>
      <w:r w:rsidR="00736301" w:rsidRPr="0090730D">
        <w:rPr>
          <w:color w:val="000000" w:themeColor="text1"/>
        </w:rPr>
        <w:t xml:space="preserve">I could not imagine a better </w:t>
      </w:r>
      <w:r w:rsidR="00736301" w:rsidRPr="0090730D">
        <w:rPr>
          <w:color w:val="000000" w:themeColor="text1"/>
        </w:rPr>
        <w:lastRenderedPageBreak/>
        <w:t>mentor.</w:t>
      </w:r>
      <w:r w:rsidR="009327D1" w:rsidRPr="0090730D">
        <w:rPr>
          <w:color w:val="000000" w:themeColor="text1"/>
        </w:rPr>
        <w:t xml:space="preserve">  Thank you, Dr. Fickenscher and Dr. Sherman for your feedback and encouragement.  The support from my research committee was truly a precious gift.  </w:t>
      </w:r>
    </w:p>
    <w:p w14:paraId="44CEE498" w14:textId="77777777" w:rsidR="00736301" w:rsidRPr="0090730D" w:rsidRDefault="00020DCB" w:rsidP="00374928">
      <w:pPr>
        <w:spacing w:line="480" w:lineRule="auto"/>
        <w:ind w:firstLine="720"/>
        <w:rPr>
          <w:color w:val="000000" w:themeColor="text1"/>
        </w:rPr>
      </w:pPr>
      <w:r w:rsidRPr="0090730D">
        <w:rPr>
          <w:color w:val="000000" w:themeColor="text1"/>
        </w:rPr>
        <w:t>To</w:t>
      </w:r>
      <w:r w:rsidR="008E0155" w:rsidRPr="0090730D">
        <w:rPr>
          <w:color w:val="000000" w:themeColor="text1"/>
        </w:rPr>
        <w:t xml:space="preserve"> my </w:t>
      </w:r>
      <w:r w:rsidRPr="0090730D">
        <w:rPr>
          <w:color w:val="000000" w:themeColor="text1"/>
        </w:rPr>
        <w:t xml:space="preserve">extended family of </w:t>
      </w:r>
      <w:r w:rsidR="008E0155" w:rsidRPr="0090730D">
        <w:rPr>
          <w:color w:val="000000" w:themeColor="text1"/>
        </w:rPr>
        <w:t xml:space="preserve">siblings, </w:t>
      </w:r>
      <w:r w:rsidR="00471BA6" w:rsidRPr="0090730D">
        <w:rPr>
          <w:color w:val="000000" w:themeColor="text1"/>
        </w:rPr>
        <w:t>aunt</w:t>
      </w:r>
      <w:r w:rsidRPr="0090730D">
        <w:rPr>
          <w:color w:val="000000" w:themeColor="text1"/>
        </w:rPr>
        <w:t>,</w:t>
      </w:r>
      <w:r w:rsidR="00471BA6" w:rsidRPr="0090730D">
        <w:rPr>
          <w:color w:val="000000" w:themeColor="text1"/>
        </w:rPr>
        <w:t xml:space="preserve"> uncles, </w:t>
      </w:r>
      <w:r w:rsidR="008E0155" w:rsidRPr="0090730D">
        <w:rPr>
          <w:color w:val="000000" w:themeColor="text1"/>
        </w:rPr>
        <w:t>cousins, nephews</w:t>
      </w:r>
      <w:r w:rsidRPr="0090730D">
        <w:rPr>
          <w:color w:val="000000" w:themeColor="text1"/>
        </w:rPr>
        <w:t xml:space="preserve"> and</w:t>
      </w:r>
      <w:r w:rsidR="008E0155" w:rsidRPr="0090730D">
        <w:rPr>
          <w:color w:val="000000" w:themeColor="text1"/>
        </w:rPr>
        <w:t xml:space="preserve"> nieces for </w:t>
      </w:r>
      <w:r w:rsidR="00736301" w:rsidRPr="0090730D">
        <w:rPr>
          <w:color w:val="000000" w:themeColor="text1"/>
        </w:rPr>
        <w:t>their</w:t>
      </w:r>
      <w:r w:rsidR="008E0155" w:rsidRPr="0090730D">
        <w:rPr>
          <w:color w:val="000000" w:themeColor="text1"/>
        </w:rPr>
        <w:t xml:space="preserve"> </w:t>
      </w:r>
      <w:r w:rsidR="00736301" w:rsidRPr="0090730D">
        <w:rPr>
          <w:color w:val="000000" w:themeColor="text1"/>
        </w:rPr>
        <w:t xml:space="preserve">loving </w:t>
      </w:r>
      <w:r w:rsidR="008E0155" w:rsidRPr="0090730D">
        <w:rPr>
          <w:color w:val="000000" w:themeColor="text1"/>
        </w:rPr>
        <w:t>support</w:t>
      </w:r>
      <w:r w:rsidR="00736301" w:rsidRPr="0090730D">
        <w:rPr>
          <w:color w:val="000000" w:themeColor="text1"/>
        </w:rPr>
        <w:t>,</w:t>
      </w:r>
      <w:r w:rsidR="008E0155" w:rsidRPr="0090730D">
        <w:rPr>
          <w:color w:val="000000" w:themeColor="text1"/>
        </w:rPr>
        <w:t xml:space="preserve"> </w:t>
      </w:r>
      <w:r w:rsidRPr="0090730D">
        <w:rPr>
          <w:color w:val="000000" w:themeColor="text1"/>
        </w:rPr>
        <w:t>a special thanks</w:t>
      </w:r>
      <w:r w:rsidR="00736301" w:rsidRPr="0090730D">
        <w:rPr>
          <w:color w:val="000000" w:themeColor="text1"/>
        </w:rPr>
        <w:t xml:space="preserve"> for having taken over the tender loving care</w:t>
      </w:r>
      <w:r w:rsidR="008E0155" w:rsidRPr="0090730D">
        <w:rPr>
          <w:color w:val="000000" w:themeColor="text1"/>
        </w:rPr>
        <w:t xml:space="preserve"> </w:t>
      </w:r>
      <w:r w:rsidR="00736301" w:rsidRPr="0090730D">
        <w:rPr>
          <w:color w:val="000000" w:themeColor="text1"/>
        </w:rPr>
        <w:t xml:space="preserve">of </w:t>
      </w:r>
      <w:r w:rsidR="008E0155" w:rsidRPr="0090730D">
        <w:rPr>
          <w:color w:val="000000" w:themeColor="text1"/>
        </w:rPr>
        <w:t>my children when I was researching</w:t>
      </w:r>
      <w:r w:rsidR="00471BA6" w:rsidRPr="0090730D">
        <w:rPr>
          <w:color w:val="000000" w:themeColor="text1"/>
        </w:rPr>
        <w:t xml:space="preserve"> or writing</w:t>
      </w:r>
      <w:r w:rsidR="008E0155" w:rsidRPr="0090730D">
        <w:rPr>
          <w:color w:val="000000" w:themeColor="text1"/>
        </w:rPr>
        <w:t xml:space="preserve">. </w:t>
      </w:r>
      <w:r w:rsidR="00736301" w:rsidRPr="0090730D">
        <w:rPr>
          <w:color w:val="000000" w:themeColor="text1"/>
        </w:rPr>
        <w:t>Their absolute belief in me</w:t>
      </w:r>
      <w:r w:rsidR="001857F9" w:rsidRPr="0090730D">
        <w:rPr>
          <w:color w:val="000000" w:themeColor="text1"/>
        </w:rPr>
        <w:t>,</w:t>
      </w:r>
      <w:r w:rsidR="00736301" w:rsidRPr="0090730D">
        <w:rPr>
          <w:color w:val="000000" w:themeColor="text1"/>
        </w:rPr>
        <w:t xml:space="preserve"> and loving reminders of my assured success </w:t>
      </w:r>
      <w:r w:rsidRPr="0090730D">
        <w:rPr>
          <w:color w:val="000000" w:themeColor="text1"/>
        </w:rPr>
        <w:t>was</w:t>
      </w:r>
      <w:r w:rsidR="00736301" w:rsidRPr="0090730D">
        <w:rPr>
          <w:color w:val="000000" w:themeColor="text1"/>
        </w:rPr>
        <w:t xml:space="preserve"> the strength behind my strength to complete my dream</w:t>
      </w:r>
      <w:r w:rsidRPr="0090730D">
        <w:rPr>
          <w:color w:val="000000" w:themeColor="text1"/>
        </w:rPr>
        <w:t xml:space="preserve"> mission</w:t>
      </w:r>
      <w:r w:rsidR="00736301" w:rsidRPr="0090730D">
        <w:rPr>
          <w:color w:val="000000" w:themeColor="text1"/>
        </w:rPr>
        <w:t>.</w:t>
      </w:r>
      <w:r w:rsidR="00F84631" w:rsidRPr="0090730D">
        <w:rPr>
          <w:color w:val="000000" w:themeColor="text1"/>
        </w:rPr>
        <w:t xml:space="preserve">  </w:t>
      </w:r>
    </w:p>
    <w:p w14:paraId="502477AE" w14:textId="77777777" w:rsidR="00501EDF" w:rsidRPr="0090730D" w:rsidRDefault="00F75BB5" w:rsidP="00374928">
      <w:pPr>
        <w:spacing w:line="480" w:lineRule="auto"/>
        <w:ind w:firstLine="720"/>
        <w:rPr>
          <w:color w:val="000000" w:themeColor="text1"/>
        </w:rPr>
      </w:pPr>
      <w:r w:rsidRPr="0090730D">
        <w:rPr>
          <w:color w:val="000000" w:themeColor="text1"/>
        </w:rPr>
        <w:t xml:space="preserve">Dorita Peer </w:t>
      </w:r>
      <w:r w:rsidR="00020DCB" w:rsidRPr="0090730D">
        <w:rPr>
          <w:color w:val="000000" w:themeColor="text1"/>
        </w:rPr>
        <w:t xml:space="preserve">has earned my gratitude </w:t>
      </w:r>
      <w:r w:rsidR="00501EDF" w:rsidRPr="0090730D">
        <w:rPr>
          <w:color w:val="000000" w:themeColor="text1"/>
        </w:rPr>
        <w:t>forever because</w:t>
      </w:r>
      <w:r w:rsidRPr="0090730D">
        <w:rPr>
          <w:color w:val="000000" w:themeColor="text1"/>
        </w:rPr>
        <w:t xml:space="preserve"> her</w:t>
      </w:r>
      <w:r w:rsidR="00F84631" w:rsidRPr="0090730D">
        <w:rPr>
          <w:color w:val="000000" w:themeColor="text1"/>
        </w:rPr>
        <w:t xml:space="preserve"> magnificent editing</w:t>
      </w:r>
      <w:r w:rsidRPr="0090730D">
        <w:rPr>
          <w:color w:val="000000" w:themeColor="text1"/>
        </w:rPr>
        <w:t xml:space="preserve"> enabled m</w:t>
      </w:r>
      <w:r w:rsidR="00E12F3C" w:rsidRPr="0090730D">
        <w:rPr>
          <w:color w:val="000000" w:themeColor="text1"/>
        </w:rPr>
        <w:t>y words</w:t>
      </w:r>
      <w:r w:rsidRPr="0090730D">
        <w:rPr>
          <w:color w:val="000000" w:themeColor="text1"/>
        </w:rPr>
        <w:t xml:space="preserve"> to bring my ideas to the light in </w:t>
      </w:r>
      <w:r w:rsidR="00E12F3C" w:rsidRPr="0090730D">
        <w:rPr>
          <w:color w:val="000000" w:themeColor="text1"/>
        </w:rPr>
        <w:t>the most</w:t>
      </w:r>
      <w:r w:rsidRPr="0090730D">
        <w:rPr>
          <w:color w:val="000000" w:themeColor="text1"/>
        </w:rPr>
        <w:t xml:space="preserve"> meaningful way.</w:t>
      </w:r>
      <w:r w:rsidR="00F84631" w:rsidRPr="0090730D">
        <w:rPr>
          <w:color w:val="000000" w:themeColor="text1"/>
        </w:rPr>
        <w:t xml:space="preserve"> </w:t>
      </w:r>
      <w:r w:rsidR="00501EDF" w:rsidRPr="0090730D">
        <w:rPr>
          <w:color w:val="000000" w:themeColor="text1"/>
        </w:rPr>
        <w:t>She claims I made her feel incredibly useful. In turn, h</w:t>
      </w:r>
      <w:r w:rsidR="00E12F3C" w:rsidRPr="0090730D">
        <w:rPr>
          <w:color w:val="000000" w:themeColor="text1"/>
        </w:rPr>
        <w:t>er presence in my</w:t>
      </w:r>
      <w:r w:rsidR="00F84631" w:rsidRPr="0090730D">
        <w:rPr>
          <w:color w:val="000000" w:themeColor="text1"/>
        </w:rPr>
        <w:t xml:space="preserve"> world </w:t>
      </w:r>
      <w:r w:rsidRPr="0090730D">
        <w:rPr>
          <w:color w:val="000000" w:themeColor="text1"/>
        </w:rPr>
        <w:t>made me believe that</w:t>
      </w:r>
      <w:r w:rsidR="00F84631" w:rsidRPr="0090730D">
        <w:rPr>
          <w:color w:val="000000" w:themeColor="text1"/>
        </w:rPr>
        <w:t xml:space="preserve"> anything </w:t>
      </w:r>
      <w:r w:rsidRPr="0090730D">
        <w:rPr>
          <w:color w:val="000000" w:themeColor="text1"/>
        </w:rPr>
        <w:t>was</w:t>
      </w:r>
      <w:r w:rsidR="00F84631" w:rsidRPr="0090730D">
        <w:rPr>
          <w:color w:val="000000" w:themeColor="text1"/>
        </w:rPr>
        <w:t xml:space="preserve"> possible.  </w:t>
      </w:r>
    </w:p>
    <w:p w14:paraId="22102D99" w14:textId="77777777" w:rsidR="00FB4E56" w:rsidRPr="0090730D" w:rsidRDefault="00E12F3C" w:rsidP="00374928">
      <w:pPr>
        <w:spacing w:line="480" w:lineRule="auto"/>
        <w:ind w:firstLine="720"/>
        <w:rPr>
          <w:color w:val="000000" w:themeColor="text1"/>
        </w:rPr>
      </w:pPr>
      <w:r w:rsidRPr="0090730D">
        <w:rPr>
          <w:color w:val="000000" w:themeColor="text1"/>
        </w:rPr>
        <w:t>To m</w:t>
      </w:r>
      <w:r w:rsidR="00F84631" w:rsidRPr="0090730D">
        <w:rPr>
          <w:color w:val="000000" w:themeColor="text1"/>
        </w:rPr>
        <w:t xml:space="preserve">y </w:t>
      </w:r>
      <w:r w:rsidR="00FB4E56" w:rsidRPr="0090730D">
        <w:rPr>
          <w:color w:val="000000" w:themeColor="text1"/>
        </w:rPr>
        <w:t xml:space="preserve">beloved </w:t>
      </w:r>
      <w:r w:rsidR="00F84631" w:rsidRPr="0090730D">
        <w:rPr>
          <w:color w:val="000000" w:themeColor="text1"/>
        </w:rPr>
        <w:t>in</w:t>
      </w:r>
      <w:r w:rsidR="00F75BB5" w:rsidRPr="0090730D">
        <w:rPr>
          <w:color w:val="000000" w:themeColor="text1"/>
        </w:rPr>
        <w:t>-</w:t>
      </w:r>
      <w:r w:rsidR="00F84631" w:rsidRPr="0090730D">
        <w:rPr>
          <w:color w:val="000000" w:themeColor="text1"/>
        </w:rPr>
        <w:t>law</w:t>
      </w:r>
      <w:r w:rsidR="00F75BB5" w:rsidRPr="0090730D">
        <w:rPr>
          <w:color w:val="000000" w:themeColor="text1"/>
        </w:rPr>
        <w:t>s,</w:t>
      </w:r>
      <w:r w:rsidR="00F84631" w:rsidRPr="0090730D">
        <w:rPr>
          <w:color w:val="000000" w:themeColor="text1"/>
        </w:rPr>
        <w:t xml:space="preserve"> Maria and Angelo DeAngelis</w:t>
      </w:r>
      <w:r w:rsidR="00FB4E56" w:rsidRPr="0090730D">
        <w:rPr>
          <w:color w:val="000000" w:themeColor="text1"/>
        </w:rPr>
        <w:t xml:space="preserve">, </w:t>
      </w:r>
      <w:r w:rsidRPr="0090730D">
        <w:rPr>
          <w:color w:val="000000" w:themeColor="text1"/>
        </w:rPr>
        <w:t xml:space="preserve">thank-you </w:t>
      </w:r>
      <w:r w:rsidR="00501EDF" w:rsidRPr="0090730D">
        <w:rPr>
          <w:color w:val="000000" w:themeColor="text1"/>
        </w:rPr>
        <w:t xml:space="preserve">with all my heart </w:t>
      </w:r>
      <w:r w:rsidRPr="0090730D">
        <w:rPr>
          <w:color w:val="000000" w:themeColor="text1"/>
        </w:rPr>
        <w:t>for</w:t>
      </w:r>
      <w:r w:rsidR="00FB4E56" w:rsidRPr="0090730D">
        <w:rPr>
          <w:color w:val="000000" w:themeColor="text1"/>
        </w:rPr>
        <w:t xml:space="preserve"> always </w:t>
      </w:r>
      <w:r w:rsidRPr="0090730D">
        <w:rPr>
          <w:color w:val="000000" w:themeColor="text1"/>
        </w:rPr>
        <w:t xml:space="preserve">being </w:t>
      </w:r>
      <w:r w:rsidR="00FB4E56" w:rsidRPr="0090730D">
        <w:rPr>
          <w:color w:val="000000" w:themeColor="text1"/>
        </w:rPr>
        <w:t>there for me with</w:t>
      </w:r>
      <w:r w:rsidR="00F84631" w:rsidRPr="0090730D">
        <w:rPr>
          <w:color w:val="000000" w:themeColor="text1"/>
        </w:rPr>
        <w:t xml:space="preserve"> </w:t>
      </w:r>
      <w:r w:rsidR="00501EDF" w:rsidRPr="0090730D">
        <w:rPr>
          <w:color w:val="000000" w:themeColor="text1"/>
        </w:rPr>
        <w:t>your</w:t>
      </w:r>
      <w:r w:rsidR="00F75BB5" w:rsidRPr="0090730D">
        <w:rPr>
          <w:color w:val="000000" w:themeColor="text1"/>
        </w:rPr>
        <w:t xml:space="preserve"> bountiful table</w:t>
      </w:r>
      <w:r w:rsidR="00F84631" w:rsidRPr="0090730D">
        <w:rPr>
          <w:color w:val="000000" w:themeColor="text1"/>
        </w:rPr>
        <w:t xml:space="preserve">, </w:t>
      </w:r>
      <w:r w:rsidRPr="0090730D">
        <w:rPr>
          <w:color w:val="000000" w:themeColor="text1"/>
        </w:rPr>
        <w:t xml:space="preserve">for </w:t>
      </w:r>
      <w:r w:rsidR="001D468F" w:rsidRPr="0090730D">
        <w:rPr>
          <w:color w:val="000000" w:themeColor="text1"/>
        </w:rPr>
        <w:t xml:space="preserve">loving </w:t>
      </w:r>
      <w:r w:rsidR="00F75BB5" w:rsidRPr="0090730D">
        <w:rPr>
          <w:color w:val="000000" w:themeColor="text1"/>
        </w:rPr>
        <w:t xml:space="preserve">and tending </w:t>
      </w:r>
      <w:r w:rsidR="00FB4E56" w:rsidRPr="0090730D">
        <w:rPr>
          <w:color w:val="000000" w:themeColor="text1"/>
        </w:rPr>
        <w:t xml:space="preserve">to </w:t>
      </w:r>
      <w:r w:rsidR="001D468F" w:rsidRPr="0090730D">
        <w:rPr>
          <w:color w:val="000000" w:themeColor="text1"/>
        </w:rPr>
        <w:t xml:space="preserve">my children like </w:t>
      </w:r>
      <w:r w:rsidRPr="0090730D">
        <w:rPr>
          <w:color w:val="000000" w:themeColor="text1"/>
        </w:rPr>
        <w:t>your</w:t>
      </w:r>
      <w:r w:rsidR="001D468F" w:rsidRPr="0090730D">
        <w:rPr>
          <w:color w:val="000000" w:themeColor="text1"/>
        </w:rPr>
        <w:t xml:space="preserve"> own, </w:t>
      </w:r>
      <w:r w:rsidRPr="0090730D">
        <w:rPr>
          <w:color w:val="000000" w:themeColor="text1"/>
        </w:rPr>
        <w:t xml:space="preserve">for </w:t>
      </w:r>
      <w:r w:rsidR="00FB4E56" w:rsidRPr="0090730D">
        <w:rPr>
          <w:color w:val="000000" w:themeColor="text1"/>
        </w:rPr>
        <w:t xml:space="preserve">making things easier for us, and </w:t>
      </w:r>
      <w:r w:rsidR="00F75BB5" w:rsidRPr="0090730D">
        <w:rPr>
          <w:color w:val="000000" w:themeColor="text1"/>
        </w:rPr>
        <w:t xml:space="preserve">giving me </w:t>
      </w:r>
      <w:r w:rsidR="00FB4E56" w:rsidRPr="0090730D">
        <w:rPr>
          <w:color w:val="000000" w:themeColor="text1"/>
        </w:rPr>
        <w:t xml:space="preserve">the </w:t>
      </w:r>
      <w:r w:rsidR="00F75BB5" w:rsidRPr="0090730D">
        <w:rPr>
          <w:color w:val="000000" w:themeColor="text1"/>
        </w:rPr>
        <w:t>space</w:t>
      </w:r>
      <w:r w:rsidR="00F84631" w:rsidRPr="0090730D">
        <w:rPr>
          <w:color w:val="000000" w:themeColor="text1"/>
        </w:rPr>
        <w:t xml:space="preserve"> and time to complete my work.  </w:t>
      </w:r>
    </w:p>
    <w:p w14:paraId="61B202D3" w14:textId="77777777" w:rsidR="00FB4E56" w:rsidRPr="0090730D" w:rsidRDefault="00FB4E56" w:rsidP="00374928">
      <w:pPr>
        <w:spacing w:line="480" w:lineRule="auto"/>
        <w:ind w:firstLine="720"/>
        <w:rPr>
          <w:color w:val="000000" w:themeColor="text1"/>
        </w:rPr>
      </w:pPr>
      <w:r w:rsidRPr="0090730D">
        <w:rPr>
          <w:color w:val="000000" w:themeColor="text1"/>
        </w:rPr>
        <w:t xml:space="preserve">My parents, </w:t>
      </w:r>
      <w:r w:rsidR="001D468F" w:rsidRPr="0090730D">
        <w:rPr>
          <w:color w:val="000000" w:themeColor="text1"/>
        </w:rPr>
        <w:t>Vittoria and Pasquale Ventrella</w:t>
      </w:r>
      <w:r w:rsidR="00412053" w:rsidRPr="0090730D">
        <w:rPr>
          <w:color w:val="000000" w:themeColor="text1"/>
        </w:rPr>
        <w:t>, who had</w:t>
      </w:r>
      <w:r w:rsidR="001D468F" w:rsidRPr="0090730D">
        <w:rPr>
          <w:color w:val="000000" w:themeColor="text1"/>
        </w:rPr>
        <w:t xml:space="preserve"> the courage to immigrate to Canada with </w:t>
      </w:r>
      <w:r w:rsidR="00501EDF" w:rsidRPr="0090730D">
        <w:rPr>
          <w:color w:val="000000" w:themeColor="text1"/>
        </w:rPr>
        <w:t xml:space="preserve">just </w:t>
      </w:r>
      <w:r w:rsidR="00E12F3C" w:rsidRPr="0090730D">
        <w:rPr>
          <w:color w:val="000000" w:themeColor="text1"/>
        </w:rPr>
        <w:t xml:space="preserve">a </w:t>
      </w:r>
      <w:r w:rsidR="001D468F" w:rsidRPr="0090730D">
        <w:rPr>
          <w:color w:val="000000" w:themeColor="text1"/>
        </w:rPr>
        <w:t xml:space="preserve">few dollars in </w:t>
      </w:r>
      <w:r w:rsidRPr="0090730D">
        <w:rPr>
          <w:color w:val="000000" w:themeColor="text1"/>
        </w:rPr>
        <w:t>their pocket</w:t>
      </w:r>
      <w:r w:rsidR="001857F9" w:rsidRPr="0090730D">
        <w:rPr>
          <w:color w:val="000000" w:themeColor="text1"/>
        </w:rPr>
        <w:t>s</w:t>
      </w:r>
      <w:r w:rsidRPr="0090730D">
        <w:rPr>
          <w:color w:val="000000" w:themeColor="text1"/>
        </w:rPr>
        <w:t xml:space="preserve">, </w:t>
      </w:r>
      <w:r w:rsidR="00E12F3C" w:rsidRPr="0090730D">
        <w:rPr>
          <w:color w:val="000000" w:themeColor="text1"/>
        </w:rPr>
        <w:t>but all</w:t>
      </w:r>
      <w:r w:rsidRPr="0090730D">
        <w:rPr>
          <w:color w:val="000000" w:themeColor="text1"/>
        </w:rPr>
        <w:t xml:space="preserve"> the perseverance and energy to make their dreams come true</w:t>
      </w:r>
      <w:r w:rsidR="00E12F3C" w:rsidRPr="0090730D">
        <w:rPr>
          <w:color w:val="000000" w:themeColor="text1"/>
        </w:rPr>
        <w:t>,</w:t>
      </w:r>
      <w:r w:rsidRPr="0090730D">
        <w:rPr>
          <w:color w:val="000000" w:themeColor="text1"/>
        </w:rPr>
        <w:t xml:space="preserve"> were perfect role models</w:t>
      </w:r>
      <w:r w:rsidR="00E12F3C" w:rsidRPr="0090730D">
        <w:rPr>
          <w:color w:val="000000" w:themeColor="text1"/>
        </w:rPr>
        <w:t xml:space="preserve"> for me</w:t>
      </w:r>
      <w:r w:rsidR="001D468F" w:rsidRPr="0090730D">
        <w:rPr>
          <w:color w:val="000000" w:themeColor="text1"/>
        </w:rPr>
        <w:t xml:space="preserve">.  </w:t>
      </w:r>
      <w:r w:rsidR="00E12F3C" w:rsidRPr="0090730D">
        <w:rPr>
          <w:color w:val="000000" w:themeColor="text1"/>
        </w:rPr>
        <w:t>T</w:t>
      </w:r>
      <w:r w:rsidRPr="0090730D">
        <w:rPr>
          <w:color w:val="000000" w:themeColor="text1"/>
        </w:rPr>
        <w:t xml:space="preserve">heir unconditional support and love </w:t>
      </w:r>
      <w:r w:rsidR="00E12F3C" w:rsidRPr="0090730D">
        <w:rPr>
          <w:color w:val="000000" w:themeColor="text1"/>
        </w:rPr>
        <w:t xml:space="preserve">carried me through </w:t>
      </w:r>
      <w:r w:rsidRPr="0090730D">
        <w:rPr>
          <w:color w:val="000000" w:themeColor="text1"/>
        </w:rPr>
        <w:t>every step of this endeavor</w:t>
      </w:r>
      <w:r w:rsidR="001D468F" w:rsidRPr="0090730D">
        <w:rPr>
          <w:color w:val="000000" w:themeColor="text1"/>
        </w:rPr>
        <w:t xml:space="preserve">.  </w:t>
      </w:r>
      <w:r w:rsidR="00501EDF" w:rsidRPr="0090730D">
        <w:rPr>
          <w:color w:val="000000" w:themeColor="text1"/>
        </w:rPr>
        <w:t>For adoring</w:t>
      </w:r>
      <w:r w:rsidR="001D468F" w:rsidRPr="0090730D">
        <w:rPr>
          <w:color w:val="000000" w:themeColor="text1"/>
        </w:rPr>
        <w:t xml:space="preserve"> </w:t>
      </w:r>
      <w:r w:rsidR="00E12F3C" w:rsidRPr="0090730D">
        <w:rPr>
          <w:color w:val="000000" w:themeColor="text1"/>
        </w:rPr>
        <w:t xml:space="preserve">and welcoming </w:t>
      </w:r>
      <w:r w:rsidR="001D468F" w:rsidRPr="0090730D">
        <w:rPr>
          <w:color w:val="000000" w:themeColor="text1"/>
        </w:rPr>
        <w:t xml:space="preserve">my children </w:t>
      </w:r>
      <w:r w:rsidR="00E12F3C" w:rsidRPr="0090730D">
        <w:rPr>
          <w:color w:val="000000" w:themeColor="text1"/>
        </w:rPr>
        <w:t>always</w:t>
      </w:r>
      <w:r w:rsidR="00501EDF" w:rsidRPr="0090730D">
        <w:rPr>
          <w:color w:val="000000" w:themeColor="text1"/>
        </w:rPr>
        <w:t>, there are not enough words to thank them</w:t>
      </w:r>
      <w:r w:rsidR="001D468F" w:rsidRPr="0090730D">
        <w:rPr>
          <w:color w:val="000000" w:themeColor="text1"/>
        </w:rPr>
        <w:t xml:space="preserve">.  </w:t>
      </w:r>
    </w:p>
    <w:p w14:paraId="052333FE" w14:textId="77777777" w:rsidR="00B70D70" w:rsidRPr="0090730D" w:rsidRDefault="00F4761B" w:rsidP="00374928">
      <w:pPr>
        <w:spacing w:line="480" w:lineRule="auto"/>
        <w:ind w:firstLine="720"/>
        <w:rPr>
          <w:color w:val="000000" w:themeColor="text1"/>
        </w:rPr>
      </w:pPr>
      <w:r w:rsidRPr="0090730D">
        <w:rPr>
          <w:color w:val="000000" w:themeColor="text1"/>
        </w:rPr>
        <w:t>My</w:t>
      </w:r>
      <w:r w:rsidR="00BB17B1" w:rsidRPr="0090730D">
        <w:rPr>
          <w:color w:val="000000" w:themeColor="text1"/>
        </w:rPr>
        <w:t xml:space="preserve"> sons</w:t>
      </w:r>
      <w:r w:rsidR="00215343" w:rsidRPr="0090730D">
        <w:rPr>
          <w:color w:val="000000" w:themeColor="text1"/>
        </w:rPr>
        <w:t>, my blessings,</w:t>
      </w:r>
      <w:r w:rsidR="00BB17B1" w:rsidRPr="0090730D">
        <w:rPr>
          <w:color w:val="000000" w:themeColor="text1"/>
        </w:rPr>
        <w:t xml:space="preserve"> Angelo, Juliano and Michael</w:t>
      </w:r>
      <w:r w:rsidRPr="0090730D">
        <w:rPr>
          <w:color w:val="000000" w:themeColor="text1"/>
        </w:rPr>
        <w:t xml:space="preserve"> -- my wonderful muses. A</w:t>
      </w:r>
      <w:r w:rsidR="00BB17B1" w:rsidRPr="0090730D">
        <w:rPr>
          <w:color w:val="000000" w:themeColor="text1"/>
        </w:rPr>
        <w:t>ll th</w:t>
      </w:r>
      <w:r w:rsidRPr="0090730D">
        <w:rPr>
          <w:color w:val="000000" w:themeColor="text1"/>
        </w:rPr>
        <w:t>ose</w:t>
      </w:r>
      <w:r w:rsidR="00BB17B1" w:rsidRPr="0090730D">
        <w:rPr>
          <w:color w:val="000000" w:themeColor="text1"/>
        </w:rPr>
        <w:t xml:space="preserve"> nights </w:t>
      </w:r>
      <w:r w:rsidRPr="0090730D">
        <w:rPr>
          <w:color w:val="000000" w:themeColor="text1"/>
        </w:rPr>
        <w:t>they lay</w:t>
      </w:r>
      <w:r w:rsidR="00BB17B1" w:rsidRPr="0090730D">
        <w:rPr>
          <w:color w:val="000000" w:themeColor="text1"/>
        </w:rPr>
        <w:t xml:space="preserve"> in bed </w:t>
      </w:r>
      <w:r w:rsidRPr="0090730D">
        <w:rPr>
          <w:color w:val="000000" w:themeColor="text1"/>
        </w:rPr>
        <w:t>next to me</w:t>
      </w:r>
      <w:r w:rsidR="00BB17B1" w:rsidRPr="0090730D">
        <w:rPr>
          <w:color w:val="000000" w:themeColor="text1"/>
        </w:rPr>
        <w:t xml:space="preserve"> as I worked</w:t>
      </w:r>
      <w:r w:rsidRPr="0090730D">
        <w:rPr>
          <w:color w:val="000000" w:themeColor="text1"/>
        </w:rPr>
        <w:t xml:space="preserve">, </w:t>
      </w:r>
      <w:r w:rsidR="00215343" w:rsidRPr="0090730D">
        <w:rPr>
          <w:color w:val="000000" w:themeColor="text1"/>
        </w:rPr>
        <w:t xml:space="preserve">and </w:t>
      </w:r>
      <w:r w:rsidRPr="0090730D">
        <w:rPr>
          <w:color w:val="000000" w:themeColor="text1"/>
        </w:rPr>
        <w:t>whenever</w:t>
      </w:r>
      <w:r w:rsidR="00BB17B1" w:rsidRPr="0090730D">
        <w:rPr>
          <w:color w:val="000000" w:themeColor="text1"/>
        </w:rPr>
        <w:t xml:space="preserve"> I looked over </w:t>
      </w:r>
      <w:r w:rsidRPr="0090730D">
        <w:rPr>
          <w:color w:val="000000" w:themeColor="text1"/>
        </w:rPr>
        <w:t>at</w:t>
      </w:r>
      <w:r w:rsidR="00BB17B1" w:rsidRPr="0090730D">
        <w:rPr>
          <w:color w:val="000000" w:themeColor="text1"/>
        </w:rPr>
        <w:t xml:space="preserve"> </w:t>
      </w:r>
      <w:r w:rsidRPr="0090730D">
        <w:rPr>
          <w:color w:val="000000" w:themeColor="text1"/>
        </w:rPr>
        <w:t>them</w:t>
      </w:r>
      <w:r w:rsidR="00BB17B1" w:rsidRPr="0090730D">
        <w:rPr>
          <w:color w:val="000000" w:themeColor="text1"/>
        </w:rPr>
        <w:t xml:space="preserve">, or felt </w:t>
      </w:r>
      <w:r w:rsidRPr="0090730D">
        <w:rPr>
          <w:color w:val="000000" w:themeColor="text1"/>
        </w:rPr>
        <w:t>their</w:t>
      </w:r>
      <w:r w:rsidR="00BB17B1" w:rsidRPr="0090730D">
        <w:rPr>
          <w:color w:val="000000" w:themeColor="text1"/>
        </w:rPr>
        <w:t xml:space="preserve"> arms around me</w:t>
      </w:r>
      <w:r w:rsidRPr="0090730D">
        <w:rPr>
          <w:color w:val="000000" w:themeColor="text1"/>
        </w:rPr>
        <w:t>,</w:t>
      </w:r>
      <w:r w:rsidR="00BB17B1" w:rsidRPr="0090730D">
        <w:rPr>
          <w:color w:val="000000" w:themeColor="text1"/>
        </w:rPr>
        <w:t xml:space="preserve"> I knew </w:t>
      </w:r>
      <w:r w:rsidRPr="0090730D">
        <w:rPr>
          <w:color w:val="000000" w:themeColor="text1"/>
        </w:rPr>
        <w:t xml:space="preserve">what all my efforts were really about: to grow into </w:t>
      </w:r>
      <w:r w:rsidRPr="0090730D">
        <w:rPr>
          <w:color w:val="000000" w:themeColor="text1"/>
        </w:rPr>
        <w:lastRenderedPageBreak/>
        <w:t>the kind of</w:t>
      </w:r>
      <w:r w:rsidR="00BB17B1" w:rsidRPr="0090730D">
        <w:rPr>
          <w:color w:val="000000" w:themeColor="text1"/>
        </w:rPr>
        <w:t xml:space="preserve"> mother, teacher</w:t>
      </w:r>
      <w:r w:rsidRPr="0090730D">
        <w:rPr>
          <w:color w:val="000000" w:themeColor="text1"/>
        </w:rPr>
        <w:t xml:space="preserve"> and mentor who could be as inspiring to them as they </w:t>
      </w:r>
      <w:r w:rsidR="001857F9" w:rsidRPr="0090730D">
        <w:rPr>
          <w:color w:val="000000" w:themeColor="text1"/>
        </w:rPr>
        <w:t xml:space="preserve">always </w:t>
      </w:r>
      <w:r w:rsidRPr="0090730D">
        <w:rPr>
          <w:color w:val="000000" w:themeColor="text1"/>
        </w:rPr>
        <w:t>are to me. Your love</w:t>
      </w:r>
      <w:r w:rsidR="00215343" w:rsidRPr="0090730D">
        <w:rPr>
          <w:color w:val="000000" w:themeColor="text1"/>
        </w:rPr>
        <w:t>, enthusiasm</w:t>
      </w:r>
      <w:r w:rsidRPr="0090730D">
        <w:rPr>
          <w:color w:val="000000" w:themeColor="text1"/>
        </w:rPr>
        <w:t xml:space="preserve"> and understanding were priceless</w:t>
      </w:r>
      <w:r w:rsidR="00215343" w:rsidRPr="0090730D">
        <w:rPr>
          <w:color w:val="000000" w:themeColor="text1"/>
        </w:rPr>
        <w:t xml:space="preserve"> gifts</w:t>
      </w:r>
      <w:r w:rsidRPr="0090730D">
        <w:rPr>
          <w:color w:val="000000" w:themeColor="text1"/>
        </w:rPr>
        <w:t>. I promise to return the</w:t>
      </w:r>
      <w:r w:rsidR="00215343" w:rsidRPr="0090730D">
        <w:rPr>
          <w:color w:val="000000" w:themeColor="text1"/>
        </w:rPr>
        <w:t>se</w:t>
      </w:r>
      <w:r w:rsidRPr="0090730D">
        <w:rPr>
          <w:color w:val="000000" w:themeColor="text1"/>
        </w:rPr>
        <w:t xml:space="preserve"> gift</w:t>
      </w:r>
      <w:r w:rsidR="00215343" w:rsidRPr="0090730D">
        <w:rPr>
          <w:color w:val="000000" w:themeColor="text1"/>
        </w:rPr>
        <w:t>s</w:t>
      </w:r>
      <w:r w:rsidRPr="0090730D">
        <w:rPr>
          <w:color w:val="000000" w:themeColor="text1"/>
        </w:rPr>
        <w:t xml:space="preserve"> as I watch each of you along the way </w:t>
      </w:r>
      <w:r w:rsidR="00BB17B1" w:rsidRPr="0090730D">
        <w:rPr>
          <w:color w:val="000000" w:themeColor="text1"/>
        </w:rPr>
        <w:t xml:space="preserve">chase your </w:t>
      </w:r>
      <w:r w:rsidRPr="0090730D">
        <w:rPr>
          <w:color w:val="000000" w:themeColor="text1"/>
        </w:rPr>
        <w:t xml:space="preserve">own </w:t>
      </w:r>
      <w:r w:rsidR="00BB17B1" w:rsidRPr="0090730D">
        <w:rPr>
          <w:color w:val="000000" w:themeColor="text1"/>
        </w:rPr>
        <w:t>dream</w:t>
      </w:r>
      <w:r w:rsidRPr="0090730D">
        <w:rPr>
          <w:color w:val="000000" w:themeColor="text1"/>
        </w:rPr>
        <w:t>s.</w:t>
      </w:r>
      <w:r w:rsidR="00BB17B1" w:rsidRPr="0090730D">
        <w:rPr>
          <w:color w:val="000000" w:themeColor="text1"/>
        </w:rPr>
        <w:t xml:space="preserve">  </w:t>
      </w:r>
    </w:p>
    <w:p w14:paraId="328E5ADC" w14:textId="77777777" w:rsidR="00F4761B" w:rsidRPr="0090730D" w:rsidRDefault="00F4761B" w:rsidP="00374928">
      <w:pPr>
        <w:spacing w:line="480" w:lineRule="auto"/>
        <w:ind w:firstLine="720"/>
        <w:rPr>
          <w:color w:val="000000" w:themeColor="text1"/>
        </w:rPr>
      </w:pPr>
      <w:r w:rsidRPr="0090730D">
        <w:rPr>
          <w:color w:val="000000" w:themeColor="text1"/>
        </w:rPr>
        <w:t xml:space="preserve">Last and foremost, the place of honor goes to my husband, John, for whom I have </w:t>
      </w:r>
      <w:r w:rsidR="001857F9" w:rsidRPr="0090730D">
        <w:rPr>
          <w:color w:val="000000" w:themeColor="text1"/>
        </w:rPr>
        <w:t>the greatest</w:t>
      </w:r>
      <w:r w:rsidRPr="0090730D">
        <w:rPr>
          <w:color w:val="000000" w:themeColor="text1"/>
        </w:rPr>
        <w:t xml:space="preserve"> admiration, knowing he had to reinvent himself during </w:t>
      </w:r>
      <w:r w:rsidR="00215343" w:rsidRPr="0090730D">
        <w:rPr>
          <w:color w:val="000000" w:themeColor="text1"/>
        </w:rPr>
        <w:t xml:space="preserve">the new and </w:t>
      </w:r>
      <w:r w:rsidR="001857F9" w:rsidRPr="0090730D">
        <w:rPr>
          <w:color w:val="000000" w:themeColor="text1"/>
        </w:rPr>
        <w:t xml:space="preserve">bigger </w:t>
      </w:r>
      <w:r w:rsidR="00215343" w:rsidRPr="0090730D">
        <w:rPr>
          <w:color w:val="000000" w:themeColor="text1"/>
        </w:rPr>
        <w:t>demands made on our family by my academic life.</w:t>
      </w:r>
      <w:r w:rsidRPr="0090730D">
        <w:rPr>
          <w:color w:val="000000" w:themeColor="text1"/>
        </w:rPr>
        <w:t xml:space="preserve"> He was my pillar whenever I was too tired a</w:t>
      </w:r>
      <w:r w:rsidR="00C86C52" w:rsidRPr="0090730D">
        <w:rPr>
          <w:color w:val="000000" w:themeColor="text1"/>
        </w:rPr>
        <w:t>nd too busy.  He was rock</w:t>
      </w:r>
      <w:r w:rsidRPr="0090730D">
        <w:rPr>
          <w:color w:val="000000" w:themeColor="text1"/>
        </w:rPr>
        <w:t xml:space="preserve"> for me whenever I felt like packing my studies in. He gave our lives a center of balance like no one else could, and I hope he knows that I alway</w:t>
      </w:r>
      <w:r w:rsidR="00215343" w:rsidRPr="0090730D">
        <w:rPr>
          <w:color w:val="000000" w:themeColor="text1"/>
        </w:rPr>
        <w:t>s</w:t>
      </w:r>
      <w:r w:rsidRPr="0090730D">
        <w:rPr>
          <w:color w:val="000000" w:themeColor="text1"/>
        </w:rPr>
        <w:t xml:space="preserve"> love and </w:t>
      </w:r>
      <w:r w:rsidR="001857F9" w:rsidRPr="0090730D">
        <w:rPr>
          <w:color w:val="000000" w:themeColor="text1"/>
        </w:rPr>
        <w:t>honor</w:t>
      </w:r>
      <w:r w:rsidRPr="0090730D">
        <w:rPr>
          <w:color w:val="000000" w:themeColor="text1"/>
        </w:rPr>
        <w:t xml:space="preserve"> him more than </w:t>
      </w:r>
      <w:r w:rsidR="00215343" w:rsidRPr="0090730D">
        <w:rPr>
          <w:color w:val="000000" w:themeColor="text1"/>
        </w:rPr>
        <w:t>I can ever say</w:t>
      </w:r>
      <w:r w:rsidRPr="0090730D">
        <w:rPr>
          <w:color w:val="000000" w:themeColor="text1"/>
        </w:rPr>
        <w:t>.</w:t>
      </w:r>
    </w:p>
    <w:p w14:paraId="1A407D9F" w14:textId="77777777" w:rsidR="00BB17B1" w:rsidRPr="0090730D" w:rsidRDefault="00F4761B" w:rsidP="00F50506">
      <w:pPr>
        <w:spacing w:line="480" w:lineRule="auto"/>
        <w:rPr>
          <w:color w:val="000000" w:themeColor="text1"/>
        </w:rPr>
      </w:pPr>
      <w:r w:rsidRPr="0090730D">
        <w:rPr>
          <w:color w:val="000000" w:themeColor="text1"/>
        </w:rPr>
        <w:t xml:space="preserve"> </w:t>
      </w:r>
      <w:r w:rsidR="00215343" w:rsidRPr="0090730D">
        <w:rPr>
          <w:color w:val="000000" w:themeColor="text1"/>
        </w:rPr>
        <w:tab/>
      </w:r>
      <w:r w:rsidR="001857F9" w:rsidRPr="0090730D">
        <w:rPr>
          <w:color w:val="000000" w:themeColor="text1"/>
        </w:rPr>
        <w:t>“D</w:t>
      </w:r>
      <w:r w:rsidR="00215343" w:rsidRPr="0090730D">
        <w:rPr>
          <w:color w:val="000000" w:themeColor="text1"/>
        </w:rPr>
        <w:t>are to dream big</w:t>
      </w:r>
      <w:r w:rsidR="001857F9" w:rsidRPr="0090730D">
        <w:rPr>
          <w:color w:val="000000" w:themeColor="text1"/>
        </w:rPr>
        <w:t>, and</w:t>
      </w:r>
      <w:r w:rsidR="00215343" w:rsidRPr="0090730D">
        <w:rPr>
          <w:color w:val="000000" w:themeColor="text1"/>
        </w:rPr>
        <w:t xml:space="preserve"> you can make it happen.</w:t>
      </w:r>
      <w:r w:rsidR="001857F9" w:rsidRPr="0090730D">
        <w:rPr>
          <w:color w:val="000000" w:themeColor="text1"/>
        </w:rPr>
        <w:t>"</w:t>
      </w:r>
      <w:r w:rsidR="00BB17B1" w:rsidRPr="0090730D">
        <w:rPr>
          <w:color w:val="000000" w:themeColor="text1"/>
        </w:rPr>
        <w:t xml:space="preserve"> </w:t>
      </w:r>
    </w:p>
    <w:p w14:paraId="371FEC1E" w14:textId="77777777" w:rsidR="00BB17B1" w:rsidRPr="0090730D" w:rsidRDefault="00BB17B1" w:rsidP="00F50506">
      <w:pPr>
        <w:spacing w:line="480" w:lineRule="auto"/>
        <w:rPr>
          <w:color w:val="000000" w:themeColor="text1"/>
        </w:rPr>
      </w:pPr>
    </w:p>
    <w:p w14:paraId="5EB20CF2" w14:textId="77777777" w:rsidR="00B70D70" w:rsidRPr="0090730D" w:rsidRDefault="00B70D70" w:rsidP="00F50506">
      <w:pPr>
        <w:spacing w:line="480" w:lineRule="auto"/>
        <w:rPr>
          <w:color w:val="000000" w:themeColor="text1"/>
        </w:rPr>
      </w:pPr>
    </w:p>
    <w:p w14:paraId="6FA775C8" w14:textId="77777777" w:rsidR="00B70D70" w:rsidRPr="0090730D" w:rsidRDefault="00B70D70" w:rsidP="00F50506">
      <w:pPr>
        <w:spacing w:line="480" w:lineRule="auto"/>
        <w:rPr>
          <w:color w:val="000000" w:themeColor="text1"/>
        </w:rPr>
      </w:pPr>
    </w:p>
    <w:p w14:paraId="065E59A5" w14:textId="77777777" w:rsidR="00B70D70" w:rsidRPr="0090730D" w:rsidRDefault="00F84631" w:rsidP="00F50506">
      <w:pPr>
        <w:tabs>
          <w:tab w:val="left" w:pos="5976"/>
        </w:tabs>
        <w:spacing w:line="480" w:lineRule="auto"/>
        <w:rPr>
          <w:color w:val="000000" w:themeColor="text1"/>
        </w:rPr>
      </w:pPr>
      <w:r w:rsidRPr="0090730D">
        <w:rPr>
          <w:color w:val="000000" w:themeColor="text1"/>
        </w:rPr>
        <w:tab/>
      </w:r>
    </w:p>
    <w:p w14:paraId="6CA1B647" w14:textId="77777777" w:rsidR="00B70D70" w:rsidRPr="0090730D" w:rsidRDefault="00B70D70" w:rsidP="00B70D70">
      <w:pPr>
        <w:spacing w:line="480" w:lineRule="auto"/>
        <w:jc w:val="center"/>
        <w:rPr>
          <w:b/>
          <w:color w:val="000000" w:themeColor="text1"/>
        </w:rPr>
      </w:pPr>
      <w:r w:rsidRPr="0090730D">
        <w:rPr>
          <w:color w:val="000000" w:themeColor="text1"/>
        </w:rPr>
        <w:br w:type="page"/>
      </w:r>
      <w:r w:rsidRPr="0090730D">
        <w:rPr>
          <w:b/>
          <w:color w:val="000000" w:themeColor="text1"/>
        </w:rPr>
        <w:lastRenderedPageBreak/>
        <w:t>Table of Contents</w:t>
      </w:r>
    </w:p>
    <w:p w14:paraId="12DAA97F" w14:textId="77777777" w:rsidR="00B70D70" w:rsidRPr="0090730D" w:rsidRDefault="00B70D70" w:rsidP="00B70D70">
      <w:pPr>
        <w:widowControl w:val="0"/>
        <w:tabs>
          <w:tab w:val="left" w:pos="720"/>
          <w:tab w:val="right" w:pos="8460"/>
        </w:tabs>
        <w:autoSpaceDE w:val="0"/>
        <w:autoSpaceDN w:val="0"/>
        <w:adjustRightInd w:val="0"/>
        <w:spacing w:line="480" w:lineRule="auto"/>
        <w:rPr>
          <w:color w:val="000000" w:themeColor="text1"/>
        </w:rPr>
      </w:pPr>
      <w:r w:rsidRPr="0090730D">
        <w:rPr>
          <w:color w:val="000000" w:themeColor="text1"/>
        </w:rPr>
        <w:t>Acknowledgments</w:t>
      </w:r>
      <w:r w:rsidRPr="0090730D">
        <w:rPr>
          <w:color w:val="000000" w:themeColor="text1"/>
        </w:rPr>
        <w:tab/>
        <w:t>iv</w:t>
      </w:r>
    </w:p>
    <w:p w14:paraId="69A52F99" w14:textId="46D05D38" w:rsidR="00B70D70" w:rsidRPr="0090730D" w:rsidRDefault="00755330" w:rsidP="00B70D70">
      <w:pPr>
        <w:widowControl w:val="0"/>
        <w:tabs>
          <w:tab w:val="left" w:pos="720"/>
          <w:tab w:val="right" w:pos="8460"/>
        </w:tabs>
        <w:autoSpaceDE w:val="0"/>
        <w:autoSpaceDN w:val="0"/>
        <w:adjustRightInd w:val="0"/>
        <w:spacing w:line="480" w:lineRule="auto"/>
        <w:rPr>
          <w:color w:val="000000" w:themeColor="text1"/>
        </w:rPr>
      </w:pPr>
      <w:r>
        <w:rPr>
          <w:color w:val="000000" w:themeColor="text1"/>
        </w:rPr>
        <w:t xml:space="preserve">List of Tables </w:t>
      </w:r>
      <w:r w:rsidR="00B70D70" w:rsidRPr="0090730D">
        <w:rPr>
          <w:color w:val="000000" w:themeColor="text1"/>
        </w:rPr>
        <w:tab/>
      </w:r>
    </w:p>
    <w:p w14:paraId="011FDED9" w14:textId="68F3F6BF" w:rsidR="00B70D70" w:rsidRPr="0090730D" w:rsidRDefault="00B70D70" w:rsidP="00B70D70">
      <w:pPr>
        <w:widowControl w:val="0"/>
        <w:tabs>
          <w:tab w:val="left" w:pos="720"/>
          <w:tab w:val="right" w:pos="8460"/>
        </w:tabs>
        <w:autoSpaceDE w:val="0"/>
        <w:autoSpaceDN w:val="0"/>
        <w:adjustRightInd w:val="0"/>
        <w:spacing w:line="480" w:lineRule="auto"/>
        <w:rPr>
          <w:color w:val="000000" w:themeColor="text1"/>
        </w:rPr>
      </w:pPr>
      <w:r w:rsidRPr="0090730D">
        <w:rPr>
          <w:color w:val="000000" w:themeColor="text1"/>
        </w:rPr>
        <w:t>L</w:t>
      </w:r>
      <w:r w:rsidR="00755330">
        <w:rPr>
          <w:color w:val="000000" w:themeColor="text1"/>
        </w:rPr>
        <w:t>ist of Figures</w:t>
      </w:r>
      <w:r w:rsidRPr="0090730D">
        <w:rPr>
          <w:color w:val="000000" w:themeColor="text1"/>
        </w:rPr>
        <w:tab/>
      </w:r>
    </w:p>
    <w:p w14:paraId="3EB4CB47" w14:textId="77777777" w:rsidR="00B70D70" w:rsidRPr="0090730D" w:rsidRDefault="00B70D70" w:rsidP="00B70D70">
      <w:pPr>
        <w:widowControl w:val="0"/>
        <w:tabs>
          <w:tab w:val="right" w:pos="8460"/>
        </w:tabs>
        <w:autoSpaceDE w:val="0"/>
        <w:autoSpaceDN w:val="0"/>
        <w:adjustRightInd w:val="0"/>
        <w:spacing w:line="480" w:lineRule="auto"/>
        <w:rPr>
          <w:color w:val="000000" w:themeColor="text1"/>
        </w:rPr>
      </w:pPr>
      <w:r w:rsidRPr="0090730D">
        <w:rPr>
          <w:color w:val="000000" w:themeColor="text1"/>
        </w:rPr>
        <w:t>CHAPTER 1. INTRODUCTION</w:t>
      </w:r>
      <w:r w:rsidRPr="0090730D">
        <w:rPr>
          <w:color w:val="000000" w:themeColor="text1"/>
        </w:rPr>
        <w:tab/>
        <w:t>1</w:t>
      </w:r>
    </w:p>
    <w:p w14:paraId="38E72F39" w14:textId="7535CE5E" w:rsidR="00B70D70" w:rsidRPr="0090730D" w:rsidRDefault="00B70D70" w:rsidP="00B70D70">
      <w:pPr>
        <w:widowControl w:val="0"/>
        <w:tabs>
          <w:tab w:val="left" w:pos="720"/>
          <w:tab w:val="right" w:pos="8460"/>
        </w:tabs>
        <w:autoSpaceDE w:val="0"/>
        <w:autoSpaceDN w:val="0"/>
        <w:adjustRightInd w:val="0"/>
        <w:spacing w:line="480" w:lineRule="auto"/>
        <w:ind w:left="720" w:hanging="720"/>
        <w:rPr>
          <w:color w:val="000000" w:themeColor="text1"/>
        </w:rPr>
      </w:pPr>
      <w:r w:rsidRPr="0090730D">
        <w:rPr>
          <w:color w:val="000000" w:themeColor="text1"/>
        </w:rPr>
        <w:tab/>
        <w:t>Backgrou</w:t>
      </w:r>
      <w:r w:rsidR="00755330">
        <w:rPr>
          <w:color w:val="000000" w:themeColor="text1"/>
        </w:rPr>
        <w:t xml:space="preserve">nd of the Problem </w:t>
      </w:r>
      <w:r w:rsidRPr="0090730D">
        <w:rPr>
          <w:color w:val="000000" w:themeColor="text1"/>
        </w:rPr>
        <w:t xml:space="preserve"> </w:t>
      </w:r>
      <w:r w:rsidRPr="0090730D">
        <w:rPr>
          <w:color w:val="000000" w:themeColor="text1"/>
        </w:rPr>
        <w:tab/>
        <w:t>1</w:t>
      </w:r>
    </w:p>
    <w:p w14:paraId="180B6724" w14:textId="31DBC000" w:rsidR="00B70D70" w:rsidRPr="0090730D" w:rsidRDefault="00B70D70" w:rsidP="00B70D70">
      <w:pPr>
        <w:widowControl w:val="0"/>
        <w:tabs>
          <w:tab w:val="left" w:pos="720"/>
          <w:tab w:val="right" w:pos="8460"/>
        </w:tabs>
        <w:autoSpaceDE w:val="0"/>
        <w:autoSpaceDN w:val="0"/>
        <w:adjustRightInd w:val="0"/>
        <w:spacing w:line="480" w:lineRule="auto"/>
        <w:ind w:left="720" w:hanging="720"/>
        <w:rPr>
          <w:color w:val="000000" w:themeColor="text1"/>
        </w:rPr>
      </w:pPr>
      <w:r w:rsidRPr="0090730D">
        <w:rPr>
          <w:color w:val="000000" w:themeColor="text1"/>
        </w:rPr>
        <w:tab/>
        <w:t>Statement of the Probl</w:t>
      </w:r>
      <w:r w:rsidR="00755330">
        <w:rPr>
          <w:color w:val="000000" w:themeColor="text1"/>
        </w:rPr>
        <w:t xml:space="preserve">em </w:t>
      </w:r>
      <w:r w:rsidRPr="0090730D">
        <w:rPr>
          <w:color w:val="000000" w:themeColor="text1"/>
        </w:rPr>
        <w:tab/>
      </w:r>
      <w:r w:rsidR="00D0672F">
        <w:rPr>
          <w:color w:val="000000" w:themeColor="text1"/>
        </w:rPr>
        <w:t>4</w:t>
      </w:r>
    </w:p>
    <w:p w14:paraId="088083DB" w14:textId="2EA2144B" w:rsidR="00B70D70" w:rsidRPr="0090730D" w:rsidRDefault="00B70D70" w:rsidP="00B70D70">
      <w:pPr>
        <w:widowControl w:val="0"/>
        <w:tabs>
          <w:tab w:val="left" w:pos="720"/>
          <w:tab w:val="right" w:pos="8460"/>
        </w:tabs>
        <w:autoSpaceDE w:val="0"/>
        <w:autoSpaceDN w:val="0"/>
        <w:adjustRightInd w:val="0"/>
        <w:spacing w:line="480" w:lineRule="auto"/>
        <w:ind w:left="720" w:hanging="720"/>
        <w:rPr>
          <w:color w:val="000000" w:themeColor="text1"/>
        </w:rPr>
      </w:pPr>
      <w:r w:rsidRPr="0090730D">
        <w:rPr>
          <w:color w:val="000000" w:themeColor="text1"/>
        </w:rPr>
        <w:tab/>
        <w:t xml:space="preserve">Purpose of the Study </w:t>
      </w:r>
      <w:r w:rsidR="00D0672F">
        <w:rPr>
          <w:color w:val="000000" w:themeColor="text1"/>
        </w:rPr>
        <w:tab/>
        <w:t>5</w:t>
      </w:r>
    </w:p>
    <w:p w14:paraId="454F2FBE" w14:textId="3415BCA5" w:rsidR="00B70D70" w:rsidRPr="0090730D" w:rsidRDefault="00B70D70" w:rsidP="00B70D70">
      <w:pPr>
        <w:widowControl w:val="0"/>
        <w:tabs>
          <w:tab w:val="left" w:pos="720"/>
          <w:tab w:val="right" w:pos="8460"/>
        </w:tabs>
        <w:autoSpaceDE w:val="0"/>
        <w:autoSpaceDN w:val="0"/>
        <w:adjustRightInd w:val="0"/>
        <w:spacing w:line="480" w:lineRule="auto"/>
        <w:ind w:left="720" w:hanging="720"/>
        <w:rPr>
          <w:color w:val="000000" w:themeColor="text1"/>
        </w:rPr>
      </w:pPr>
      <w:r w:rsidRPr="0090730D">
        <w:rPr>
          <w:color w:val="000000" w:themeColor="text1"/>
        </w:rPr>
        <w:tab/>
        <w:t>Significance of the Study</w:t>
      </w:r>
      <w:r w:rsidR="00D0672F">
        <w:rPr>
          <w:color w:val="000000" w:themeColor="text1"/>
        </w:rPr>
        <w:tab/>
        <w:t>6</w:t>
      </w:r>
    </w:p>
    <w:p w14:paraId="09E754EF" w14:textId="7E9DAC2F" w:rsidR="00B70D70" w:rsidRPr="0090730D" w:rsidRDefault="00B70D70" w:rsidP="00B70D70">
      <w:pPr>
        <w:widowControl w:val="0"/>
        <w:tabs>
          <w:tab w:val="left" w:pos="720"/>
          <w:tab w:val="right" w:pos="8460"/>
        </w:tabs>
        <w:autoSpaceDE w:val="0"/>
        <w:autoSpaceDN w:val="0"/>
        <w:adjustRightInd w:val="0"/>
        <w:spacing w:line="480" w:lineRule="auto"/>
        <w:ind w:left="720" w:hanging="720"/>
        <w:rPr>
          <w:color w:val="000000" w:themeColor="text1"/>
        </w:rPr>
      </w:pPr>
      <w:r w:rsidRPr="0090730D">
        <w:rPr>
          <w:color w:val="000000" w:themeColor="text1"/>
        </w:rPr>
        <w:tab/>
        <w:t xml:space="preserve">Research Design </w:t>
      </w:r>
      <w:r w:rsidR="00012DBA">
        <w:rPr>
          <w:color w:val="000000" w:themeColor="text1"/>
        </w:rPr>
        <w:tab/>
        <w:t>8</w:t>
      </w:r>
    </w:p>
    <w:p w14:paraId="0AB1FE30" w14:textId="0E7C3B21" w:rsidR="00B70D70" w:rsidRPr="0090730D" w:rsidRDefault="00B70D70" w:rsidP="00B70D70">
      <w:pPr>
        <w:widowControl w:val="0"/>
        <w:tabs>
          <w:tab w:val="left" w:pos="720"/>
          <w:tab w:val="right" w:pos="8460"/>
        </w:tabs>
        <w:autoSpaceDE w:val="0"/>
        <w:autoSpaceDN w:val="0"/>
        <w:adjustRightInd w:val="0"/>
        <w:spacing w:line="480" w:lineRule="auto"/>
        <w:ind w:left="720" w:hanging="720"/>
        <w:rPr>
          <w:color w:val="000000" w:themeColor="text1"/>
        </w:rPr>
      </w:pPr>
      <w:r w:rsidRPr="0090730D">
        <w:rPr>
          <w:color w:val="000000" w:themeColor="text1"/>
        </w:rPr>
        <w:tab/>
        <w:t xml:space="preserve">Research Questions and Hypotheses </w:t>
      </w:r>
      <w:r w:rsidR="00012DBA">
        <w:rPr>
          <w:color w:val="000000" w:themeColor="text1"/>
        </w:rPr>
        <w:tab/>
        <w:t>10</w:t>
      </w:r>
    </w:p>
    <w:p w14:paraId="6971351A" w14:textId="2D440935" w:rsidR="00B70D70" w:rsidRPr="0090730D" w:rsidRDefault="00B70D70" w:rsidP="00B70D70">
      <w:pPr>
        <w:widowControl w:val="0"/>
        <w:tabs>
          <w:tab w:val="left" w:pos="720"/>
          <w:tab w:val="right" w:pos="8460"/>
        </w:tabs>
        <w:autoSpaceDE w:val="0"/>
        <w:autoSpaceDN w:val="0"/>
        <w:adjustRightInd w:val="0"/>
        <w:spacing w:line="480" w:lineRule="auto"/>
        <w:ind w:left="720" w:hanging="720"/>
        <w:rPr>
          <w:color w:val="000000" w:themeColor="text1"/>
        </w:rPr>
      </w:pPr>
      <w:r w:rsidRPr="0090730D">
        <w:rPr>
          <w:color w:val="000000" w:themeColor="text1"/>
        </w:rPr>
        <w:tab/>
        <w:t xml:space="preserve">Assumptions and Limitations </w:t>
      </w:r>
      <w:r w:rsidR="00012DBA">
        <w:rPr>
          <w:color w:val="000000" w:themeColor="text1"/>
        </w:rPr>
        <w:tab/>
        <w:t>11</w:t>
      </w:r>
    </w:p>
    <w:p w14:paraId="370F1318" w14:textId="7F696D15" w:rsidR="00B70D70" w:rsidRPr="0090730D" w:rsidRDefault="00B70D70" w:rsidP="00B70D70">
      <w:pPr>
        <w:widowControl w:val="0"/>
        <w:tabs>
          <w:tab w:val="left" w:pos="720"/>
          <w:tab w:val="right" w:pos="8460"/>
        </w:tabs>
        <w:autoSpaceDE w:val="0"/>
        <w:autoSpaceDN w:val="0"/>
        <w:adjustRightInd w:val="0"/>
        <w:spacing w:line="480" w:lineRule="auto"/>
        <w:ind w:left="720" w:hanging="720"/>
        <w:rPr>
          <w:color w:val="000000" w:themeColor="text1"/>
        </w:rPr>
      </w:pPr>
      <w:r w:rsidRPr="0090730D">
        <w:rPr>
          <w:color w:val="000000" w:themeColor="text1"/>
        </w:rPr>
        <w:tab/>
        <w:t xml:space="preserve">Definition of Terms </w:t>
      </w:r>
      <w:r w:rsidR="00012DBA">
        <w:rPr>
          <w:color w:val="000000" w:themeColor="text1"/>
        </w:rPr>
        <w:tab/>
        <w:t>14</w:t>
      </w:r>
    </w:p>
    <w:p w14:paraId="585C41BB" w14:textId="0A8AC295" w:rsidR="00B70D70" w:rsidRPr="0090730D" w:rsidRDefault="00B70D70" w:rsidP="00B70D70">
      <w:pPr>
        <w:widowControl w:val="0"/>
        <w:tabs>
          <w:tab w:val="left" w:pos="720"/>
          <w:tab w:val="right" w:pos="8460"/>
        </w:tabs>
        <w:autoSpaceDE w:val="0"/>
        <w:autoSpaceDN w:val="0"/>
        <w:adjustRightInd w:val="0"/>
        <w:spacing w:line="480" w:lineRule="auto"/>
        <w:ind w:left="720" w:hanging="720"/>
        <w:rPr>
          <w:color w:val="000000" w:themeColor="text1"/>
        </w:rPr>
      </w:pPr>
      <w:r w:rsidRPr="0090730D">
        <w:rPr>
          <w:color w:val="000000" w:themeColor="text1"/>
        </w:rPr>
        <w:tab/>
        <w:t xml:space="preserve">Expected Findings </w:t>
      </w:r>
      <w:r w:rsidR="00012DBA">
        <w:rPr>
          <w:color w:val="000000" w:themeColor="text1"/>
        </w:rPr>
        <w:tab/>
        <w:t>17</w:t>
      </w:r>
    </w:p>
    <w:p w14:paraId="66527DBF" w14:textId="1F563185" w:rsidR="00B70D70" w:rsidRPr="0090730D" w:rsidRDefault="00B70D70" w:rsidP="00B70D70">
      <w:pPr>
        <w:widowControl w:val="0"/>
        <w:tabs>
          <w:tab w:val="left" w:pos="720"/>
          <w:tab w:val="right" w:pos="8460"/>
        </w:tabs>
        <w:autoSpaceDE w:val="0"/>
        <w:autoSpaceDN w:val="0"/>
        <w:adjustRightInd w:val="0"/>
        <w:spacing w:line="480" w:lineRule="auto"/>
        <w:ind w:left="720" w:hanging="720"/>
        <w:rPr>
          <w:color w:val="000000" w:themeColor="text1"/>
        </w:rPr>
      </w:pPr>
      <w:r w:rsidRPr="0090730D">
        <w:rPr>
          <w:color w:val="000000" w:themeColor="text1"/>
        </w:rPr>
        <w:tab/>
        <w:t>Organization of the Remainder of the Study</w:t>
      </w:r>
      <w:r w:rsidR="00012DBA">
        <w:rPr>
          <w:color w:val="000000" w:themeColor="text1"/>
        </w:rPr>
        <w:tab/>
        <w:t>18</w:t>
      </w:r>
    </w:p>
    <w:p w14:paraId="220412EA" w14:textId="77777777" w:rsidR="00B70D70" w:rsidRPr="0090730D" w:rsidRDefault="00B70D70" w:rsidP="00B70D70">
      <w:pPr>
        <w:widowControl w:val="0"/>
        <w:tabs>
          <w:tab w:val="left" w:pos="720"/>
          <w:tab w:val="right" w:pos="8460"/>
        </w:tabs>
        <w:autoSpaceDE w:val="0"/>
        <w:autoSpaceDN w:val="0"/>
        <w:adjustRightInd w:val="0"/>
        <w:rPr>
          <w:color w:val="000000" w:themeColor="text1"/>
        </w:rPr>
      </w:pPr>
    </w:p>
    <w:p w14:paraId="11566E1B" w14:textId="77777777" w:rsidR="00B70D70" w:rsidRPr="0090730D" w:rsidRDefault="00B70D70" w:rsidP="00B70D70">
      <w:pPr>
        <w:widowControl w:val="0"/>
        <w:tabs>
          <w:tab w:val="right" w:pos="8460"/>
        </w:tabs>
        <w:autoSpaceDE w:val="0"/>
        <w:autoSpaceDN w:val="0"/>
        <w:adjustRightInd w:val="0"/>
        <w:spacing w:line="480" w:lineRule="auto"/>
        <w:rPr>
          <w:color w:val="000000" w:themeColor="text1"/>
        </w:rPr>
      </w:pPr>
      <w:r w:rsidRPr="0090730D">
        <w:rPr>
          <w:color w:val="000000" w:themeColor="text1"/>
        </w:rPr>
        <w:t>CHAPTER 2. LITERATURE REVIEW</w:t>
      </w:r>
    </w:p>
    <w:p w14:paraId="3BCAC625" w14:textId="1A382E3F" w:rsidR="00B70D70" w:rsidRPr="0090730D" w:rsidRDefault="00B70D70" w:rsidP="00B70D70">
      <w:pPr>
        <w:widowControl w:val="0"/>
        <w:tabs>
          <w:tab w:val="left" w:pos="720"/>
          <w:tab w:val="right" w:pos="8460"/>
        </w:tabs>
        <w:autoSpaceDE w:val="0"/>
        <w:autoSpaceDN w:val="0"/>
        <w:adjustRightInd w:val="0"/>
        <w:spacing w:line="480" w:lineRule="auto"/>
        <w:ind w:left="720" w:hanging="720"/>
        <w:rPr>
          <w:color w:val="000000" w:themeColor="text1"/>
        </w:rPr>
      </w:pPr>
      <w:r w:rsidRPr="0090730D">
        <w:rPr>
          <w:color w:val="000000" w:themeColor="text1"/>
        </w:rPr>
        <w:tab/>
        <w:t>Introduction to the Literature Review</w:t>
      </w:r>
      <w:r w:rsidR="00012DBA">
        <w:rPr>
          <w:color w:val="000000" w:themeColor="text1"/>
        </w:rPr>
        <w:tab/>
        <w:t>19</w:t>
      </w:r>
    </w:p>
    <w:p w14:paraId="6D204617" w14:textId="218985AE" w:rsidR="00B70D70" w:rsidRPr="0090730D" w:rsidRDefault="00B70D70" w:rsidP="00B70D70">
      <w:pPr>
        <w:widowControl w:val="0"/>
        <w:tabs>
          <w:tab w:val="left" w:pos="720"/>
          <w:tab w:val="right" w:pos="8460"/>
        </w:tabs>
        <w:autoSpaceDE w:val="0"/>
        <w:autoSpaceDN w:val="0"/>
        <w:adjustRightInd w:val="0"/>
        <w:spacing w:line="480" w:lineRule="auto"/>
        <w:ind w:left="720" w:hanging="720"/>
        <w:rPr>
          <w:color w:val="000000" w:themeColor="text1"/>
        </w:rPr>
      </w:pPr>
      <w:r w:rsidRPr="0090730D">
        <w:rPr>
          <w:color w:val="000000" w:themeColor="text1"/>
        </w:rPr>
        <w:tab/>
        <w:t>Theoretical Orientation for the Study</w:t>
      </w:r>
      <w:r w:rsidR="00012DBA">
        <w:rPr>
          <w:color w:val="000000" w:themeColor="text1"/>
        </w:rPr>
        <w:tab/>
        <w:t>19</w:t>
      </w:r>
    </w:p>
    <w:p w14:paraId="0A2DD998" w14:textId="50920F32" w:rsidR="00B70D70" w:rsidRPr="0090730D" w:rsidRDefault="00B70D70" w:rsidP="00B70D70">
      <w:pPr>
        <w:widowControl w:val="0"/>
        <w:tabs>
          <w:tab w:val="left" w:pos="720"/>
          <w:tab w:val="right" w:pos="8460"/>
        </w:tabs>
        <w:autoSpaceDE w:val="0"/>
        <w:autoSpaceDN w:val="0"/>
        <w:adjustRightInd w:val="0"/>
        <w:spacing w:after="240"/>
        <w:ind w:left="720" w:hanging="720"/>
        <w:rPr>
          <w:color w:val="000000" w:themeColor="text1"/>
        </w:rPr>
      </w:pPr>
      <w:r w:rsidRPr="0090730D">
        <w:rPr>
          <w:color w:val="000000" w:themeColor="text1"/>
        </w:rPr>
        <w:tab/>
        <w:t>Review of Research Literature and Methodological Literature Specific to the Topic or Research Question</w:t>
      </w:r>
      <w:r w:rsidR="00012DBA">
        <w:rPr>
          <w:color w:val="000000" w:themeColor="text1"/>
        </w:rPr>
        <w:tab/>
        <w:t>23</w:t>
      </w:r>
    </w:p>
    <w:p w14:paraId="1C014BCD" w14:textId="400AEDFC" w:rsidR="00B70D70" w:rsidRPr="0090730D" w:rsidRDefault="00B70D70" w:rsidP="00B70D70">
      <w:pPr>
        <w:widowControl w:val="0"/>
        <w:tabs>
          <w:tab w:val="left" w:pos="720"/>
          <w:tab w:val="right" w:pos="8460"/>
        </w:tabs>
        <w:autoSpaceDE w:val="0"/>
        <w:autoSpaceDN w:val="0"/>
        <w:adjustRightInd w:val="0"/>
        <w:spacing w:line="480" w:lineRule="auto"/>
        <w:ind w:left="720" w:hanging="720"/>
        <w:rPr>
          <w:color w:val="000000" w:themeColor="text1"/>
        </w:rPr>
      </w:pPr>
      <w:r w:rsidRPr="0090730D">
        <w:rPr>
          <w:color w:val="000000" w:themeColor="text1"/>
        </w:rPr>
        <w:tab/>
        <w:t xml:space="preserve">Synthesis of the Research Findings </w:t>
      </w:r>
      <w:r w:rsidR="00012DBA">
        <w:rPr>
          <w:color w:val="000000" w:themeColor="text1"/>
        </w:rPr>
        <w:tab/>
        <w:t>34</w:t>
      </w:r>
    </w:p>
    <w:p w14:paraId="78C5B80F" w14:textId="294BE8D1" w:rsidR="00B70D70" w:rsidRPr="0090730D" w:rsidRDefault="00B70D70" w:rsidP="00B70D70">
      <w:pPr>
        <w:widowControl w:val="0"/>
        <w:tabs>
          <w:tab w:val="left" w:pos="720"/>
          <w:tab w:val="right" w:pos="8460"/>
        </w:tabs>
        <w:autoSpaceDE w:val="0"/>
        <w:autoSpaceDN w:val="0"/>
        <w:adjustRightInd w:val="0"/>
        <w:spacing w:line="480" w:lineRule="auto"/>
        <w:ind w:left="720" w:hanging="720"/>
        <w:rPr>
          <w:color w:val="000000" w:themeColor="text1"/>
        </w:rPr>
      </w:pPr>
      <w:r w:rsidRPr="0090730D">
        <w:rPr>
          <w:color w:val="000000" w:themeColor="text1"/>
        </w:rPr>
        <w:tab/>
        <w:t xml:space="preserve">Critique of the Previous Research </w:t>
      </w:r>
      <w:r w:rsidR="00012DBA">
        <w:rPr>
          <w:color w:val="000000" w:themeColor="text1"/>
        </w:rPr>
        <w:tab/>
        <w:t>36</w:t>
      </w:r>
    </w:p>
    <w:p w14:paraId="54330751" w14:textId="602F557E" w:rsidR="00B70D70" w:rsidRPr="0090730D" w:rsidRDefault="00B70D70" w:rsidP="00B70D70">
      <w:pPr>
        <w:widowControl w:val="0"/>
        <w:tabs>
          <w:tab w:val="left" w:pos="720"/>
          <w:tab w:val="right" w:pos="8460"/>
        </w:tabs>
        <w:autoSpaceDE w:val="0"/>
        <w:autoSpaceDN w:val="0"/>
        <w:adjustRightInd w:val="0"/>
        <w:spacing w:line="480" w:lineRule="auto"/>
        <w:ind w:left="720" w:hanging="720"/>
        <w:rPr>
          <w:color w:val="000000" w:themeColor="text1"/>
        </w:rPr>
      </w:pPr>
      <w:r w:rsidRPr="0090730D">
        <w:rPr>
          <w:color w:val="000000" w:themeColor="text1"/>
        </w:rPr>
        <w:tab/>
        <w:t>Summary</w:t>
      </w:r>
      <w:r w:rsidR="00012DBA">
        <w:rPr>
          <w:color w:val="000000" w:themeColor="text1"/>
        </w:rPr>
        <w:tab/>
        <w:t>39</w:t>
      </w:r>
    </w:p>
    <w:p w14:paraId="44AC8F9C" w14:textId="77777777" w:rsidR="00B70D70" w:rsidRPr="0090730D" w:rsidRDefault="00B70D70" w:rsidP="00B70D70">
      <w:pPr>
        <w:widowControl w:val="0"/>
        <w:tabs>
          <w:tab w:val="right" w:pos="8460"/>
        </w:tabs>
        <w:autoSpaceDE w:val="0"/>
        <w:autoSpaceDN w:val="0"/>
        <w:adjustRightInd w:val="0"/>
        <w:spacing w:line="480" w:lineRule="auto"/>
        <w:rPr>
          <w:color w:val="000000" w:themeColor="text1"/>
        </w:rPr>
      </w:pPr>
      <w:r w:rsidRPr="0090730D">
        <w:rPr>
          <w:color w:val="000000" w:themeColor="text1"/>
        </w:rPr>
        <w:lastRenderedPageBreak/>
        <w:t>CHAPTER 3. METHODOLOGY</w:t>
      </w:r>
    </w:p>
    <w:p w14:paraId="2B0E1DB4" w14:textId="26A6977A" w:rsidR="00B70D70" w:rsidRPr="0090730D" w:rsidRDefault="00B70D70" w:rsidP="00B70D70">
      <w:pPr>
        <w:widowControl w:val="0"/>
        <w:tabs>
          <w:tab w:val="left" w:pos="720"/>
          <w:tab w:val="right" w:pos="8460"/>
        </w:tabs>
        <w:autoSpaceDE w:val="0"/>
        <w:autoSpaceDN w:val="0"/>
        <w:adjustRightInd w:val="0"/>
        <w:spacing w:line="480" w:lineRule="auto"/>
        <w:ind w:left="720" w:hanging="720"/>
        <w:rPr>
          <w:color w:val="000000" w:themeColor="text1"/>
        </w:rPr>
      </w:pPr>
      <w:r w:rsidRPr="0090730D">
        <w:rPr>
          <w:color w:val="000000" w:themeColor="text1"/>
        </w:rPr>
        <w:tab/>
        <w:t>Purpose of the Study</w:t>
      </w:r>
      <w:r w:rsidR="007D1E30">
        <w:rPr>
          <w:color w:val="000000" w:themeColor="text1"/>
        </w:rPr>
        <w:tab/>
        <w:t>40</w:t>
      </w:r>
    </w:p>
    <w:p w14:paraId="5796478C" w14:textId="11433BC3" w:rsidR="00B70D70" w:rsidRPr="0090730D" w:rsidRDefault="00B70D70" w:rsidP="00B70D70">
      <w:pPr>
        <w:widowControl w:val="0"/>
        <w:tabs>
          <w:tab w:val="left" w:pos="720"/>
          <w:tab w:val="right" w:pos="8460"/>
        </w:tabs>
        <w:autoSpaceDE w:val="0"/>
        <w:autoSpaceDN w:val="0"/>
        <w:adjustRightInd w:val="0"/>
        <w:spacing w:line="480" w:lineRule="auto"/>
        <w:ind w:left="720" w:hanging="720"/>
        <w:rPr>
          <w:color w:val="000000" w:themeColor="text1"/>
        </w:rPr>
      </w:pPr>
      <w:r w:rsidRPr="0090730D">
        <w:rPr>
          <w:color w:val="000000" w:themeColor="text1"/>
        </w:rPr>
        <w:tab/>
        <w:t xml:space="preserve">Research Design </w:t>
      </w:r>
      <w:r w:rsidR="007D1E30">
        <w:rPr>
          <w:color w:val="000000" w:themeColor="text1"/>
        </w:rPr>
        <w:tab/>
        <w:t>41</w:t>
      </w:r>
    </w:p>
    <w:p w14:paraId="3B43B8CD" w14:textId="6A09E932" w:rsidR="00B70D70" w:rsidRPr="0090730D" w:rsidRDefault="00B70D70" w:rsidP="00B70D70">
      <w:pPr>
        <w:widowControl w:val="0"/>
        <w:tabs>
          <w:tab w:val="left" w:pos="720"/>
          <w:tab w:val="right" w:pos="8460"/>
        </w:tabs>
        <w:autoSpaceDE w:val="0"/>
        <w:autoSpaceDN w:val="0"/>
        <w:adjustRightInd w:val="0"/>
        <w:spacing w:line="480" w:lineRule="auto"/>
        <w:ind w:left="720" w:hanging="720"/>
        <w:rPr>
          <w:color w:val="000000" w:themeColor="text1"/>
        </w:rPr>
      </w:pPr>
      <w:r w:rsidRPr="0090730D">
        <w:rPr>
          <w:color w:val="000000" w:themeColor="text1"/>
        </w:rPr>
        <w:tab/>
        <w:t xml:space="preserve">Target Population and Participant Selection </w:t>
      </w:r>
      <w:r w:rsidR="007D1E30">
        <w:rPr>
          <w:color w:val="000000" w:themeColor="text1"/>
        </w:rPr>
        <w:tab/>
        <w:t>42</w:t>
      </w:r>
    </w:p>
    <w:p w14:paraId="30155C60" w14:textId="6402765B" w:rsidR="00B70D70" w:rsidRPr="0090730D" w:rsidRDefault="00B70D70" w:rsidP="00B70D70">
      <w:pPr>
        <w:widowControl w:val="0"/>
        <w:tabs>
          <w:tab w:val="left" w:pos="720"/>
          <w:tab w:val="right" w:pos="8460"/>
        </w:tabs>
        <w:autoSpaceDE w:val="0"/>
        <w:autoSpaceDN w:val="0"/>
        <w:adjustRightInd w:val="0"/>
        <w:spacing w:line="480" w:lineRule="auto"/>
        <w:ind w:left="720" w:hanging="720"/>
        <w:rPr>
          <w:color w:val="000000" w:themeColor="text1"/>
        </w:rPr>
      </w:pPr>
      <w:r w:rsidRPr="0090730D">
        <w:rPr>
          <w:color w:val="000000" w:themeColor="text1"/>
        </w:rPr>
        <w:tab/>
        <w:t xml:space="preserve">Procedures </w:t>
      </w:r>
      <w:r w:rsidR="007D1E30">
        <w:rPr>
          <w:color w:val="000000" w:themeColor="text1"/>
        </w:rPr>
        <w:tab/>
        <w:t>43</w:t>
      </w:r>
    </w:p>
    <w:p w14:paraId="3E85A8CA" w14:textId="3215B04E" w:rsidR="00B70D70" w:rsidRPr="0090730D" w:rsidRDefault="00755330" w:rsidP="00B70D70">
      <w:pPr>
        <w:widowControl w:val="0"/>
        <w:tabs>
          <w:tab w:val="left" w:pos="720"/>
          <w:tab w:val="right" w:pos="8460"/>
        </w:tabs>
        <w:autoSpaceDE w:val="0"/>
        <w:autoSpaceDN w:val="0"/>
        <w:adjustRightInd w:val="0"/>
        <w:spacing w:line="480" w:lineRule="auto"/>
        <w:ind w:left="720" w:hanging="720"/>
        <w:rPr>
          <w:color w:val="000000" w:themeColor="text1"/>
        </w:rPr>
      </w:pPr>
      <w:r>
        <w:rPr>
          <w:color w:val="000000" w:themeColor="text1"/>
        </w:rPr>
        <w:tab/>
        <w:t>Instruments</w:t>
      </w:r>
      <w:r w:rsidR="00B70D70" w:rsidRPr="0090730D">
        <w:rPr>
          <w:color w:val="000000" w:themeColor="text1"/>
        </w:rPr>
        <w:t xml:space="preserve"> </w:t>
      </w:r>
      <w:r w:rsidR="007D1E30">
        <w:rPr>
          <w:color w:val="000000" w:themeColor="text1"/>
        </w:rPr>
        <w:tab/>
        <w:t>44</w:t>
      </w:r>
    </w:p>
    <w:p w14:paraId="28A92606" w14:textId="3A76BF46" w:rsidR="00B70D70" w:rsidRPr="0090730D" w:rsidRDefault="00B70D70" w:rsidP="00B70D70">
      <w:pPr>
        <w:widowControl w:val="0"/>
        <w:tabs>
          <w:tab w:val="left" w:pos="720"/>
          <w:tab w:val="right" w:pos="8460"/>
        </w:tabs>
        <w:autoSpaceDE w:val="0"/>
        <w:autoSpaceDN w:val="0"/>
        <w:adjustRightInd w:val="0"/>
        <w:spacing w:line="480" w:lineRule="auto"/>
        <w:ind w:left="720" w:hanging="720"/>
        <w:rPr>
          <w:color w:val="000000" w:themeColor="text1"/>
        </w:rPr>
      </w:pPr>
      <w:r w:rsidRPr="0090730D">
        <w:rPr>
          <w:color w:val="000000" w:themeColor="text1"/>
        </w:rPr>
        <w:tab/>
        <w:t xml:space="preserve">Research Questions and Hypotheses </w:t>
      </w:r>
      <w:r w:rsidR="007D1E30">
        <w:rPr>
          <w:color w:val="000000" w:themeColor="text1"/>
        </w:rPr>
        <w:tab/>
        <w:t>44</w:t>
      </w:r>
    </w:p>
    <w:p w14:paraId="7C248972" w14:textId="7894BA44" w:rsidR="00B70D70" w:rsidRPr="0090730D" w:rsidRDefault="00B70D70" w:rsidP="00B70D70">
      <w:pPr>
        <w:widowControl w:val="0"/>
        <w:tabs>
          <w:tab w:val="left" w:pos="720"/>
          <w:tab w:val="right" w:pos="8460"/>
        </w:tabs>
        <w:autoSpaceDE w:val="0"/>
        <w:autoSpaceDN w:val="0"/>
        <w:adjustRightInd w:val="0"/>
        <w:spacing w:line="480" w:lineRule="auto"/>
        <w:ind w:left="720" w:hanging="720"/>
        <w:rPr>
          <w:color w:val="000000" w:themeColor="text1"/>
        </w:rPr>
      </w:pPr>
      <w:r w:rsidRPr="0090730D">
        <w:rPr>
          <w:color w:val="000000" w:themeColor="text1"/>
        </w:rPr>
        <w:tab/>
        <w:t xml:space="preserve">Data Analysis </w:t>
      </w:r>
      <w:r w:rsidR="007D1E30">
        <w:rPr>
          <w:color w:val="000000" w:themeColor="text1"/>
        </w:rPr>
        <w:tab/>
        <w:t>48</w:t>
      </w:r>
    </w:p>
    <w:p w14:paraId="20B9CF61" w14:textId="7CBABABC" w:rsidR="00B70D70" w:rsidRPr="0090730D" w:rsidRDefault="00B70D70" w:rsidP="00B70D70">
      <w:pPr>
        <w:widowControl w:val="0"/>
        <w:tabs>
          <w:tab w:val="left" w:pos="720"/>
          <w:tab w:val="right" w:pos="8460"/>
        </w:tabs>
        <w:autoSpaceDE w:val="0"/>
        <w:autoSpaceDN w:val="0"/>
        <w:adjustRightInd w:val="0"/>
        <w:spacing w:line="480" w:lineRule="auto"/>
        <w:ind w:left="720" w:hanging="720"/>
        <w:rPr>
          <w:color w:val="000000" w:themeColor="text1"/>
        </w:rPr>
      </w:pPr>
      <w:r w:rsidRPr="0090730D">
        <w:rPr>
          <w:color w:val="000000" w:themeColor="text1"/>
        </w:rPr>
        <w:tab/>
        <w:t>Ethical Considerations</w:t>
      </w:r>
      <w:r w:rsidR="007D1E30">
        <w:rPr>
          <w:color w:val="000000" w:themeColor="text1"/>
        </w:rPr>
        <w:tab/>
        <w:t>49</w:t>
      </w:r>
    </w:p>
    <w:p w14:paraId="1355848C" w14:textId="257F86C4" w:rsidR="00B70D70" w:rsidRPr="0090730D" w:rsidRDefault="00B70D70" w:rsidP="00B70D70">
      <w:pPr>
        <w:widowControl w:val="0"/>
        <w:tabs>
          <w:tab w:val="left" w:pos="720"/>
          <w:tab w:val="right" w:pos="8460"/>
        </w:tabs>
        <w:autoSpaceDE w:val="0"/>
        <w:autoSpaceDN w:val="0"/>
        <w:adjustRightInd w:val="0"/>
        <w:spacing w:line="480" w:lineRule="auto"/>
        <w:ind w:left="720" w:hanging="720"/>
        <w:rPr>
          <w:color w:val="000000" w:themeColor="text1"/>
        </w:rPr>
      </w:pPr>
      <w:r w:rsidRPr="0090730D">
        <w:rPr>
          <w:color w:val="000000" w:themeColor="text1"/>
        </w:rPr>
        <w:tab/>
        <w:t>Expected Findings</w:t>
      </w:r>
      <w:r w:rsidR="007D1E30">
        <w:rPr>
          <w:color w:val="000000" w:themeColor="text1"/>
        </w:rPr>
        <w:tab/>
        <w:t>50</w:t>
      </w:r>
    </w:p>
    <w:p w14:paraId="44635C29" w14:textId="090368B7" w:rsidR="00B70D70" w:rsidRPr="0090730D" w:rsidRDefault="00B70D70" w:rsidP="00755330">
      <w:pPr>
        <w:widowControl w:val="0"/>
        <w:tabs>
          <w:tab w:val="right" w:pos="8460"/>
        </w:tabs>
        <w:autoSpaceDE w:val="0"/>
        <w:autoSpaceDN w:val="0"/>
        <w:adjustRightInd w:val="0"/>
        <w:spacing w:line="480" w:lineRule="auto"/>
        <w:rPr>
          <w:color w:val="000000" w:themeColor="text1"/>
        </w:rPr>
      </w:pPr>
      <w:r w:rsidRPr="0090730D">
        <w:rPr>
          <w:color w:val="000000" w:themeColor="text1"/>
        </w:rPr>
        <w:t>CHAPTER 4. RESULTS</w:t>
      </w:r>
    </w:p>
    <w:p w14:paraId="32D37A8B" w14:textId="77088F83" w:rsidR="00B70D70" w:rsidRPr="0090730D" w:rsidRDefault="00B70D70" w:rsidP="00B70D70">
      <w:pPr>
        <w:widowControl w:val="0"/>
        <w:tabs>
          <w:tab w:val="left" w:pos="720"/>
          <w:tab w:val="right" w:pos="8460"/>
        </w:tabs>
        <w:autoSpaceDE w:val="0"/>
        <w:autoSpaceDN w:val="0"/>
        <w:adjustRightInd w:val="0"/>
        <w:spacing w:line="480" w:lineRule="auto"/>
        <w:ind w:left="720" w:hanging="720"/>
        <w:rPr>
          <w:color w:val="000000" w:themeColor="text1"/>
        </w:rPr>
      </w:pPr>
      <w:r w:rsidRPr="0090730D">
        <w:rPr>
          <w:color w:val="000000" w:themeColor="text1"/>
        </w:rPr>
        <w:tab/>
        <w:t xml:space="preserve">Introduction </w:t>
      </w:r>
      <w:r w:rsidR="00A261CC">
        <w:rPr>
          <w:color w:val="000000" w:themeColor="text1"/>
        </w:rPr>
        <w:tab/>
        <w:t>52</w:t>
      </w:r>
    </w:p>
    <w:p w14:paraId="761104AE" w14:textId="4525EDB4" w:rsidR="00B70D70" w:rsidRPr="0090730D" w:rsidRDefault="00B70D70" w:rsidP="00B70D70">
      <w:pPr>
        <w:widowControl w:val="0"/>
        <w:tabs>
          <w:tab w:val="left" w:pos="720"/>
          <w:tab w:val="right" w:pos="8460"/>
        </w:tabs>
        <w:autoSpaceDE w:val="0"/>
        <w:autoSpaceDN w:val="0"/>
        <w:adjustRightInd w:val="0"/>
        <w:spacing w:line="480" w:lineRule="auto"/>
        <w:ind w:left="720" w:hanging="720"/>
        <w:rPr>
          <w:color w:val="000000" w:themeColor="text1"/>
        </w:rPr>
      </w:pPr>
      <w:r w:rsidRPr="0090730D">
        <w:rPr>
          <w:color w:val="000000" w:themeColor="text1"/>
        </w:rPr>
        <w:tab/>
        <w:t xml:space="preserve">Description of the Sample </w:t>
      </w:r>
      <w:r w:rsidR="00A261CC">
        <w:rPr>
          <w:color w:val="000000" w:themeColor="text1"/>
        </w:rPr>
        <w:tab/>
        <w:t>55</w:t>
      </w:r>
    </w:p>
    <w:p w14:paraId="00BBF84E" w14:textId="756FF4D3" w:rsidR="00A261CC" w:rsidRPr="0090730D" w:rsidRDefault="00B70D70" w:rsidP="00A261CC">
      <w:pPr>
        <w:widowControl w:val="0"/>
        <w:tabs>
          <w:tab w:val="left" w:pos="720"/>
          <w:tab w:val="right" w:pos="8460"/>
        </w:tabs>
        <w:autoSpaceDE w:val="0"/>
        <w:autoSpaceDN w:val="0"/>
        <w:adjustRightInd w:val="0"/>
        <w:spacing w:line="480" w:lineRule="auto"/>
        <w:ind w:left="720" w:hanging="720"/>
        <w:rPr>
          <w:color w:val="000000" w:themeColor="text1"/>
        </w:rPr>
      </w:pPr>
      <w:r w:rsidRPr="0090730D">
        <w:rPr>
          <w:color w:val="000000" w:themeColor="text1"/>
        </w:rPr>
        <w:tab/>
        <w:t xml:space="preserve">Summary of the Results </w:t>
      </w:r>
      <w:r w:rsidR="00A261CC">
        <w:rPr>
          <w:color w:val="000000" w:themeColor="text1"/>
        </w:rPr>
        <w:tab/>
        <w:t>57</w:t>
      </w:r>
    </w:p>
    <w:p w14:paraId="008B4C0F" w14:textId="00FBA7A8" w:rsidR="00B70D70" w:rsidRPr="0090730D" w:rsidRDefault="00B70D70" w:rsidP="00B70D70">
      <w:pPr>
        <w:widowControl w:val="0"/>
        <w:tabs>
          <w:tab w:val="left" w:pos="720"/>
          <w:tab w:val="right" w:pos="8460"/>
        </w:tabs>
        <w:autoSpaceDE w:val="0"/>
        <w:autoSpaceDN w:val="0"/>
        <w:adjustRightInd w:val="0"/>
        <w:spacing w:line="480" w:lineRule="auto"/>
        <w:ind w:left="720" w:hanging="720"/>
        <w:rPr>
          <w:color w:val="000000" w:themeColor="text1"/>
        </w:rPr>
      </w:pPr>
      <w:r w:rsidRPr="0090730D">
        <w:rPr>
          <w:color w:val="000000" w:themeColor="text1"/>
        </w:rPr>
        <w:tab/>
        <w:t xml:space="preserve">Details of the Analysis and the Results </w:t>
      </w:r>
      <w:r w:rsidR="00A261CC">
        <w:rPr>
          <w:color w:val="000000" w:themeColor="text1"/>
        </w:rPr>
        <w:tab/>
        <w:t>58</w:t>
      </w:r>
    </w:p>
    <w:p w14:paraId="7AF19909" w14:textId="3EA7FB8C" w:rsidR="00B70D70" w:rsidRPr="0090730D" w:rsidRDefault="00B70D70" w:rsidP="00B70D70">
      <w:pPr>
        <w:widowControl w:val="0"/>
        <w:tabs>
          <w:tab w:val="left" w:pos="720"/>
          <w:tab w:val="right" w:pos="8460"/>
        </w:tabs>
        <w:autoSpaceDE w:val="0"/>
        <w:autoSpaceDN w:val="0"/>
        <w:adjustRightInd w:val="0"/>
        <w:spacing w:line="480" w:lineRule="auto"/>
        <w:ind w:left="720" w:hanging="720"/>
        <w:rPr>
          <w:color w:val="000000" w:themeColor="text1"/>
        </w:rPr>
      </w:pPr>
      <w:r w:rsidRPr="0090730D">
        <w:rPr>
          <w:color w:val="000000" w:themeColor="text1"/>
        </w:rPr>
        <w:tab/>
        <w:t>Conclusion</w:t>
      </w:r>
      <w:r w:rsidR="00A261CC">
        <w:rPr>
          <w:color w:val="000000" w:themeColor="text1"/>
        </w:rPr>
        <w:tab/>
        <w:t>60</w:t>
      </w:r>
    </w:p>
    <w:p w14:paraId="79FF486F" w14:textId="1C01973B" w:rsidR="00B70D70" w:rsidRPr="0090730D" w:rsidRDefault="00B70D70" w:rsidP="00A261CC">
      <w:pPr>
        <w:widowControl w:val="0"/>
        <w:tabs>
          <w:tab w:val="left" w:pos="720"/>
          <w:tab w:val="right" w:pos="8460"/>
        </w:tabs>
        <w:autoSpaceDE w:val="0"/>
        <w:autoSpaceDN w:val="0"/>
        <w:adjustRightInd w:val="0"/>
        <w:spacing w:line="480" w:lineRule="auto"/>
        <w:rPr>
          <w:color w:val="000000" w:themeColor="text1"/>
        </w:rPr>
      </w:pPr>
    </w:p>
    <w:p w14:paraId="518ABCF7" w14:textId="77777777" w:rsidR="00B70D70" w:rsidRPr="0090730D" w:rsidRDefault="00B70D70" w:rsidP="00B70D70">
      <w:pPr>
        <w:widowControl w:val="0"/>
        <w:tabs>
          <w:tab w:val="right" w:pos="8460"/>
        </w:tabs>
        <w:autoSpaceDE w:val="0"/>
        <w:autoSpaceDN w:val="0"/>
        <w:adjustRightInd w:val="0"/>
        <w:spacing w:line="480" w:lineRule="auto"/>
        <w:rPr>
          <w:color w:val="000000" w:themeColor="text1"/>
        </w:rPr>
      </w:pPr>
      <w:r w:rsidRPr="0090730D">
        <w:rPr>
          <w:color w:val="000000" w:themeColor="text1"/>
        </w:rPr>
        <w:t>CHAPTER 5. DISCUSSION, IMPLICATIONS, RECOMMENDATIONS</w:t>
      </w:r>
    </w:p>
    <w:p w14:paraId="52802646" w14:textId="78C068D1" w:rsidR="00B70D70" w:rsidRPr="0090730D" w:rsidRDefault="00B70D70" w:rsidP="00B70D70">
      <w:pPr>
        <w:widowControl w:val="0"/>
        <w:tabs>
          <w:tab w:val="left" w:pos="720"/>
          <w:tab w:val="right" w:pos="8460"/>
        </w:tabs>
        <w:autoSpaceDE w:val="0"/>
        <w:autoSpaceDN w:val="0"/>
        <w:adjustRightInd w:val="0"/>
        <w:spacing w:line="480" w:lineRule="auto"/>
        <w:ind w:left="720" w:hanging="720"/>
        <w:rPr>
          <w:color w:val="000000" w:themeColor="text1"/>
        </w:rPr>
      </w:pPr>
      <w:r w:rsidRPr="0090730D">
        <w:rPr>
          <w:color w:val="000000" w:themeColor="text1"/>
        </w:rPr>
        <w:tab/>
        <w:t>Introduction</w:t>
      </w:r>
      <w:r w:rsidR="00A261CC">
        <w:rPr>
          <w:color w:val="000000" w:themeColor="text1"/>
        </w:rPr>
        <w:tab/>
        <w:t>61</w:t>
      </w:r>
    </w:p>
    <w:p w14:paraId="19491D67" w14:textId="7E31E3C6" w:rsidR="00B70D70" w:rsidRPr="0090730D" w:rsidRDefault="00B70D70" w:rsidP="00B70D70">
      <w:pPr>
        <w:widowControl w:val="0"/>
        <w:tabs>
          <w:tab w:val="left" w:pos="720"/>
          <w:tab w:val="right" w:pos="8460"/>
        </w:tabs>
        <w:autoSpaceDE w:val="0"/>
        <w:autoSpaceDN w:val="0"/>
        <w:adjustRightInd w:val="0"/>
        <w:spacing w:line="480" w:lineRule="auto"/>
        <w:ind w:left="720" w:hanging="720"/>
        <w:rPr>
          <w:color w:val="000000" w:themeColor="text1"/>
        </w:rPr>
      </w:pPr>
      <w:r w:rsidRPr="0090730D">
        <w:rPr>
          <w:color w:val="000000" w:themeColor="text1"/>
        </w:rPr>
        <w:tab/>
        <w:t xml:space="preserve">Summary of the Results </w:t>
      </w:r>
      <w:r w:rsidR="00A261CC">
        <w:rPr>
          <w:color w:val="000000" w:themeColor="text1"/>
        </w:rPr>
        <w:tab/>
        <w:t>62</w:t>
      </w:r>
    </w:p>
    <w:p w14:paraId="24F9C752" w14:textId="127B681A" w:rsidR="00B70D70" w:rsidRPr="0090730D" w:rsidRDefault="00B70D70" w:rsidP="00B70D70">
      <w:pPr>
        <w:widowControl w:val="0"/>
        <w:tabs>
          <w:tab w:val="left" w:pos="720"/>
          <w:tab w:val="right" w:pos="8460"/>
        </w:tabs>
        <w:autoSpaceDE w:val="0"/>
        <w:autoSpaceDN w:val="0"/>
        <w:adjustRightInd w:val="0"/>
        <w:spacing w:line="480" w:lineRule="auto"/>
        <w:ind w:left="720" w:hanging="720"/>
        <w:rPr>
          <w:color w:val="000000" w:themeColor="text1"/>
        </w:rPr>
      </w:pPr>
      <w:r w:rsidRPr="0090730D">
        <w:rPr>
          <w:color w:val="000000" w:themeColor="text1"/>
        </w:rPr>
        <w:tab/>
        <w:t xml:space="preserve">Discussion of the Results </w:t>
      </w:r>
      <w:r w:rsidR="00A261CC">
        <w:rPr>
          <w:color w:val="000000" w:themeColor="text1"/>
        </w:rPr>
        <w:tab/>
        <w:t>66</w:t>
      </w:r>
    </w:p>
    <w:p w14:paraId="1D605288" w14:textId="21650204" w:rsidR="00B70D70" w:rsidRPr="0090730D" w:rsidRDefault="00B70D70" w:rsidP="00B70D70">
      <w:pPr>
        <w:widowControl w:val="0"/>
        <w:tabs>
          <w:tab w:val="left" w:pos="720"/>
          <w:tab w:val="right" w:pos="8460"/>
        </w:tabs>
        <w:autoSpaceDE w:val="0"/>
        <w:autoSpaceDN w:val="0"/>
        <w:adjustRightInd w:val="0"/>
        <w:spacing w:line="480" w:lineRule="auto"/>
        <w:ind w:left="720" w:hanging="720"/>
        <w:rPr>
          <w:color w:val="000000" w:themeColor="text1"/>
        </w:rPr>
      </w:pPr>
      <w:r w:rsidRPr="0090730D">
        <w:rPr>
          <w:color w:val="000000" w:themeColor="text1"/>
        </w:rPr>
        <w:tab/>
        <w:t xml:space="preserve">Discussion of the Conclusions </w:t>
      </w:r>
      <w:r w:rsidR="00A261CC">
        <w:rPr>
          <w:color w:val="000000" w:themeColor="text1"/>
        </w:rPr>
        <w:tab/>
        <w:t>69</w:t>
      </w:r>
    </w:p>
    <w:p w14:paraId="134AF8A9" w14:textId="1D0EADE4" w:rsidR="00B70D70" w:rsidRPr="0090730D" w:rsidRDefault="00B70D70" w:rsidP="00B70D70">
      <w:pPr>
        <w:widowControl w:val="0"/>
        <w:tabs>
          <w:tab w:val="left" w:pos="720"/>
          <w:tab w:val="right" w:pos="8460"/>
        </w:tabs>
        <w:autoSpaceDE w:val="0"/>
        <w:autoSpaceDN w:val="0"/>
        <w:adjustRightInd w:val="0"/>
        <w:spacing w:line="480" w:lineRule="auto"/>
        <w:ind w:left="720" w:hanging="720"/>
        <w:rPr>
          <w:color w:val="000000" w:themeColor="text1"/>
        </w:rPr>
      </w:pPr>
      <w:r w:rsidRPr="0090730D">
        <w:rPr>
          <w:color w:val="000000" w:themeColor="text1"/>
        </w:rPr>
        <w:tab/>
        <w:t xml:space="preserve">Limitations </w:t>
      </w:r>
      <w:r w:rsidR="00A261CC">
        <w:rPr>
          <w:color w:val="000000" w:themeColor="text1"/>
        </w:rPr>
        <w:tab/>
        <w:t>70</w:t>
      </w:r>
      <w:r w:rsidR="00A261CC">
        <w:rPr>
          <w:color w:val="000000" w:themeColor="text1"/>
        </w:rPr>
        <w:tab/>
      </w:r>
    </w:p>
    <w:p w14:paraId="3E322949" w14:textId="29F8B582" w:rsidR="00B70D70" w:rsidRPr="0090730D" w:rsidRDefault="00B70D70" w:rsidP="00B70D70">
      <w:pPr>
        <w:widowControl w:val="0"/>
        <w:tabs>
          <w:tab w:val="left" w:pos="720"/>
          <w:tab w:val="right" w:pos="8460"/>
        </w:tabs>
        <w:autoSpaceDE w:val="0"/>
        <w:autoSpaceDN w:val="0"/>
        <w:adjustRightInd w:val="0"/>
        <w:spacing w:line="480" w:lineRule="auto"/>
        <w:ind w:left="720" w:hanging="720"/>
        <w:rPr>
          <w:color w:val="000000" w:themeColor="text1"/>
        </w:rPr>
      </w:pPr>
      <w:r w:rsidRPr="0090730D">
        <w:rPr>
          <w:color w:val="000000" w:themeColor="text1"/>
        </w:rPr>
        <w:lastRenderedPageBreak/>
        <w:tab/>
        <w:t xml:space="preserve">Recommendations for Future Research or Interventions </w:t>
      </w:r>
      <w:r w:rsidR="00A261CC">
        <w:rPr>
          <w:color w:val="000000" w:themeColor="text1"/>
        </w:rPr>
        <w:tab/>
        <w:t>73</w:t>
      </w:r>
    </w:p>
    <w:p w14:paraId="2566B0B6" w14:textId="5DEEEBE2" w:rsidR="00B70D70" w:rsidRPr="0090730D" w:rsidRDefault="00B70D70" w:rsidP="00B70D70">
      <w:pPr>
        <w:widowControl w:val="0"/>
        <w:tabs>
          <w:tab w:val="left" w:pos="720"/>
          <w:tab w:val="right" w:pos="8460"/>
        </w:tabs>
        <w:autoSpaceDE w:val="0"/>
        <w:autoSpaceDN w:val="0"/>
        <w:adjustRightInd w:val="0"/>
        <w:spacing w:line="480" w:lineRule="auto"/>
        <w:ind w:left="720" w:hanging="720"/>
        <w:rPr>
          <w:color w:val="000000" w:themeColor="text1"/>
        </w:rPr>
      </w:pPr>
      <w:r w:rsidRPr="0090730D">
        <w:rPr>
          <w:color w:val="000000" w:themeColor="text1"/>
        </w:rPr>
        <w:tab/>
        <w:t>Conclusion</w:t>
      </w:r>
      <w:r w:rsidR="00A261CC">
        <w:rPr>
          <w:color w:val="000000" w:themeColor="text1"/>
        </w:rPr>
        <w:tab/>
        <w:t>74</w:t>
      </w:r>
    </w:p>
    <w:p w14:paraId="2A898152" w14:textId="332B23C8" w:rsidR="00B70D70" w:rsidRPr="0090730D" w:rsidRDefault="00174462" w:rsidP="00174462">
      <w:pPr>
        <w:tabs>
          <w:tab w:val="right" w:pos="8460"/>
          <w:tab w:val="right" w:pos="8640"/>
        </w:tabs>
        <w:spacing w:line="480" w:lineRule="auto"/>
        <w:rPr>
          <w:color w:val="000000" w:themeColor="text1"/>
        </w:rPr>
      </w:pPr>
      <w:r>
        <w:rPr>
          <w:color w:val="000000" w:themeColor="text1"/>
        </w:rPr>
        <w:t>REFERENCES</w:t>
      </w:r>
      <w:r w:rsidR="00FE357E">
        <w:rPr>
          <w:color w:val="000000" w:themeColor="text1"/>
        </w:rPr>
        <w:tab/>
        <w:t>75</w:t>
      </w:r>
    </w:p>
    <w:p w14:paraId="7832FB61" w14:textId="77777777" w:rsidR="00B70D70" w:rsidRPr="0090730D" w:rsidRDefault="00B70D70" w:rsidP="00B70D70">
      <w:pPr>
        <w:spacing w:line="480" w:lineRule="auto"/>
        <w:ind w:left="720"/>
        <w:rPr>
          <w:color w:val="000000" w:themeColor="text1"/>
        </w:rPr>
      </w:pPr>
    </w:p>
    <w:p w14:paraId="56E2BB36" w14:textId="77777777" w:rsidR="00B70D70" w:rsidRPr="0090730D" w:rsidRDefault="00B70D70" w:rsidP="00B70D70">
      <w:pPr>
        <w:spacing w:line="480" w:lineRule="auto"/>
        <w:jc w:val="center"/>
        <w:rPr>
          <w:b/>
          <w:color w:val="000000" w:themeColor="text1"/>
        </w:rPr>
      </w:pPr>
      <w:r w:rsidRPr="0090730D">
        <w:rPr>
          <w:color w:val="000000" w:themeColor="text1"/>
        </w:rPr>
        <w:br w:type="page"/>
      </w:r>
      <w:r w:rsidRPr="0090730D">
        <w:rPr>
          <w:b/>
          <w:color w:val="000000" w:themeColor="text1"/>
        </w:rPr>
        <w:lastRenderedPageBreak/>
        <w:t>List of Tables</w:t>
      </w:r>
    </w:p>
    <w:p w14:paraId="5334F3F0" w14:textId="04DFDF3A" w:rsidR="00B70D70" w:rsidRDefault="000B40A0" w:rsidP="00B70D70">
      <w:pPr>
        <w:tabs>
          <w:tab w:val="right" w:pos="8640"/>
        </w:tabs>
        <w:ind w:left="900" w:hanging="900"/>
        <w:rPr>
          <w:color w:val="000000" w:themeColor="text1"/>
        </w:rPr>
      </w:pPr>
      <w:r>
        <w:rPr>
          <w:color w:val="000000" w:themeColor="text1"/>
        </w:rPr>
        <w:t>Figure</w:t>
      </w:r>
      <w:r w:rsidR="00454C70">
        <w:rPr>
          <w:color w:val="000000" w:themeColor="text1"/>
        </w:rPr>
        <w:t xml:space="preserve"> 1. </w:t>
      </w:r>
      <w:r w:rsidR="00454C70" w:rsidRPr="0090730D">
        <w:rPr>
          <w:color w:val="000000" w:themeColor="text1"/>
        </w:rPr>
        <w:t>Flow Chart of Participant Recruitment</w:t>
      </w:r>
      <w:r>
        <w:rPr>
          <w:color w:val="000000" w:themeColor="text1"/>
        </w:rPr>
        <w:t xml:space="preserve">                        </w:t>
      </w:r>
      <w:r w:rsidR="00495E22">
        <w:rPr>
          <w:color w:val="000000" w:themeColor="text1"/>
        </w:rPr>
        <w:t xml:space="preserve">                               </w:t>
      </w:r>
      <w:r w:rsidR="00454C70">
        <w:rPr>
          <w:color w:val="000000" w:themeColor="text1"/>
        </w:rPr>
        <w:t>55</w:t>
      </w:r>
    </w:p>
    <w:p w14:paraId="31672EF1" w14:textId="72EDA91B" w:rsidR="000B40A0" w:rsidRPr="00174462" w:rsidRDefault="000B40A0" w:rsidP="000B40A0">
      <w:pPr>
        <w:pStyle w:val="Heading2"/>
        <w:rPr>
          <w:b w:val="0"/>
          <w:color w:val="000000" w:themeColor="text1"/>
          <w:sz w:val="24"/>
          <w:szCs w:val="24"/>
        </w:rPr>
      </w:pPr>
      <w:r w:rsidRPr="00174462">
        <w:rPr>
          <w:b w:val="0"/>
          <w:color w:val="000000" w:themeColor="text1"/>
          <w:sz w:val="24"/>
          <w:szCs w:val="24"/>
        </w:rPr>
        <w:t xml:space="preserve">Table 1.  Distribution of Mean Gender, Education, Leadership Title and Culture </w:t>
      </w:r>
      <w:r>
        <w:rPr>
          <w:b w:val="0"/>
          <w:color w:val="000000" w:themeColor="text1"/>
          <w:sz w:val="24"/>
          <w:szCs w:val="24"/>
        </w:rPr>
        <w:t xml:space="preserve">  </w:t>
      </w:r>
      <w:r>
        <w:rPr>
          <w:b w:val="0"/>
          <w:color w:val="000000" w:themeColor="text1"/>
          <w:sz w:val="24"/>
          <w:szCs w:val="24"/>
        </w:rPr>
        <w:tab/>
        <w:t>57</w:t>
      </w:r>
    </w:p>
    <w:p w14:paraId="35E1C59F" w14:textId="77777777" w:rsidR="000B40A0" w:rsidRPr="0090730D" w:rsidRDefault="000B40A0" w:rsidP="00B70D70">
      <w:pPr>
        <w:tabs>
          <w:tab w:val="right" w:pos="8640"/>
        </w:tabs>
        <w:ind w:left="900" w:hanging="900"/>
        <w:rPr>
          <w:color w:val="000000" w:themeColor="text1"/>
        </w:rPr>
      </w:pPr>
    </w:p>
    <w:p w14:paraId="317F188D" w14:textId="77777777" w:rsidR="00B70D70" w:rsidRPr="0090730D" w:rsidRDefault="00B70D70" w:rsidP="00B70D70">
      <w:pPr>
        <w:tabs>
          <w:tab w:val="right" w:pos="8640"/>
        </w:tabs>
        <w:ind w:left="900" w:hanging="900"/>
        <w:rPr>
          <w:color w:val="000000" w:themeColor="text1"/>
        </w:rPr>
      </w:pPr>
    </w:p>
    <w:p w14:paraId="73DDB54F" w14:textId="77777777" w:rsidR="00B70D70" w:rsidRPr="0090730D" w:rsidRDefault="00B70D70" w:rsidP="00B70D70">
      <w:pPr>
        <w:tabs>
          <w:tab w:val="right" w:pos="8640"/>
        </w:tabs>
        <w:ind w:left="900" w:hanging="900"/>
        <w:rPr>
          <w:color w:val="000000" w:themeColor="text1"/>
        </w:rPr>
      </w:pPr>
    </w:p>
    <w:p w14:paraId="1B817A9B" w14:textId="77777777" w:rsidR="00B70D70" w:rsidRPr="0090730D" w:rsidRDefault="00B70D70" w:rsidP="00B70D70">
      <w:pPr>
        <w:spacing w:line="480" w:lineRule="auto"/>
        <w:jc w:val="center"/>
        <w:rPr>
          <w:b/>
          <w:color w:val="000000" w:themeColor="text1"/>
        </w:rPr>
      </w:pPr>
      <w:r w:rsidRPr="0090730D">
        <w:rPr>
          <w:color w:val="000000" w:themeColor="text1"/>
        </w:rPr>
        <w:br w:type="page"/>
      </w:r>
      <w:r w:rsidRPr="0090730D">
        <w:rPr>
          <w:b/>
          <w:color w:val="000000" w:themeColor="text1"/>
        </w:rPr>
        <w:lastRenderedPageBreak/>
        <w:t>List of Figures</w:t>
      </w:r>
    </w:p>
    <w:p w14:paraId="25AA0026" w14:textId="14B87962" w:rsidR="00356B14" w:rsidRDefault="00B70D70" w:rsidP="00B70D70">
      <w:pPr>
        <w:tabs>
          <w:tab w:val="right" w:pos="8640"/>
        </w:tabs>
        <w:ind w:left="900" w:hanging="900"/>
        <w:rPr>
          <w:color w:val="000000" w:themeColor="text1"/>
        </w:rPr>
      </w:pPr>
      <w:r w:rsidRPr="0090730D">
        <w:rPr>
          <w:color w:val="000000" w:themeColor="text1"/>
        </w:rPr>
        <w:t xml:space="preserve">Figure 1. </w:t>
      </w:r>
      <w:r w:rsidR="00356B14">
        <w:rPr>
          <w:color w:val="000000" w:themeColor="text1"/>
        </w:rPr>
        <w:t xml:space="preserve">Flow Chart of Participant Recruitment </w:t>
      </w:r>
      <w:r w:rsidR="004319E8">
        <w:rPr>
          <w:color w:val="000000" w:themeColor="text1"/>
        </w:rPr>
        <w:tab/>
        <w:t>55</w:t>
      </w:r>
    </w:p>
    <w:p w14:paraId="3FCB7A14" w14:textId="77777777" w:rsidR="00356B14" w:rsidRDefault="00356B14" w:rsidP="00B70D70">
      <w:pPr>
        <w:tabs>
          <w:tab w:val="right" w:pos="8640"/>
        </w:tabs>
        <w:ind w:left="900" w:hanging="900"/>
        <w:rPr>
          <w:color w:val="000000" w:themeColor="text1"/>
        </w:rPr>
      </w:pPr>
    </w:p>
    <w:p w14:paraId="7C17233C" w14:textId="4D4525B5" w:rsidR="00356B14" w:rsidRDefault="00356B14" w:rsidP="00B70D70">
      <w:pPr>
        <w:tabs>
          <w:tab w:val="right" w:pos="8640"/>
        </w:tabs>
        <w:ind w:left="900" w:hanging="900"/>
        <w:rPr>
          <w:color w:val="000000" w:themeColor="text1"/>
        </w:rPr>
      </w:pPr>
      <w:r>
        <w:rPr>
          <w:color w:val="000000" w:themeColor="text1"/>
        </w:rPr>
        <w:t>Figure 2: Distribution Mean: Gender, Education, Leadership, Title and Culture</w:t>
      </w:r>
    </w:p>
    <w:p w14:paraId="2938116A" w14:textId="77777777" w:rsidR="00B70D70" w:rsidRPr="0090730D" w:rsidRDefault="00B70D70" w:rsidP="00B70D70">
      <w:pPr>
        <w:tabs>
          <w:tab w:val="right" w:pos="7920"/>
        </w:tabs>
        <w:spacing w:line="480" w:lineRule="auto"/>
        <w:rPr>
          <w:color w:val="000000" w:themeColor="text1"/>
        </w:rPr>
      </w:pPr>
    </w:p>
    <w:p w14:paraId="6700CF6B" w14:textId="77777777" w:rsidR="00151369" w:rsidRPr="0090730D" w:rsidRDefault="00151369" w:rsidP="00B70D70">
      <w:pPr>
        <w:tabs>
          <w:tab w:val="right" w:pos="7920"/>
        </w:tabs>
        <w:spacing w:line="480" w:lineRule="auto"/>
        <w:rPr>
          <w:color w:val="000000" w:themeColor="text1"/>
        </w:rPr>
      </w:pPr>
    </w:p>
    <w:p w14:paraId="252239C1" w14:textId="77777777" w:rsidR="00151369" w:rsidRPr="0090730D" w:rsidRDefault="00151369" w:rsidP="00B70D70">
      <w:pPr>
        <w:tabs>
          <w:tab w:val="right" w:pos="7920"/>
        </w:tabs>
        <w:spacing w:line="480" w:lineRule="auto"/>
        <w:rPr>
          <w:color w:val="000000" w:themeColor="text1"/>
        </w:rPr>
      </w:pPr>
    </w:p>
    <w:p w14:paraId="2D0E5A96" w14:textId="77777777" w:rsidR="00151369" w:rsidRPr="0090730D" w:rsidRDefault="00151369" w:rsidP="00B70D70">
      <w:pPr>
        <w:tabs>
          <w:tab w:val="right" w:pos="7920"/>
        </w:tabs>
        <w:spacing w:line="480" w:lineRule="auto"/>
        <w:rPr>
          <w:color w:val="000000" w:themeColor="text1"/>
        </w:rPr>
        <w:sectPr w:rsidR="00151369" w:rsidRPr="0090730D" w:rsidSect="00B70D70">
          <w:footerReference w:type="default" r:id="rId8"/>
          <w:pgSz w:w="12240" w:h="15840" w:code="1"/>
          <w:pgMar w:top="1440" w:right="1800" w:bottom="1728" w:left="1800" w:header="720" w:footer="1440" w:gutter="0"/>
          <w:pgNumType w:fmt="lowerRoman" w:start="3"/>
          <w:cols w:space="720"/>
          <w:docGrid w:linePitch="360"/>
        </w:sectPr>
      </w:pPr>
    </w:p>
    <w:p w14:paraId="1AB5EC2F" w14:textId="536E5DF7" w:rsidR="00B70D70" w:rsidRPr="0090730D" w:rsidRDefault="00633210" w:rsidP="00151369">
      <w:pPr>
        <w:spacing w:before="1440" w:line="480" w:lineRule="auto"/>
        <w:jc w:val="center"/>
        <w:rPr>
          <w:b/>
          <w:color w:val="000000" w:themeColor="text1"/>
        </w:rPr>
      </w:pPr>
      <w:r>
        <w:rPr>
          <w:b/>
          <w:color w:val="000000" w:themeColor="text1"/>
        </w:rPr>
        <w:lastRenderedPageBreak/>
        <w:t>CHAPTER 1</w:t>
      </w:r>
    </w:p>
    <w:p w14:paraId="503289AF" w14:textId="1A7F6846" w:rsidR="00B70D70" w:rsidRPr="0090730D" w:rsidRDefault="00B70D70" w:rsidP="00B70D70">
      <w:pPr>
        <w:spacing w:line="480" w:lineRule="auto"/>
        <w:jc w:val="center"/>
        <w:rPr>
          <w:b/>
          <w:color w:val="000000" w:themeColor="text1"/>
        </w:rPr>
      </w:pPr>
      <w:r w:rsidRPr="0090730D">
        <w:rPr>
          <w:b/>
          <w:color w:val="000000" w:themeColor="text1"/>
        </w:rPr>
        <w:t>Backgrou</w:t>
      </w:r>
      <w:r w:rsidR="00C9346D">
        <w:rPr>
          <w:b/>
          <w:color w:val="000000" w:themeColor="text1"/>
        </w:rPr>
        <w:t xml:space="preserve">nd of the Problem </w:t>
      </w:r>
    </w:p>
    <w:p w14:paraId="3DD8EAC5" w14:textId="3FA9A7BF" w:rsidR="00B70D70" w:rsidRPr="0002506A" w:rsidRDefault="00B70D70" w:rsidP="00B70D70">
      <w:pPr>
        <w:spacing w:line="480" w:lineRule="auto"/>
        <w:ind w:firstLine="720"/>
        <w:jc w:val="center"/>
        <w:rPr>
          <w:color w:val="000000" w:themeColor="text1"/>
        </w:rPr>
      </w:pPr>
      <w:r w:rsidRPr="0090730D">
        <w:rPr>
          <w:color w:val="000000" w:themeColor="text1"/>
        </w:rPr>
        <w:t>“Seeing the familiar in the novel and the novel in the familiar is a way to ensure that our minds are active, that we are involved, and that we are s</w:t>
      </w:r>
      <w:r w:rsidR="001923C0">
        <w:rPr>
          <w:color w:val="000000" w:themeColor="text1"/>
        </w:rPr>
        <w:t xml:space="preserve">ituated in the present” </w:t>
      </w:r>
      <w:r w:rsidR="001923C0" w:rsidRPr="0002506A">
        <w:rPr>
          <w:color w:val="000000" w:themeColor="text1"/>
        </w:rPr>
        <w:t>(Langer &amp;</w:t>
      </w:r>
      <w:r w:rsidRPr="0002506A">
        <w:rPr>
          <w:color w:val="000000" w:themeColor="text1"/>
        </w:rPr>
        <w:t xml:space="preserve"> </w:t>
      </w:r>
      <w:r w:rsidR="001923C0" w:rsidRPr="0002506A">
        <w:rPr>
          <w:color w:val="000000" w:themeColor="text1"/>
        </w:rPr>
        <w:t xml:space="preserve">Moldoveanu, </w:t>
      </w:r>
      <w:r w:rsidRPr="0002506A">
        <w:rPr>
          <w:color w:val="000000" w:themeColor="text1"/>
        </w:rPr>
        <w:t>2000, p. 222).</w:t>
      </w:r>
    </w:p>
    <w:p w14:paraId="0A341508" w14:textId="1F52B096" w:rsidR="0002506A" w:rsidRDefault="0002506A" w:rsidP="0002506A">
      <w:pPr>
        <w:autoSpaceDE w:val="0"/>
        <w:autoSpaceDN w:val="0"/>
        <w:adjustRightInd w:val="0"/>
        <w:jc w:val="center"/>
        <w:rPr>
          <w:rFonts w:eastAsiaTheme="minorHAnsi"/>
          <w:lang w:val="en-CA"/>
        </w:rPr>
      </w:pPr>
      <w:r w:rsidRPr="0002506A">
        <w:rPr>
          <w:rFonts w:eastAsiaTheme="minorHAnsi"/>
          <w:iCs/>
          <w:lang w:val="en-CA"/>
        </w:rPr>
        <w:t xml:space="preserve">It is only when we’ve awakened that we realize how much of our lives we’ve actually slept through. </w:t>
      </w:r>
      <w:r w:rsidRPr="0002506A">
        <w:rPr>
          <w:rFonts w:eastAsiaTheme="minorHAnsi"/>
          <w:lang w:val="en-CA"/>
        </w:rPr>
        <w:t>(Langer, 2005, p. 16)</w:t>
      </w:r>
    </w:p>
    <w:p w14:paraId="196D3F41" w14:textId="77777777" w:rsidR="004B2EE4" w:rsidRPr="0002506A" w:rsidRDefault="004B2EE4" w:rsidP="0002506A">
      <w:pPr>
        <w:autoSpaceDE w:val="0"/>
        <w:autoSpaceDN w:val="0"/>
        <w:adjustRightInd w:val="0"/>
        <w:jc w:val="center"/>
        <w:rPr>
          <w:rFonts w:eastAsiaTheme="minorHAnsi"/>
          <w:iCs/>
          <w:lang w:val="en-CA"/>
        </w:rPr>
      </w:pPr>
    </w:p>
    <w:p w14:paraId="45B36C7F" w14:textId="6A06DCD5" w:rsidR="00B70D70" w:rsidRPr="0090730D" w:rsidRDefault="00B70D70" w:rsidP="00B70D70">
      <w:pPr>
        <w:spacing w:line="480" w:lineRule="auto"/>
        <w:ind w:firstLine="720"/>
        <w:rPr>
          <w:i/>
          <w:color w:val="000000" w:themeColor="text1"/>
        </w:rPr>
      </w:pPr>
      <w:r w:rsidRPr="0002506A">
        <w:rPr>
          <w:color w:val="000000" w:themeColor="text1"/>
        </w:rPr>
        <w:t xml:space="preserve"> Many corporations and organizations</w:t>
      </w:r>
      <w:r w:rsidRPr="0090730D">
        <w:rPr>
          <w:color w:val="000000" w:themeColor="text1"/>
        </w:rPr>
        <w:t xml:space="preserve"> are looking for ways to be more competitive in the global market, increase productivity and create optimal environments for their employees.  This goal has inspired many researchers and administrators to learn more about what motivates employees to allow this shift.  There has been some study with corporations and organizations </w:t>
      </w:r>
      <w:r w:rsidRPr="0090730D">
        <w:rPr>
          <w:noProof/>
          <w:color w:val="000000" w:themeColor="text1"/>
        </w:rPr>
        <w:t>on</w:t>
      </w:r>
      <w:r w:rsidRPr="0090730D">
        <w:rPr>
          <w:color w:val="000000" w:themeColor="text1"/>
        </w:rPr>
        <w:t xml:space="preserve"> mindfulness, reflective practice and creative novelty (Jordan, Messner &amp; Becher, 2009; Ray, Baker, Plowman, 2011; </w:t>
      </w:r>
      <w:r w:rsidR="004B2EE4">
        <w:rPr>
          <w:color w:val="000000" w:themeColor="text1"/>
        </w:rPr>
        <w:t>Langer, 1997; Langer &amp; Moldoveanu</w:t>
      </w:r>
      <w:r w:rsidRPr="0090730D">
        <w:rPr>
          <w:color w:val="000000" w:themeColor="text1"/>
        </w:rPr>
        <w:t>, 2000; Langer, Beck &amp; Janoff-Bulman &amp; Timko, 1984; Puccio, 1999; Gillebaart</w:t>
      </w:r>
      <w:r w:rsidR="001923C0">
        <w:rPr>
          <w:color w:val="000000" w:themeColor="text1"/>
        </w:rPr>
        <w:t xml:space="preserve">, </w:t>
      </w:r>
      <w:r w:rsidR="001923C0" w:rsidRPr="001923C0">
        <w:rPr>
          <w:color w:val="000000" w:themeColor="text1"/>
        </w:rPr>
        <w:t>Förster</w:t>
      </w:r>
      <w:r w:rsidRPr="0090730D">
        <w:rPr>
          <w:color w:val="000000" w:themeColor="text1"/>
        </w:rPr>
        <w:t>, Rotteveel &amp; Jehle, 2013).</w:t>
      </w:r>
      <w:r w:rsidRPr="0090730D">
        <w:rPr>
          <w:i/>
          <w:color w:val="000000" w:themeColor="text1"/>
        </w:rPr>
        <w:t xml:space="preserve"> </w:t>
      </w:r>
    </w:p>
    <w:p w14:paraId="0F561151" w14:textId="14067BC7" w:rsidR="00B70D70" w:rsidRPr="0090730D" w:rsidRDefault="00B70D70" w:rsidP="00B70D70">
      <w:pPr>
        <w:spacing w:line="480" w:lineRule="auto"/>
        <w:ind w:firstLine="720"/>
        <w:rPr>
          <w:color w:val="000000" w:themeColor="text1"/>
        </w:rPr>
      </w:pPr>
      <w:r w:rsidRPr="0090730D">
        <w:rPr>
          <w:color w:val="000000" w:themeColor="text1"/>
        </w:rPr>
        <w:t xml:space="preserve">“Effective leaders embody the spirt of creativity” (Puccio, Mance &amp; Murdock, 2011, pp. 14).  Creativity impacts each part of an organization, from leaders to employees, in developing novel and useful products (Puccio, </w:t>
      </w:r>
      <w:r w:rsidR="00995E2A">
        <w:rPr>
          <w:color w:val="000000" w:themeColor="text1"/>
        </w:rPr>
        <w:t xml:space="preserve">Mance &amp; Murdock, </w:t>
      </w:r>
      <w:r w:rsidRPr="0090730D">
        <w:rPr>
          <w:color w:val="000000" w:themeColor="text1"/>
        </w:rPr>
        <w:t>2011</w:t>
      </w:r>
      <w:r w:rsidR="004B2EE4">
        <w:rPr>
          <w:color w:val="000000" w:themeColor="text1"/>
        </w:rPr>
        <w:t>;</w:t>
      </w:r>
      <w:r w:rsidRPr="0090730D">
        <w:rPr>
          <w:color w:val="000000" w:themeColor="text1"/>
        </w:rPr>
        <w:t xml:space="preserve"> Amabile,</w:t>
      </w:r>
      <w:r w:rsidR="002139E5">
        <w:rPr>
          <w:color w:val="000000" w:themeColor="text1"/>
        </w:rPr>
        <w:t xml:space="preserve"> Schatzed. Moneta &amp; Kramer, (</w:t>
      </w:r>
      <w:r w:rsidRPr="0090730D">
        <w:rPr>
          <w:color w:val="000000" w:themeColor="text1"/>
        </w:rPr>
        <w:t>2004).  From a survey of 1,500 Chief Executive Officers from 60 nations and 33 industries, IBM’s 2010 Global CEO study found that the most critical factor for future success is “</w:t>
      </w:r>
      <w:r w:rsidRPr="0090730D">
        <w:rPr>
          <w:i/>
          <w:color w:val="000000" w:themeColor="text1"/>
        </w:rPr>
        <w:t>creativity</w:t>
      </w:r>
      <w:r w:rsidRPr="0090730D">
        <w:rPr>
          <w:color w:val="000000" w:themeColor="text1"/>
        </w:rPr>
        <w:t xml:space="preserve">”.  Creativity in leadership is central to </w:t>
      </w:r>
      <w:r w:rsidRPr="0090730D">
        <w:rPr>
          <w:color w:val="000000" w:themeColor="text1"/>
        </w:rPr>
        <w:lastRenderedPageBreak/>
        <w:t xml:space="preserve">sparking change and generating a vision that engages, unites, motivates and empowers people (Kotter &amp; Cohen, 2002).  Creativity does not occur automatically; leaders and organizations need a culture that encourages creativity.  Creative thinking is not a talent, but a skill that can be learned (DeBono, 1994).   </w:t>
      </w:r>
    </w:p>
    <w:p w14:paraId="73E30758" w14:textId="0685DF5F" w:rsidR="00B70D70" w:rsidRPr="0090730D" w:rsidRDefault="00B70D70" w:rsidP="00B70D70">
      <w:pPr>
        <w:spacing w:line="480" w:lineRule="auto"/>
        <w:ind w:firstLine="720"/>
        <w:rPr>
          <w:color w:val="000000" w:themeColor="text1"/>
          <w:lang w:val="en-CA" w:eastAsia="en-CA"/>
        </w:rPr>
      </w:pPr>
      <w:r w:rsidRPr="0090730D">
        <w:rPr>
          <w:color w:val="000000" w:themeColor="text1"/>
          <w:lang w:val="en-CA" w:eastAsia="en-CA"/>
        </w:rPr>
        <w:t>In the current competitive global economy, organizations are seeking ways to improve productivity while maintaining the optimal well-being o</w:t>
      </w:r>
      <w:r w:rsidR="00CA0CD7" w:rsidRPr="0090730D">
        <w:rPr>
          <w:color w:val="000000" w:themeColor="text1"/>
          <w:lang w:val="en-CA" w:eastAsia="en-CA"/>
        </w:rPr>
        <w:t>f their employees.  Mindfulness</w:t>
      </w:r>
      <w:r w:rsidRPr="0090730D">
        <w:rPr>
          <w:color w:val="000000" w:themeColor="text1"/>
          <w:lang w:val="en-CA" w:eastAsia="en-CA"/>
        </w:rPr>
        <w:t xml:space="preserve"> reflective practice and creative novelty are gaining attention as innovative approaches to improve organizations’ producti</w:t>
      </w:r>
      <w:r w:rsidR="00EA4C6F">
        <w:rPr>
          <w:color w:val="000000" w:themeColor="text1"/>
          <w:lang w:val="en-CA" w:eastAsia="en-CA"/>
        </w:rPr>
        <w:t>vity (Siegel, 2011; Langer, 2016</w:t>
      </w:r>
      <w:r w:rsidRPr="0090730D">
        <w:rPr>
          <w:color w:val="000000" w:themeColor="text1"/>
          <w:lang w:val="en-CA" w:eastAsia="en-CA"/>
        </w:rPr>
        <w:t>; Puccio, Man</w:t>
      </w:r>
      <w:r w:rsidR="00CA0CD7" w:rsidRPr="0090730D">
        <w:rPr>
          <w:color w:val="000000" w:themeColor="text1"/>
          <w:lang w:val="en-CA" w:eastAsia="en-CA"/>
        </w:rPr>
        <w:t>ce &amp; Murdock; 2011, Jordan, Mes</w:t>
      </w:r>
      <w:r w:rsidRPr="0090730D">
        <w:rPr>
          <w:color w:val="000000" w:themeColor="text1"/>
          <w:lang w:val="en-CA" w:eastAsia="en-CA"/>
        </w:rPr>
        <w:t xml:space="preserve">sner &amp; Becher, </w:t>
      </w:r>
      <w:r w:rsidR="00CA0CD7" w:rsidRPr="0090730D">
        <w:rPr>
          <w:color w:val="000000" w:themeColor="text1"/>
          <w:lang w:val="en-CA" w:eastAsia="en-CA"/>
        </w:rPr>
        <w:t>2009; Langer &amp; Moldovea</w:t>
      </w:r>
      <w:r w:rsidR="004B2EE4">
        <w:rPr>
          <w:color w:val="000000" w:themeColor="text1"/>
          <w:lang w:val="en-CA" w:eastAsia="en-CA"/>
        </w:rPr>
        <w:t>n</w:t>
      </w:r>
      <w:r w:rsidR="00CA0CD7" w:rsidRPr="0090730D">
        <w:rPr>
          <w:color w:val="000000" w:themeColor="text1"/>
          <w:lang w:val="en-CA" w:eastAsia="en-CA"/>
        </w:rPr>
        <w:t>u, 2000;</w:t>
      </w:r>
      <w:r w:rsidRPr="0090730D">
        <w:rPr>
          <w:color w:val="000000" w:themeColor="text1"/>
          <w:lang w:val="en-CA" w:eastAsia="en-CA"/>
        </w:rPr>
        <w:t xml:space="preserve"> Burnett, 2015).  Mindfulness is important for its numerous benefits in the business world.  Business leaders have espoused mindfulness not only because it enhances leadership skills, but also because it improve</w:t>
      </w:r>
      <w:r w:rsidR="00CA0CD7" w:rsidRPr="0090730D">
        <w:rPr>
          <w:color w:val="000000" w:themeColor="text1"/>
          <w:lang w:val="en-CA" w:eastAsia="en-CA"/>
        </w:rPr>
        <w:t>s</w:t>
      </w:r>
      <w:r w:rsidRPr="0090730D">
        <w:rPr>
          <w:color w:val="000000" w:themeColor="text1"/>
          <w:lang w:val="en-CA" w:eastAsia="en-CA"/>
        </w:rPr>
        <w:t xml:space="preserve"> physical and mental health well into the ages of 60 and 70, including reducing blood pressure (George, 2010).   Bill</w:t>
      </w:r>
      <w:r w:rsidR="004B2EE4">
        <w:rPr>
          <w:color w:val="000000" w:themeColor="text1"/>
          <w:lang w:val="en-CA" w:eastAsia="en-CA"/>
        </w:rPr>
        <w:t xml:space="preserve"> George, professor of business </w:t>
      </w:r>
      <w:r w:rsidRPr="0090730D">
        <w:rPr>
          <w:color w:val="000000" w:themeColor="text1"/>
          <w:lang w:val="en-CA" w:eastAsia="en-CA"/>
        </w:rPr>
        <w:t>at Harvard, Board member of Goldman Sachs Group Incorporated, Exxon Mobil Corporation</w:t>
      </w:r>
      <w:r w:rsidR="00CA0CD7" w:rsidRPr="0090730D">
        <w:rPr>
          <w:color w:val="000000" w:themeColor="text1"/>
          <w:lang w:val="en-CA" w:eastAsia="en-CA"/>
        </w:rPr>
        <w:t xml:space="preserve"> and Novartis AG has cited</w:t>
      </w:r>
      <w:r w:rsidRPr="0090730D">
        <w:rPr>
          <w:color w:val="000000" w:themeColor="text1"/>
          <w:lang w:val="en-CA" w:eastAsia="en-CA"/>
        </w:rPr>
        <w:t xml:space="preserve"> the gains made through mindfulness practice; “meditation has been the single best thing that has happened to me in terms of my leadership” (2010).  As a result of meditation classes at H</w:t>
      </w:r>
      <w:r w:rsidR="004B2EE4">
        <w:rPr>
          <w:color w:val="000000" w:themeColor="text1"/>
          <w:lang w:val="en-CA" w:eastAsia="en-CA"/>
        </w:rPr>
        <w:t>ughes Aircraft and Deutsche Bank</w:t>
      </w:r>
      <w:r w:rsidRPr="0090730D">
        <w:rPr>
          <w:color w:val="000000" w:themeColor="text1"/>
          <w:lang w:val="en-CA" w:eastAsia="en-CA"/>
        </w:rPr>
        <w:t xml:space="preserve">, employees have reported improved health, well-being and greater focus on work (Cullen, 2006).  </w:t>
      </w:r>
    </w:p>
    <w:p w14:paraId="679DC0A4" w14:textId="0674EC84" w:rsidR="00B70D70" w:rsidRPr="0090730D" w:rsidRDefault="00B70D70" w:rsidP="00B70D70">
      <w:pPr>
        <w:spacing w:line="480" w:lineRule="auto"/>
        <w:rPr>
          <w:color w:val="000000" w:themeColor="text1"/>
          <w:lang w:eastAsia="en-CA"/>
        </w:rPr>
      </w:pPr>
      <w:r w:rsidRPr="0090730D">
        <w:rPr>
          <w:color w:val="000000" w:themeColor="text1"/>
        </w:rPr>
        <w:tab/>
        <w:t>Creativity is considered the most desirable 21</w:t>
      </w:r>
      <w:r w:rsidRPr="0090730D">
        <w:rPr>
          <w:color w:val="000000" w:themeColor="text1"/>
          <w:vertAlign w:val="superscript"/>
        </w:rPr>
        <w:t>st</w:t>
      </w:r>
      <w:r w:rsidRPr="0090730D">
        <w:rPr>
          <w:color w:val="000000" w:themeColor="text1"/>
        </w:rPr>
        <w:t xml:space="preserve"> century skill and vital to the life of an organization (Pink, 2005); therefore, suc</w:t>
      </w:r>
      <w:r w:rsidR="00CA0CD7" w:rsidRPr="0090730D">
        <w:rPr>
          <w:color w:val="000000" w:themeColor="text1"/>
        </w:rPr>
        <w:t xml:space="preserve">cessful leaders recognize that </w:t>
      </w:r>
      <w:r w:rsidRPr="0090730D">
        <w:rPr>
          <w:color w:val="000000" w:themeColor="text1"/>
        </w:rPr>
        <w:t xml:space="preserve">creativity </w:t>
      </w:r>
      <w:r w:rsidR="00CA0CD7" w:rsidRPr="0090730D">
        <w:rPr>
          <w:color w:val="000000" w:themeColor="text1"/>
        </w:rPr>
        <w:t>i</w:t>
      </w:r>
      <w:r w:rsidRPr="0090730D">
        <w:rPr>
          <w:color w:val="000000" w:themeColor="text1"/>
        </w:rPr>
        <w:t>s critical in any kind of organizational environment (Amabile, Schatze</w:t>
      </w:r>
      <w:r w:rsidR="009E69FF">
        <w:rPr>
          <w:color w:val="000000" w:themeColor="text1"/>
        </w:rPr>
        <w:t>l, Monet</w:t>
      </w:r>
      <w:r w:rsidRPr="0090730D">
        <w:rPr>
          <w:color w:val="000000" w:themeColor="text1"/>
        </w:rPr>
        <w:t xml:space="preserve">a &amp; Kramer, 2004).  Reduced creativity diminishes opportunities for creative novelty from which new </w:t>
      </w:r>
      <w:r w:rsidRPr="0090730D">
        <w:rPr>
          <w:color w:val="000000" w:themeColor="text1"/>
        </w:rPr>
        <w:lastRenderedPageBreak/>
        <w:t xml:space="preserve">ideas about products, services, practices or procedures spring (Amabile, 1996; Gehani, 2011; Shalley, Zhou, &amp; Oldham, 2004).  </w:t>
      </w:r>
      <w:r w:rsidRPr="0090730D">
        <w:rPr>
          <w:color w:val="000000" w:themeColor="text1"/>
          <w:lang w:eastAsia="en-CA"/>
        </w:rPr>
        <w:t xml:space="preserve">Castro, Gomes and </w:t>
      </w:r>
      <w:r w:rsidR="00220FE5">
        <w:rPr>
          <w:color w:val="000000" w:themeColor="text1"/>
          <w:lang w:eastAsia="en-CA"/>
        </w:rPr>
        <w:t>De</w:t>
      </w:r>
      <w:r w:rsidRPr="0090730D">
        <w:rPr>
          <w:color w:val="000000" w:themeColor="text1"/>
          <w:lang w:eastAsia="en-CA"/>
        </w:rPr>
        <w:t>Sousa (2012) believe that leadership in relation to creativity is an understudied issue especially with regard to how leaders impact followers’ creativity.  When organizations embed familiar routines, the result can be mindless leadership which perpetuates outdated behavior and suffo</w:t>
      </w:r>
      <w:r w:rsidR="009E69FF">
        <w:rPr>
          <w:color w:val="000000" w:themeColor="text1"/>
          <w:lang w:eastAsia="en-CA"/>
        </w:rPr>
        <w:t xml:space="preserve">cates followers (Ray, Baker &amp; </w:t>
      </w:r>
      <w:r w:rsidRPr="0090730D">
        <w:rPr>
          <w:color w:val="000000" w:themeColor="text1"/>
          <w:lang w:eastAsia="en-CA"/>
        </w:rPr>
        <w:t xml:space="preserve">Plowman, 2011).  </w:t>
      </w:r>
      <w:r w:rsidRPr="0090730D">
        <w:rPr>
          <w:color w:val="000000" w:themeColor="text1"/>
        </w:rPr>
        <w:t xml:space="preserve">Novel ideas and creativity come from a greater understanding of oneself, leading to more adaptability (Grivas &amp; Puccio, 2012).  </w:t>
      </w:r>
      <w:r w:rsidRPr="0090730D">
        <w:rPr>
          <w:color w:val="000000" w:themeColor="text1"/>
          <w:lang w:eastAsia="en-CA"/>
        </w:rPr>
        <w:t xml:space="preserve">Successful leadership needs to promote creativity, novelty and innovation to forge new ideas and differentiate from competitors.  </w:t>
      </w:r>
    </w:p>
    <w:p w14:paraId="29F42F38" w14:textId="2333261C" w:rsidR="00B70D70" w:rsidRPr="0090730D" w:rsidRDefault="00B70D70" w:rsidP="00B70D70">
      <w:pPr>
        <w:spacing w:line="480" w:lineRule="auto"/>
        <w:rPr>
          <w:color w:val="000000" w:themeColor="text1"/>
          <w:lang w:eastAsia="en-CA"/>
        </w:rPr>
      </w:pPr>
      <w:r w:rsidRPr="0090730D">
        <w:rPr>
          <w:color w:val="000000" w:themeColor="text1"/>
          <w:lang w:eastAsia="en-CA"/>
        </w:rPr>
        <w:tab/>
        <w:t>Creativity needs to include generating ideas and products that are: (a) relatively novel, (b) high in quality and (c) appropriate for the task a</w:t>
      </w:r>
      <w:r w:rsidR="00E47C59">
        <w:rPr>
          <w:color w:val="000000" w:themeColor="text1"/>
          <w:lang w:eastAsia="en-CA"/>
        </w:rPr>
        <w:t xml:space="preserve">t hand (Sternberg, O’Hara </w:t>
      </w:r>
      <w:r w:rsidR="002160B0">
        <w:rPr>
          <w:color w:val="000000" w:themeColor="text1"/>
          <w:lang w:eastAsia="en-CA"/>
        </w:rPr>
        <w:t>&amp; Lubart, 1997</w:t>
      </w:r>
      <w:r w:rsidRPr="0090730D">
        <w:rPr>
          <w:color w:val="000000" w:themeColor="text1"/>
          <w:lang w:eastAsia="en-CA"/>
        </w:rPr>
        <w:t xml:space="preserve">).  Creative novelty is the capacity to develop new, effective, high quality ideas and gain acceptance of them within and outside of the organization (Matthew, 2009).  Organizations need leaders who allow employees the freedom to propose creative novelties (Wang &amp; Casimir, 2007).  When there is supportive leadership, employees become more inspired (Mattisen, Einarsen &amp; Mykletun, 2012).  In an environment of psychological safety and trust, employees have opportunities for </w:t>
      </w:r>
      <w:r w:rsidR="0003477E">
        <w:rPr>
          <w:color w:val="000000" w:themeColor="text1"/>
          <w:lang w:eastAsia="en-CA"/>
        </w:rPr>
        <w:t>novel ideas and reflection (Yukl</w:t>
      </w:r>
      <w:r w:rsidRPr="0090730D">
        <w:rPr>
          <w:color w:val="000000" w:themeColor="text1"/>
          <w:lang w:eastAsia="en-CA"/>
        </w:rPr>
        <w:t xml:space="preserve">, 2012).  </w:t>
      </w:r>
    </w:p>
    <w:p w14:paraId="17C43071" w14:textId="35BF6F2B" w:rsidR="00B70D70" w:rsidRPr="0090730D" w:rsidRDefault="00B70D70" w:rsidP="00B70D70">
      <w:pPr>
        <w:spacing w:line="480" w:lineRule="auto"/>
        <w:rPr>
          <w:color w:val="000000" w:themeColor="text1"/>
        </w:rPr>
      </w:pPr>
      <w:r w:rsidRPr="0090730D">
        <w:rPr>
          <w:color w:val="000000" w:themeColor="text1"/>
        </w:rPr>
        <w:tab/>
        <w:t xml:space="preserve">The main concern for organizations in the global economy is the lack of preparation for fostering creativity </w:t>
      </w:r>
      <w:r w:rsidRPr="0090730D">
        <w:rPr>
          <w:color w:val="000000" w:themeColor="text1"/>
          <w:lang w:eastAsia="en-CA"/>
        </w:rPr>
        <w:t>(Friedrich, Mumford, Vessey, Beeler &amp; Eubands 2010).</w:t>
      </w:r>
      <w:r w:rsidRPr="0090730D">
        <w:rPr>
          <w:color w:val="000000" w:themeColor="text1"/>
        </w:rPr>
        <w:t xml:space="preserve">  A clear connection has been made in the research literature on the positive impact of creative n</w:t>
      </w:r>
      <w:r w:rsidR="002450BB">
        <w:rPr>
          <w:color w:val="000000" w:themeColor="text1"/>
        </w:rPr>
        <w:t>ovelty among leaders (Baer, 201</w:t>
      </w:r>
      <w:r w:rsidR="009E69FF">
        <w:rPr>
          <w:color w:val="000000" w:themeColor="text1"/>
        </w:rPr>
        <w:t>2</w:t>
      </w:r>
      <w:r w:rsidR="00DE2112">
        <w:rPr>
          <w:color w:val="000000" w:themeColor="text1"/>
        </w:rPr>
        <w:t>); Langer, Falk &amp;</w:t>
      </w:r>
      <w:r w:rsidR="00176ABE">
        <w:rPr>
          <w:color w:val="000000" w:themeColor="text1"/>
        </w:rPr>
        <w:t xml:space="preserve"> Capodilupo, </w:t>
      </w:r>
      <w:r w:rsidR="00435AF6">
        <w:rPr>
          <w:color w:val="000000" w:themeColor="text1"/>
        </w:rPr>
        <w:t>2004; Amabile,</w:t>
      </w:r>
      <w:r w:rsidR="002F3E82">
        <w:rPr>
          <w:color w:val="000000" w:themeColor="text1"/>
        </w:rPr>
        <w:t>1996</w:t>
      </w:r>
      <w:r w:rsidRPr="0090730D">
        <w:rPr>
          <w:color w:val="000000" w:themeColor="text1"/>
        </w:rPr>
        <w:t xml:space="preserve">; Puccio, 2011).  Although some studies show a positive relationship </w:t>
      </w:r>
      <w:r w:rsidRPr="0090730D">
        <w:rPr>
          <w:color w:val="000000" w:themeColor="text1"/>
        </w:rPr>
        <w:lastRenderedPageBreak/>
        <w:t>between leader’s emotional intelligence an</w:t>
      </w:r>
      <w:r w:rsidR="009E69FF">
        <w:rPr>
          <w:color w:val="000000" w:themeColor="text1"/>
        </w:rPr>
        <w:t xml:space="preserve">d creativity (Castro, Gomes &amp; </w:t>
      </w:r>
      <w:r w:rsidRPr="0090730D">
        <w:rPr>
          <w:color w:val="000000" w:themeColor="text1"/>
        </w:rPr>
        <w:t>DeSousa, 2012), the ways to promote these skills are not addressed. Research is unclear concerning what is learned from reflective practice and limits a framework</w:t>
      </w:r>
      <w:r w:rsidR="003E7096" w:rsidRPr="0090730D">
        <w:rPr>
          <w:color w:val="000000" w:themeColor="text1"/>
        </w:rPr>
        <w:t xml:space="preserve"> from</w:t>
      </w:r>
      <w:r w:rsidRPr="0090730D">
        <w:rPr>
          <w:color w:val="000000" w:themeColor="text1"/>
        </w:rPr>
        <w:t xml:space="preserve"> which knowledge can be developed (Walkerden, 2009).  What research has clearly shown is that mindfulness has a positive impact on health, well-being, job satisfaction and reduces burnout (Pach</w:t>
      </w:r>
      <w:r w:rsidR="004B69C8">
        <w:rPr>
          <w:color w:val="000000" w:themeColor="text1"/>
        </w:rPr>
        <w:t xml:space="preserve">e, Luthans &amp; Haar, 2014; </w:t>
      </w:r>
      <w:r w:rsidRPr="0090730D">
        <w:rPr>
          <w:color w:val="000000" w:themeColor="text1"/>
        </w:rPr>
        <w:t>Ryan</w:t>
      </w:r>
      <w:r w:rsidR="004B69C8">
        <w:rPr>
          <w:color w:val="000000" w:themeColor="text1"/>
        </w:rPr>
        <w:t xml:space="preserve"> &amp; Brown, 2003; Leroy, Anseel, Dimitrova &amp; Sels</w:t>
      </w:r>
      <w:r w:rsidR="004332BE">
        <w:rPr>
          <w:color w:val="000000" w:themeColor="text1"/>
        </w:rPr>
        <w:t>, 2013</w:t>
      </w:r>
      <w:r w:rsidR="004B69C8">
        <w:rPr>
          <w:color w:val="000000" w:themeColor="text1"/>
        </w:rPr>
        <w:t>);</w:t>
      </w:r>
      <w:r w:rsidR="009E69FF">
        <w:rPr>
          <w:color w:val="000000" w:themeColor="text1"/>
        </w:rPr>
        <w:t xml:space="preserve"> Langer, Heffer</w:t>
      </w:r>
      <w:r w:rsidRPr="0090730D">
        <w:rPr>
          <w:color w:val="000000" w:themeColor="text1"/>
        </w:rPr>
        <w:t>man &amp; Ki</w:t>
      </w:r>
      <w:r w:rsidR="009E69FF">
        <w:rPr>
          <w:color w:val="000000" w:themeColor="text1"/>
        </w:rPr>
        <w:t>ester, 1988; K</w:t>
      </w:r>
      <w:r w:rsidR="006B5969" w:rsidRPr="0090730D">
        <w:rPr>
          <w:color w:val="000000" w:themeColor="text1"/>
        </w:rPr>
        <w:t xml:space="preserve">abat-Zinn, 2003); but, what studies have not synthesized is mindfulness with reflective practice and creativity among leaders.  </w:t>
      </w:r>
    </w:p>
    <w:p w14:paraId="5C832243" w14:textId="75112F9B" w:rsidR="00B70D70" w:rsidRPr="0090730D" w:rsidRDefault="00B70D70" w:rsidP="00B70D70">
      <w:pPr>
        <w:spacing w:line="480" w:lineRule="auto"/>
        <w:ind w:firstLine="720"/>
        <w:rPr>
          <w:color w:val="000000" w:themeColor="text1"/>
        </w:rPr>
      </w:pPr>
      <w:r w:rsidRPr="0090730D">
        <w:rPr>
          <w:color w:val="000000" w:themeColor="text1"/>
        </w:rPr>
        <w:t xml:space="preserve">The purpose of the study is to determine whether there is a difference in creative novelty in leaders after an intervention of mindfulness reflective </w:t>
      </w:r>
      <w:r w:rsidR="00C340B3" w:rsidRPr="0090730D">
        <w:rPr>
          <w:color w:val="000000" w:themeColor="text1"/>
        </w:rPr>
        <w:t>practice.  From the results of this study, the evidence-based practice of mindful reflection may gain in use</w:t>
      </w:r>
      <w:r w:rsidRPr="0090730D">
        <w:rPr>
          <w:color w:val="000000" w:themeColor="text1"/>
        </w:rPr>
        <w:t xml:space="preserve"> by l</w:t>
      </w:r>
      <w:r w:rsidR="00C340B3" w:rsidRPr="0090730D">
        <w:rPr>
          <w:color w:val="000000" w:themeColor="text1"/>
        </w:rPr>
        <w:t>eaders of organiz</w:t>
      </w:r>
      <w:r w:rsidR="007D05E2">
        <w:rPr>
          <w:color w:val="000000" w:themeColor="text1"/>
        </w:rPr>
        <w:t>ations.  It is also apparent fro</w:t>
      </w:r>
      <w:r w:rsidR="00C340B3" w:rsidRPr="0090730D">
        <w:rPr>
          <w:color w:val="000000" w:themeColor="text1"/>
        </w:rPr>
        <w:t xml:space="preserve">m the results that other </w:t>
      </w:r>
      <w:r w:rsidRPr="0090730D">
        <w:rPr>
          <w:color w:val="000000" w:themeColor="text1"/>
        </w:rPr>
        <w:t>inter</w:t>
      </w:r>
      <w:r w:rsidR="00C340B3" w:rsidRPr="0090730D">
        <w:rPr>
          <w:color w:val="000000" w:themeColor="text1"/>
        </w:rPr>
        <w:t>ventions that promote</w:t>
      </w:r>
      <w:r w:rsidRPr="0090730D">
        <w:rPr>
          <w:color w:val="000000" w:themeColor="text1"/>
        </w:rPr>
        <w:t xml:space="preserve"> creative novelty still need to be studied (post-study).  The risk of not providing an intervention that promotes creative novelty is stagnation among leaders and employees in organizations, which results in few innovative product</w:t>
      </w:r>
      <w:r w:rsidR="00C340B3" w:rsidRPr="0090730D">
        <w:rPr>
          <w:color w:val="000000" w:themeColor="text1"/>
        </w:rPr>
        <w:t>s</w:t>
      </w:r>
      <w:r w:rsidRPr="0090730D">
        <w:rPr>
          <w:color w:val="000000" w:themeColor="text1"/>
        </w:rPr>
        <w:t xml:space="preserve"> to meet the needs of the current global economy (Puccio, 2011).  The study aims to provide valuable information on each variable, contributing to the literature by providing a unique intervention that leaders are able to implement immediately to promote creativity.  </w:t>
      </w:r>
    </w:p>
    <w:p w14:paraId="2DC63B8F" w14:textId="77777777" w:rsidR="00B70D70" w:rsidRPr="0090730D" w:rsidRDefault="00B70D70" w:rsidP="00B70D70">
      <w:pPr>
        <w:spacing w:line="480" w:lineRule="auto"/>
        <w:ind w:firstLine="720"/>
        <w:rPr>
          <w:color w:val="000000" w:themeColor="text1"/>
        </w:rPr>
      </w:pPr>
    </w:p>
    <w:p w14:paraId="28E7A0E9" w14:textId="77777777" w:rsidR="00B70D70" w:rsidRPr="0090730D" w:rsidRDefault="00B70D70" w:rsidP="00B70D70">
      <w:pPr>
        <w:spacing w:line="480" w:lineRule="auto"/>
        <w:jc w:val="center"/>
        <w:rPr>
          <w:b/>
          <w:color w:val="000000" w:themeColor="text1"/>
        </w:rPr>
      </w:pPr>
      <w:r w:rsidRPr="0090730D">
        <w:rPr>
          <w:b/>
          <w:color w:val="000000" w:themeColor="text1"/>
        </w:rPr>
        <w:t>Statement of the Problem</w:t>
      </w:r>
    </w:p>
    <w:p w14:paraId="5914DAD1" w14:textId="01D75A9F" w:rsidR="00B70D70" w:rsidRPr="0090730D" w:rsidRDefault="00B70D70" w:rsidP="00B70D70">
      <w:pPr>
        <w:spacing w:line="480" w:lineRule="auto"/>
        <w:ind w:firstLine="720"/>
        <w:rPr>
          <w:color w:val="000000" w:themeColor="text1"/>
        </w:rPr>
      </w:pPr>
      <w:r w:rsidRPr="0090730D">
        <w:rPr>
          <w:color w:val="000000" w:themeColor="text1"/>
        </w:rPr>
        <w:t xml:space="preserve">Creativity linked to leadership is an understudied issue (Castro, Gomes &amp; Sousa, 2012).  Leaders who habitually act </w:t>
      </w:r>
      <w:r w:rsidRPr="0090730D">
        <w:rPr>
          <w:noProof/>
          <w:color w:val="000000" w:themeColor="text1"/>
        </w:rPr>
        <w:t>mindlessly</w:t>
      </w:r>
      <w:r w:rsidR="00C340B3" w:rsidRPr="0090730D">
        <w:rPr>
          <w:color w:val="000000" w:themeColor="text1"/>
        </w:rPr>
        <w:t xml:space="preserve"> develop patterns that stifle</w:t>
      </w:r>
      <w:r w:rsidRPr="0090730D">
        <w:rPr>
          <w:color w:val="000000" w:themeColor="text1"/>
        </w:rPr>
        <w:t xml:space="preserve"> creativity (Langer, 2005), and perpetuate outdated behavior and famil</w:t>
      </w:r>
      <w:r w:rsidR="00C340B3" w:rsidRPr="0090730D">
        <w:rPr>
          <w:color w:val="000000" w:themeColor="text1"/>
        </w:rPr>
        <w:t xml:space="preserve">iar routines that </w:t>
      </w:r>
      <w:r w:rsidRPr="0090730D">
        <w:rPr>
          <w:color w:val="000000" w:themeColor="text1"/>
        </w:rPr>
        <w:t xml:space="preserve">suffocate </w:t>
      </w:r>
      <w:r w:rsidRPr="0090730D">
        <w:rPr>
          <w:color w:val="000000" w:themeColor="text1"/>
        </w:rPr>
        <w:lastRenderedPageBreak/>
        <w:t xml:space="preserve">followers (Ray, Baker &amp; Plowman, 2011), </w:t>
      </w:r>
      <w:r w:rsidR="00C340B3" w:rsidRPr="0090730D">
        <w:rPr>
          <w:color w:val="000000" w:themeColor="text1"/>
        </w:rPr>
        <w:t>despite that</w:t>
      </w:r>
      <w:r w:rsidRPr="0090730D">
        <w:rPr>
          <w:color w:val="000000" w:themeColor="text1"/>
        </w:rPr>
        <w:t xml:space="preserve"> studies</w:t>
      </w:r>
      <w:r w:rsidR="00C340B3" w:rsidRPr="0090730D">
        <w:rPr>
          <w:color w:val="000000" w:themeColor="text1"/>
        </w:rPr>
        <w:t xml:space="preserve"> have</w:t>
      </w:r>
      <w:r w:rsidRPr="0090730D">
        <w:rPr>
          <w:color w:val="000000" w:themeColor="text1"/>
        </w:rPr>
        <w:t xml:space="preserve"> show</w:t>
      </w:r>
      <w:r w:rsidR="00C340B3" w:rsidRPr="0090730D">
        <w:rPr>
          <w:color w:val="000000" w:themeColor="text1"/>
        </w:rPr>
        <w:t>n</w:t>
      </w:r>
      <w:r w:rsidRPr="0090730D">
        <w:rPr>
          <w:color w:val="000000" w:themeColor="text1"/>
        </w:rPr>
        <w:t xml:space="preserve"> that creativity is a desirable skill in the 21</w:t>
      </w:r>
      <w:r w:rsidRPr="0090730D">
        <w:rPr>
          <w:color w:val="000000" w:themeColor="text1"/>
          <w:vertAlign w:val="superscript"/>
        </w:rPr>
        <w:t>st</w:t>
      </w:r>
      <w:r w:rsidRPr="0090730D">
        <w:rPr>
          <w:color w:val="000000" w:themeColor="text1"/>
        </w:rPr>
        <w:t xml:space="preserve"> century for the life of </w:t>
      </w:r>
      <w:r w:rsidR="002C7006" w:rsidRPr="0090730D">
        <w:rPr>
          <w:color w:val="000000" w:themeColor="text1"/>
        </w:rPr>
        <w:t xml:space="preserve">an organization (Pink, 2005).  </w:t>
      </w:r>
      <w:r w:rsidRPr="0090730D">
        <w:rPr>
          <w:color w:val="000000" w:themeColor="text1"/>
        </w:rPr>
        <w:t xml:space="preserve">The evidence shows that creative novelty among leaders regarding interventions is an understudied issue </w:t>
      </w:r>
      <w:r w:rsidRPr="0090730D">
        <w:rPr>
          <w:noProof/>
          <w:color w:val="000000" w:themeColor="text1"/>
        </w:rPr>
        <w:t>(Castro,</w:t>
      </w:r>
      <w:r w:rsidRPr="0090730D">
        <w:rPr>
          <w:color w:val="000000" w:themeColor="text1"/>
        </w:rPr>
        <w:t xml:space="preserve"> et al., 2012).  If leaders had sufficient eviden</w:t>
      </w:r>
      <w:r w:rsidR="007D05E2">
        <w:rPr>
          <w:color w:val="000000" w:themeColor="text1"/>
        </w:rPr>
        <w:t>ce</w:t>
      </w:r>
      <w:r w:rsidRPr="0090730D">
        <w:rPr>
          <w:color w:val="000000" w:themeColor="text1"/>
        </w:rPr>
        <w:t xml:space="preserve"> regarding how to foster creative novelty, the practice of effective, mindful reflective interventions could become an integral feature of organizational policy.   </w:t>
      </w:r>
    </w:p>
    <w:p w14:paraId="101B6B68" w14:textId="77777777" w:rsidR="00B70D70" w:rsidRPr="0090730D" w:rsidRDefault="00B70D70" w:rsidP="00B70D70">
      <w:pPr>
        <w:spacing w:line="480" w:lineRule="auto"/>
        <w:ind w:firstLine="720"/>
        <w:rPr>
          <w:color w:val="000000" w:themeColor="text1"/>
        </w:rPr>
      </w:pPr>
      <w:r w:rsidRPr="0090730D">
        <w:rPr>
          <w:color w:val="000000" w:themeColor="text1"/>
        </w:rPr>
        <w:t xml:space="preserve"> </w:t>
      </w:r>
    </w:p>
    <w:p w14:paraId="06F42257" w14:textId="77777777" w:rsidR="00B70D70" w:rsidRPr="0090730D" w:rsidRDefault="00B70D70" w:rsidP="00B70D70">
      <w:pPr>
        <w:spacing w:line="480" w:lineRule="auto"/>
        <w:jc w:val="center"/>
        <w:rPr>
          <w:b/>
          <w:color w:val="000000" w:themeColor="text1"/>
        </w:rPr>
      </w:pPr>
      <w:r w:rsidRPr="0090730D">
        <w:rPr>
          <w:b/>
          <w:color w:val="000000" w:themeColor="text1"/>
        </w:rPr>
        <w:t>Purpose of the Study</w:t>
      </w:r>
    </w:p>
    <w:p w14:paraId="5ED627DD" w14:textId="0FE1610B" w:rsidR="00B70D70" w:rsidRDefault="00B70D70" w:rsidP="00B70D70">
      <w:pPr>
        <w:spacing w:line="480" w:lineRule="auto"/>
        <w:ind w:firstLine="720"/>
        <w:rPr>
          <w:color w:val="000000" w:themeColor="text1"/>
        </w:rPr>
      </w:pPr>
      <w:r w:rsidRPr="0090730D">
        <w:rPr>
          <w:color w:val="000000" w:themeColor="text1"/>
        </w:rPr>
        <w:t xml:space="preserve">The purpose of this study is to determine whether there is a difference in creative novelty among leaders after implementing a mindfulness reflective practice intervention.  The benefit of using an evidence-based intervention which promotes creative novelty is that it will enable leaders to elicit and accept innovative, effective and high quality ideas (Matthew, 2009).  Creative leaders have the innate ability to develop practical and useful </w:t>
      </w:r>
      <w:r w:rsidR="002C7006" w:rsidRPr="0090730D">
        <w:rPr>
          <w:color w:val="000000" w:themeColor="text1"/>
        </w:rPr>
        <w:t xml:space="preserve">novelties and </w:t>
      </w:r>
      <w:r w:rsidRPr="0090730D">
        <w:rPr>
          <w:color w:val="000000" w:themeColor="text1"/>
        </w:rPr>
        <w:t xml:space="preserve">guide followers’ </w:t>
      </w:r>
      <w:r w:rsidRPr="00DF17E1">
        <w:rPr>
          <w:color w:val="000000" w:themeColor="text1"/>
        </w:rPr>
        <w:t>creativity (</w:t>
      </w:r>
      <w:r w:rsidR="00DF17E1">
        <w:rPr>
          <w:color w:val="000000" w:themeColor="text1"/>
        </w:rPr>
        <w:t xml:space="preserve">Puccio, </w:t>
      </w:r>
      <w:r w:rsidRPr="00DF17E1">
        <w:rPr>
          <w:color w:val="000000" w:themeColor="text1"/>
        </w:rPr>
        <w:t>Mance &amp; Mu</w:t>
      </w:r>
      <w:r w:rsidR="007D05E2">
        <w:rPr>
          <w:color w:val="000000" w:themeColor="text1"/>
        </w:rPr>
        <w:t>r</w:t>
      </w:r>
      <w:r w:rsidRPr="00DF17E1">
        <w:rPr>
          <w:color w:val="000000" w:themeColor="text1"/>
        </w:rPr>
        <w:t>dock, 2011).  Leaders</w:t>
      </w:r>
      <w:r w:rsidRPr="0090730D">
        <w:rPr>
          <w:color w:val="000000" w:themeColor="text1"/>
        </w:rPr>
        <w:t xml:space="preserve"> value the importance of leading social change by engaging and aligning perspectives to motivate and inspire people in meeting their goals (Kotter &amp; Cohen, 2002).  By developing novel distinctions, leaders foster a greater sensitivity to the environment, more openness to new information, the creation of new perspectives, and innovative problem</w:t>
      </w:r>
      <w:r w:rsidR="007D05E2">
        <w:rPr>
          <w:color w:val="000000" w:themeColor="text1"/>
        </w:rPr>
        <w:t xml:space="preserve"> solving ideas (Langer &amp; Moldove</w:t>
      </w:r>
      <w:r w:rsidRPr="0090730D">
        <w:rPr>
          <w:color w:val="000000" w:themeColor="text1"/>
        </w:rPr>
        <w:t xml:space="preserve">anu, 2000).  Creating something novel is central to entrepreneurship that builds and sustains companies and generates competitiveness in the global economy (Amabile &amp; Khaire, 2008).  Creative novelties are critical to meeting and adapting to organizational needs and changes (Mumford &amp; Gustafson, 1988).  Creative leaders can inspire and challenge others to </w:t>
      </w:r>
      <w:r w:rsidR="00341626" w:rsidRPr="0090730D">
        <w:rPr>
          <w:color w:val="000000" w:themeColor="text1"/>
        </w:rPr>
        <w:t xml:space="preserve">engage in problem </w:t>
      </w:r>
      <w:r w:rsidR="00341626" w:rsidRPr="0090730D">
        <w:rPr>
          <w:color w:val="000000" w:themeColor="text1"/>
        </w:rPr>
        <w:lastRenderedPageBreak/>
        <w:t xml:space="preserve">solving in unique and flexible ways by thinking differently, thereby facilitating the adaption to change in organizations.   </w:t>
      </w:r>
    </w:p>
    <w:p w14:paraId="54549532" w14:textId="77777777" w:rsidR="007D05E2" w:rsidRPr="0090730D" w:rsidRDefault="007D05E2" w:rsidP="00B70D70">
      <w:pPr>
        <w:spacing w:line="480" w:lineRule="auto"/>
        <w:ind w:firstLine="720"/>
        <w:rPr>
          <w:color w:val="000000" w:themeColor="text1"/>
        </w:rPr>
      </w:pPr>
    </w:p>
    <w:p w14:paraId="58C43555" w14:textId="77777777" w:rsidR="00B70D70" w:rsidRPr="0090730D" w:rsidRDefault="00B70D70" w:rsidP="00B70D70">
      <w:pPr>
        <w:spacing w:line="480" w:lineRule="auto"/>
        <w:jc w:val="center"/>
        <w:rPr>
          <w:b/>
          <w:color w:val="000000" w:themeColor="text1"/>
        </w:rPr>
      </w:pPr>
      <w:r w:rsidRPr="0090730D">
        <w:rPr>
          <w:b/>
          <w:color w:val="000000" w:themeColor="text1"/>
        </w:rPr>
        <w:t>Significance of the Study</w:t>
      </w:r>
    </w:p>
    <w:p w14:paraId="7A3ED4DE" w14:textId="52494A6F" w:rsidR="00B70D70" w:rsidRPr="0090730D" w:rsidRDefault="00B70D70" w:rsidP="00B70D70">
      <w:pPr>
        <w:spacing w:line="480" w:lineRule="auto"/>
        <w:rPr>
          <w:color w:val="000000" w:themeColor="text1"/>
        </w:rPr>
      </w:pPr>
      <w:r w:rsidRPr="0090730D">
        <w:rPr>
          <w:color w:val="000000" w:themeColor="text1"/>
        </w:rPr>
        <w:tab/>
        <w:t>More research needs to be done on ways of implementing, utilizing and promoting creativity in order to clarify exactly how an individual can exercise creativit</w:t>
      </w:r>
      <w:r w:rsidR="00D17242" w:rsidRPr="0090730D">
        <w:rPr>
          <w:color w:val="000000" w:themeColor="text1"/>
        </w:rPr>
        <w:t>y (Chen, 2012).  Organizations can support lead</w:t>
      </w:r>
      <w:r w:rsidR="007A6B0F">
        <w:rPr>
          <w:color w:val="000000" w:themeColor="text1"/>
        </w:rPr>
        <w:t>ers in recognizing the importance</w:t>
      </w:r>
      <w:r w:rsidR="00D17242" w:rsidRPr="0090730D">
        <w:rPr>
          <w:color w:val="000000" w:themeColor="text1"/>
        </w:rPr>
        <w:t xml:space="preserve"> of creativity, and by promoting the formulation, </w:t>
      </w:r>
      <w:r w:rsidR="00B7192E" w:rsidRPr="0090730D">
        <w:rPr>
          <w:color w:val="000000" w:themeColor="text1"/>
        </w:rPr>
        <w:t>and supporting the execution of</w:t>
      </w:r>
      <w:r w:rsidR="00D17242" w:rsidRPr="0090730D">
        <w:rPr>
          <w:color w:val="000000" w:themeColor="text1"/>
        </w:rPr>
        <w:t>, strategies to foster creativity</w:t>
      </w:r>
      <w:r w:rsidRPr="0090730D">
        <w:rPr>
          <w:color w:val="000000" w:themeColor="text1"/>
        </w:rPr>
        <w:t xml:space="preserve"> (Pryor, Singleton, Taneja &amp; Toombs, 2010).  While creative leaders have identified the value of mindfulness on creativity to enhance leadership s</w:t>
      </w:r>
      <w:r w:rsidR="00B7192E" w:rsidRPr="0090730D">
        <w:rPr>
          <w:color w:val="000000" w:themeColor="text1"/>
        </w:rPr>
        <w:t xml:space="preserve">kills </w:t>
      </w:r>
      <w:r w:rsidR="00F85DDA">
        <w:rPr>
          <w:color w:val="000000" w:themeColor="text1"/>
        </w:rPr>
        <w:t>(Ray, Baker, &amp; Plowman, 2011</w:t>
      </w:r>
      <w:r w:rsidR="00B7192E" w:rsidRPr="0090730D">
        <w:rPr>
          <w:color w:val="000000" w:themeColor="text1"/>
        </w:rPr>
        <w:t xml:space="preserve">), the current focus of </w:t>
      </w:r>
      <w:r w:rsidRPr="0090730D">
        <w:rPr>
          <w:color w:val="000000" w:themeColor="text1"/>
        </w:rPr>
        <w:t>intervention</w:t>
      </w:r>
      <w:r w:rsidR="00B7192E" w:rsidRPr="0090730D">
        <w:rPr>
          <w:color w:val="000000" w:themeColor="text1"/>
        </w:rPr>
        <w:t>s</w:t>
      </w:r>
      <w:r w:rsidRPr="0090730D">
        <w:rPr>
          <w:color w:val="000000" w:themeColor="text1"/>
        </w:rPr>
        <w:t xml:space="preserve"> on senior, middle managers or front-line employees in isolation is not sufficient.</w:t>
      </w:r>
      <w:r w:rsidR="008D77A1" w:rsidRPr="0090730D">
        <w:rPr>
          <w:color w:val="000000" w:themeColor="text1"/>
        </w:rPr>
        <w:t xml:space="preserve">  The development of o</w:t>
      </w:r>
      <w:r w:rsidRPr="0090730D">
        <w:rPr>
          <w:color w:val="000000" w:themeColor="text1"/>
        </w:rPr>
        <w:t>rganizational mindf</w:t>
      </w:r>
      <w:r w:rsidR="008D77A1" w:rsidRPr="0090730D">
        <w:rPr>
          <w:color w:val="000000" w:themeColor="text1"/>
        </w:rPr>
        <w:t>ulness could be incorporated in all aspects of the organization</w:t>
      </w:r>
      <w:r w:rsidRPr="0090730D">
        <w:rPr>
          <w:color w:val="000000" w:themeColor="text1"/>
        </w:rPr>
        <w:t>, from top administrators, harmonized across all levels, and translated into action (</w:t>
      </w:r>
      <w:r w:rsidR="00F85DDA">
        <w:rPr>
          <w:color w:val="000000" w:themeColor="text1"/>
        </w:rPr>
        <w:t xml:space="preserve">Ocasio, 2011; </w:t>
      </w:r>
      <w:r w:rsidRPr="0090730D">
        <w:rPr>
          <w:color w:val="000000" w:themeColor="text1"/>
        </w:rPr>
        <w:t xml:space="preserve">Vogus &amp; Sutcliffe, 2012; Langer, 1989).  By implementing mindfulness techniques among followers, leaders </w:t>
      </w:r>
      <w:r w:rsidRPr="002B6239">
        <w:rPr>
          <w:color w:val="000000" w:themeColor="text1"/>
        </w:rPr>
        <w:t xml:space="preserve">instill presence in the moment (and greater focus) and reduce levels of employee stress </w:t>
      </w:r>
      <w:r w:rsidRPr="00BD1828">
        <w:rPr>
          <w:color w:val="000000" w:themeColor="text1"/>
        </w:rPr>
        <w:t>(</w:t>
      </w:r>
      <w:r w:rsidR="00DE1991">
        <w:rPr>
          <w:color w:val="000000" w:themeColor="text1"/>
        </w:rPr>
        <w:t xml:space="preserve">Morledge, Allexandre, Fox, Fu, et al. 2013; </w:t>
      </w:r>
      <w:r w:rsidR="00BD1828">
        <w:rPr>
          <w:color w:val="000000" w:themeColor="text1"/>
        </w:rPr>
        <w:t>Fjorback, Arendt, Ombol, Fink, &amp; Walach, 2011; Carmody, Baer, 2008</w:t>
      </w:r>
      <w:r w:rsidRPr="002B6239">
        <w:rPr>
          <w:color w:val="000000" w:themeColor="text1"/>
        </w:rPr>
        <w:t>).</w:t>
      </w:r>
      <w:r w:rsidRPr="0090730D">
        <w:rPr>
          <w:color w:val="000000" w:themeColor="text1"/>
        </w:rPr>
        <w:t xml:space="preserve">  </w:t>
      </w:r>
    </w:p>
    <w:p w14:paraId="5779446E" w14:textId="77777777" w:rsidR="00B70D70" w:rsidRPr="0090730D" w:rsidRDefault="00B70D70" w:rsidP="00B70D70">
      <w:pPr>
        <w:spacing w:line="480" w:lineRule="auto"/>
        <w:rPr>
          <w:color w:val="000000" w:themeColor="text1"/>
        </w:rPr>
      </w:pPr>
      <w:r w:rsidRPr="0090730D">
        <w:rPr>
          <w:color w:val="000000" w:themeColor="text1"/>
        </w:rPr>
        <w:tab/>
        <w:t xml:space="preserve">This study may contribute to the generalization of mindfulness theory as it relates to mindfulness reflective practice and creative novelty in leaders, and may provide data to augment creativity. Leaders gain a greater awareness after meditation and self-reflection, which leads to creative novelty production.  Furthermore, by providing opportunities for reflection, colleagues can exchange feedback, which stimulates greater creative novelty </w:t>
      </w:r>
      <w:r w:rsidRPr="0090730D">
        <w:rPr>
          <w:color w:val="000000" w:themeColor="text1"/>
        </w:rPr>
        <w:lastRenderedPageBreak/>
        <w:t xml:space="preserve">(Morgan, 2009). Researching </w:t>
      </w:r>
      <w:r w:rsidRPr="0090730D">
        <w:rPr>
          <w:noProof/>
          <w:color w:val="000000" w:themeColor="text1"/>
        </w:rPr>
        <w:t>mindfulness reflective</w:t>
      </w:r>
      <w:r w:rsidRPr="0090730D">
        <w:rPr>
          <w:color w:val="000000" w:themeColor="text1"/>
        </w:rPr>
        <w:t xml:space="preserve"> practice and creative novelty may help to validate mindfulness theory and the importance of creative novelty.  </w:t>
      </w:r>
    </w:p>
    <w:p w14:paraId="3747A9A4" w14:textId="77777777" w:rsidR="007A6B0F" w:rsidRDefault="00B70D70" w:rsidP="00B70D70">
      <w:pPr>
        <w:spacing w:line="480" w:lineRule="auto"/>
        <w:rPr>
          <w:color w:val="000000" w:themeColor="text1"/>
        </w:rPr>
      </w:pPr>
      <w:r w:rsidRPr="0090730D">
        <w:rPr>
          <w:color w:val="000000" w:themeColor="text1"/>
        </w:rPr>
        <w:tab/>
        <w:t xml:space="preserve">The most creative and effective business leaders are those who are the most flexible and responsive to constant change (Puccio, Mance &amp; Murdock, 2011). Mindful and creative leaders are optimistic and self-fulfilled while developing the core competencies of communities and they are able to stay competitive with any financial and environmental shifts in the economy (Gehani, 2011). In addition to business leaders, non-profit organizations </w:t>
      </w:r>
      <w:r w:rsidR="004118D8" w:rsidRPr="0090730D">
        <w:rPr>
          <w:color w:val="000000" w:themeColor="text1"/>
        </w:rPr>
        <w:t>that</w:t>
      </w:r>
      <w:r w:rsidRPr="0090730D">
        <w:rPr>
          <w:color w:val="000000" w:themeColor="text1"/>
        </w:rPr>
        <w:t xml:space="preserve"> utilize creative resources </w:t>
      </w:r>
      <w:r w:rsidR="004118D8" w:rsidRPr="0090730D">
        <w:rPr>
          <w:color w:val="000000" w:themeColor="text1"/>
        </w:rPr>
        <w:t xml:space="preserve">are better able </w:t>
      </w:r>
      <w:r w:rsidRPr="0090730D">
        <w:rPr>
          <w:color w:val="000000" w:themeColor="text1"/>
        </w:rPr>
        <w:t>to meet the greater needs of the community. Greater creative novelty, productivity and performance can result in more economic adaptation to fiscal restraints in non-profit organizations and improved quality</w:t>
      </w:r>
      <w:r w:rsidR="0008714D">
        <w:rPr>
          <w:color w:val="000000" w:themeColor="text1"/>
        </w:rPr>
        <w:t xml:space="preserve"> of life in communities (Hilton, Balloun </w:t>
      </w:r>
      <w:r w:rsidRPr="0090730D">
        <w:rPr>
          <w:color w:val="000000" w:themeColor="text1"/>
        </w:rPr>
        <w:t>&amp; Weinstein, 2005). This study may demonstrate that mindfulness intervention</w:t>
      </w:r>
      <w:r w:rsidR="004118D8" w:rsidRPr="0090730D">
        <w:rPr>
          <w:color w:val="000000" w:themeColor="text1"/>
        </w:rPr>
        <w:t xml:space="preserve"> can stimulate creative novelty</w:t>
      </w:r>
      <w:r w:rsidR="007A6B0F">
        <w:rPr>
          <w:color w:val="000000" w:themeColor="text1"/>
        </w:rPr>
        <w:t xml:space="preserve"> in other</w:t>
      </w:r>
      <w:r w:rsidRPr="0090730D">
        <w:rPr>
          <w:color w:val="000000" w:themeColor="text1"/>
        </w:rPr>
        <w:t xml:space="preserve"> sectors</w:t>
      </w:r>
      <w:r w:rsidR="004118D8" w:rsidRPr="0090730D">
        <w:rPr>
          <w:color w:val="000000" w:themeColor="text1"/>
        </w:rPr>
        <w:t xml:space="preserve"> besides business</w:t>
      </w:r>
      <w:r w:rsidRPr="0090730D">
        <w:rPr>
          <w:color w:val="000000" w:themeColor="text1"/>
        </w:rPr>
        <w:t>, and could ultimately benefit the comm</w:t>
      </w:r>
      <w:r w:rsidR="009F75D4">
        <w:rPr>
          <w:color w:val="000000" w:themeColor="text1"/>
        </w:rPr>
        <w:t xml:space="preserve">unity as well as the economy.  </w:t>
      </w:r>
    </w:p>
    <w:p w14:paraId="62430C7F" w14:textId="5343BC3D" w:rsidR="00B70D70" w:rsidRPr="0090730D" w:rsidRDefault="00B70D70" w:rsidP="007A6B0F">
      <w:pPr>
        <w:spacing w:line="480" w:lineRule="auto"/>
        <w:ind w:firstLine="720"/>
        <w:rPr>
          <w:color w:val="000000" w:themeColor="text1"/>
        </w:rPr>
      </w:pPr>
      <w:r w:rsidRPr="0090730D">
        <w:rPr>
          <w:color w:val="000000" w:themeColor="text1"/>
        </w:rPr>
        <w:t xml:space="preserve">Mindfulness reflective practice has a significant impact on creativity, attunement, reflection and presence in classroom settings. When mindfulness practices were implemented in university classrooms, students transitioned more easily in class, engaged in the moment and in the learning process, concentrated and processed information, experienced decreased stress and improved their creativity (Salvik, 2014). Students learn best through mindfulness awareness of distinctions and when tasks are broken down </w:t>
      </w:r>
      <w:r w:rsidR="004118D8" w:rsidRPr="0090730D">
        <w:rPr>
          <w:color w:val="000000" w:themeColor="text1"/>
        </w:rPr>
        <w:t>into mindful tasks</w:t>
      </w:r>
      <w:r w:rsidR="00906CA4" w:rsidRPr="0090730D">
        <w:rPr>
          <w:color w:val="000000" w:themeColor="text1"/>
        </w:rPr>
        <w:t xml:space="preserve"> </w:t>
      </w:r>
      <w:r w:rsidRPr="0090730D">
        <w:rPr>
          <w:color w:val="000000" w:themeColor="text1"/>
        </w:rPr>
        <w:t xml:space="preserve">(Langer, 1997).  Attention and awareness are more dynamic when mindfulness skills have been learned (Schoeberlein, 2009).  Research on mindfulness </w:t>
      </w:r>
      <w:r w:rsidR="00906CA4" w:rsidRPr="0090730D">
        <w:rPr>
          <w:color w:val="000000" w:themeColor="text1"/>
        </w:rPr>
        <w:t xml:space="preserve">has </w:t>
      </w:r>
      <w:r w:rsidRPr="0090730D">
        <w:rPr>
          <w:color w:val="000000" w:themeColor="text1"/>
        </w:rPr>
        <w:t xml:space="preserve">already shown improvements in classroom management, teacher-student relationships </w:t>
      </w:r>
      <w:r w:rsidRPr="0090730D">
        <w:rPr>
          <w:color w:val="000000" w:themeColor="text1"/>
        </w:rPr>
        <w:lastRenderedPageBreak/>
        <w:t>and instructional strategies (Albrecht, Albrecht &amp; Cohen, 2012). When social work students practice mindfulness, they gain greater regulation of their emotions, more openness to diverse perspectives, increased empathy and more awareness of self-care, which ultimately improves their skills as social workers (Napoli &amp; Bonifas, 2011). With graduates flooding diff</w:t>
      </w:r>
      <w:r w:rsidR="004118D8" w:rsidRPr="0090730D">
        <w:rPr>
          <w:color w:val="000000" w:themeColor="text1"/>
        </w:rPr>
        <w:t>erent fields of employment, a</w:t>
      </w:r>
      <w:r w:rsidRPr="0090730D">
        <w:rPr>
          <w:color w:val="000000" w:themeColor="text1"/>
        </w:rPr>
        <w:t xml:space="preserve"> basic understanding and ability to use this practice can further enhance creativity on the job.  </w:t>
      </w:r>
    </w:p>
    <w:p w14:paraId="41434A7D" w14:textId="77777777" w:rsidR="00B70D70" w:rsidRPr="0090730D" w:rsidRDefault="00B70D70" w:rsidP="006233AA">
      <w:pPr>
        <w:spacing w:line="480" w:lineRule="auto"/>
        <w:ind w:firstLine="720"/>
        <w:rPr>
          <w:color w:val="000000" w:themeColor="text1"/>
        </w:rPr>
      </w:pPr>
      <w:r w:rsidRPr="0090730D">
        <w:rPr>
          <w:color w:val="000000" w:themeColor="text1"/>
        </w:rPr>
        <w:t>This study will contribute to the literature of mindfulness theory and creativity by helping leaders recognize the importance of creativity, formulating and supporting the execution of interventions, thereby aiding in reducing stress, increasing self-awareness and stimulating creativity in employees and within the organization. As mindfulness has a positive effect in various leaning environments, this study could benefit (</w:t>
      </w:r>
      <w:r w:rsidR="004118D8" w:rsidRPr="0090730D">
        <w:rPr>
          <w:color w:val="000000" w:themeColor="text1"/>
        </w:rPr>
        <w:t xml:space="preserve">and </w:t>
      </w:r>
      <w:r w:rsidRPr="0090730D">
        <w:rPr>
          <w:color w:val="000000" w:themeColor="text1"/>
        </w:rPr>
        <w:t>could be generalized to) larger systems such as businesses, non-profit organi</w:t>
      </w:r>
      <w:r w:rsidR="006233AA" w:rsidRPr="0090730D">
        <w:rPr>
          <w:color w:val="000000" w:themeColor="text1"/>
        </w:rPr>
        <w:t xml:space="preserve">zations and education systems. </w:t>
      </w:r>
    </w:p>
    <w:p w14:paraId="4D8D7BE5" w14:textId="77777777" w:rsidR="006233AA" w:rsidRPr="0090730D" w:rsidRDefault="006233AA" w:rsidP="006233AA">
      <w:pPr>
        <w:spacing w:line="480" w:lineRule="auto"/>
        <w:ind w:firstLine="720"/>
        <w:rPr>
          <w:color w:val="000000" w:themeColor="text1"/>
        </w:rPr>
      </w:pPr>
    </w:p>
    <w:p w14:paraId="47D6DBE7" w14:textId="77777777" w:rsidR="00B70D70" w:rsidRPr="0090730D" w:rsidRDefault="00B70D70" w:rsidP="00B70D70">
      <w:pPr>
        <w:spacing w:line="480" w:lineRule="auto"/>
        <w:jc w:val="center"/>
        <w:rPr>
          <w:b/>
          <w:color w:val="000000" w:themeColor="text1"/>
        </w:rPr>
      </w:pPr>
      <w:r w:rsidRPr="0090730D">
        <w:rPr>
          <w:b/>
          <w:color w:val="000000" w:themeColor="text1"/>
        </w:rPr>
        <w:t>Research Design</w:t>
      </w:r>
    </w:p>
    <w:p w14:paraId="18BF1359" w14:textId="52E02E33" w:rsidR="00B70D70" w:rsidRPr="0090730D" w:rsidRDefault="00B70D70" w:rsidP="00B70D70">
      <w:pPr>
        <w:spacing w:line="480" w:lineRule="auto"/>
        <w:rPr>
          <w:color w:val="000000" w:themeColor="text1"/>
        </w:rPr>
      </w:pPr>
      <w:r w:rsidRPr="0090730D">
        <w:rPr>
          <w:color w:val="000000" w:themeColor="text1"/>
        </w:rPr>
        <w:tab/>
        <w:t>A quasi-expe</w:t>
      </w:r>
      <w:r w:rsidR="007A6B0F">
        <w:rPr>
          <w:color w:val="000000" w:themeColor="text1"/>
        </w:rPr>
        <w:t>rimental research design was used</w:t>
      </w:r>
      <w:r w:rsidRPr="0090730D">
        <w:rPr>
          <w:color w:val="000000" w:themeColor="text1"/>
        </w:rPr>
        <w:t xml:space="preserve"> </w:t>
      </w:r>
      <w:r w:rsidRPr="0090730D">
        <w:rPr>
          <w:noProof/>
          <w:color w:val="000000" w:themeColor="text1"/>
        </w:rPr>
        <w:t>with</w:t>
      </w:r>
      <w:r w:rsidRPr="0090730D">
        <w:rPr>
          <w:color w:val="000000" w:themeColor="text1"/>
        </w:rPr>
        <w:t xml:space="preserve"> a pre</w:t>
      </w:r>
      <w:r w:rsidR="007A6B0F">
        <w:rPr>
          <w:color w:val="000000" w:themeColor="text1"/>
        </w:rPr>
        <w:t>-</w:t>
      </w:r>
      <w:r w:rsidRPr="0090730D">
        <w:rPr>
          <w:color w:val="000000" w:themeColor="text1"/>
        </w:rPr>
        <w:t>test and post</w:t>
      </w:r>
      <w:r w:rsidR="007A6B0F">
        <w:rPr>
          <w:color w:val="000000" w:themeColor="text1"/>
        </w:rPr>
        <w:t>-</w:t>
      </w:r>
      <w:r w:rsidRPr="0090730D">
        <w:rPr>
          <w:color w:val="000000" w:themeColor="text1"/>
        </w:rPr>
        <w:t xml:space="preserve">test, and the Langer Mindfulness Scale (1997).  The independent variable is mindfulness reflective intervention.  The dependent variable is </w:t>
      </w:r>
      <w:r w:rsidRPr="0090730D">
        <w:rPr>
          <w:noProof/>
          <w:color w:val="000000" w:themeColor="text1"/>
        </w:rPr>
        <w:t>creative</w:t>
      </w:r>
      <w:r w:rsidRPr="0090730D">
        <w:rPr>
          <w:color w:val="000000" w:themeColor="text1"/>
        </w:rPr>
        <w:t xml:space="preserve"> novelty as measured by the Langer Mindfulness Scale (Langer, 1997).  The Langer Mindfulness Scale was designed to measure creative novelty, novelty producing, attentiveness to context, and flexibility in thought and behavior.  </w:t>
      </w:r>
    </w:p>
    <w:p w14:paraId="7555FC6B" w14:textId="0DD550D0" w:rsidR="00B70D70" w:rsidRPr="00ED1298" w:rsidRDefault="00B70D70" w:rsidP="00B70D70">
      <w:pPr>
        <w:spacing w:line="480" w:lineRule="auto"/>
      </w:pPr>
      <w:r w:rsidRPr="0090730D">
        <w:rPr>
          <w:color w:val="000000" w:themeColor="text1"/>
        </w:rPr>
        <w:tab/>
        <w:t xml:space="preserve">Purposive sampling uses direct selection techniques to find subjects based on predefined criteria (Oliver, 2006).  Participants were recruited from leaders at a cancer </w:t>
      </w:r>
      <w:r w:rsidRPr="0090730D">
        <w:rPr>
          <w:color w:val="000000" w:themeColor="text1"/>
        </w:rPr>
        <w:lastRenderedPageBreak/>
        <w:t xml:space="preserve">support clinic and two </w:t>
      </w:r>
      <w:r w:rsidRPr="0090730D">
        <w:rPr>
          <w:noProof/>
          <w:color w:val="000000" w:themeColor="text1"/>
        </w:rPr>
        <w:t>child</w:t>
      </w:r>
      <w:r w:rsidRPr="0090730D">
        <w:rPr>
          <w:color w:val="000000" w:themeColor="text1"/>
        </w:rPr>
        <w:t xml:space="preserve"> and family mental hea</w:t>
      </w:r>
      <w:r w:rsidR="004118D8" w:rsidRPr="0090730D">
        <w:rPr>
          <w:color w:val="000000" w:themeColor="text1"/>
        </w:rPr>
        <w:t>lth agencies.  All participants</w:t>
      </w:r>
      <w:r w:rsidRPr="0090730D">
        <w:rPr>
          <w:color w:val="000000" w:themeColor="text1"/>
        </w:rPr>
        <w:t xml:space="preserve"> receive</w:t>
      </w:r>
      <w:r w:rsidR="004118D8" w:rsidRPr="0090730D">
        <w:rPr>
          <w:color w:val="000000" w:themeColor="text1"/>
        </w:rPr>
        <w:t>d</w:t>
      </w:r>
      <w:r w:rsidRPr="0090730D">
        <w:rPr>
          <w:color w:val="000000" w:themeColor="text1"/>
        </w:rPr>
        <w:t xml:space="preserve"> four weeks of mindfulness reflective inter</w:t>
      </w:r>
      <w:r w:rsidR="007A6B0F">
        <w:rPr>
          <w:color w:val="000000" w:themeColor="text1"/>
        </w:rPr>
        <w:t xml:space="preserve">vention.  The intervention </w:t>
      </w:r>
      <w:r w:rsidRPr="0090730D">
        <w:rPr>
          <w:color w:val="000000" w:themeColor="text1"/>
        </w:rPr>
        <w:t>include</w:t>
      </w:r>
      <w:r w:rsidR="004118D8" w:rsidRPr="0090730D">
        <w:rPr>
          <w:color w:val="000000" w:themeColor="text1"/>
        </w:rPr>
        <w:t>d</w:t>
      </w:r>
      <w:ins w:id="0" w:author="Jocelyn" w:date="2016-03-14T10:56:00Z">
        <w:r w:rsidR="00906CA4" w:rsidRPr="0090730D">
          <w:rPr>
            <w:color w:val="000000" w:themeColor="text1"/>
          </w:rPr>
          <w:t xml:space="preserve"> </w:t>
        </w:r>
      </w:ins>
      <w:r w:rsidRPr="0090730D">
        <w:rPr>
          <w:color w:val="000000" w:themeColor="text1"/>
        </w:rPr>
        <w:t xml:space="preserve">instruction on mindfulness skills from Dr. Rockman’s (2012) </w:t>
      </w:r>
      <w:r w:rsidRPr="0090730D">
        <w:rPr>
          <w:i/>
          <w:color w:val="000000" w:themeColor="text1"/>
        </w:rPr>
        <w:t>Breathing space: 5 meditations</w:t>
      </w:r>
      <w:r w:rsidR="004118D8" w:rsidRPr="0090730D">
        <w:rPr>
          <w:color w:val="000000" w:themeColor="text1"/>
        </w:rPr>
        <w:t xml:space="preserve"> [Audio CD].  The intervention lasted 60 minutes.  Leaders </w:t>
      </w:r>
      <w:r w:rsidRPr="0090730D">
        <w:rPr>
          <w:color w:val="000000" w:themeColor="text1"/>
        </w:rPr>
        <w:t>participate</w:t>
      </w:r>
      <w:r w:rsidR="004118D8" w:rsidRPr="0090730D">
        <w:rPr>
          <w:color w:val="000000" w:themeColor="text1"/>
        </w:rPr>
        <w:t>d</w:t>
      </w:r>
      <w:r w:rsidRPr="0090730D">
        <w:rPr>
          <w:color w:val="000000" w:themeColor="text1"/>
        </w:rPr>
        <w:t xml:space="preserve"> in a 30 minute m</w:t>
      </w:r>
      <w:r w:rsidR="004118D8" w:rsidRPr="0090730D">
        <w:rPr>
          <w:color w:val="000000" w:themeColor="text1"/>
        </w:rPr>
        <w:t>editation, and had the</w:t>
      </w:r>
      <w:r w:rsidRPr="0090730D">
        <w:rPr>
          <w:color w:val="000000" w:themeColor="text1"/>
        </w:rPr>
        <w:t xml:space="preserve"> opportunity to reflect for 10 minutes </w:t>
      </w:r>
      <w:r w:rsidR="004118D8" w:rsidRPr="0090730D">
        <w:rPr>
          <w:color w:val="000000" w:themeColor="text1"/>
        </w:rPr>
        <w:t xml:space="preserve">afterwards, </w:t>
      </w:r>
      <w:r w:rsidRPr="0090730D">
        <w:rPr>
          <w:color w:val="000000" w:themeColor="text1"/>
        </w:rPr>
        <w:t>and then share</w:t>
      </w:r>
      <w:r w:rsidR="004118D8" w:rsidRPr="0090730D">
        <w:rPr>
          <w:color w:val="000000" w:themeColor="text1"/>
        </w:rPr>
        <w:t>d</w:t>
      </w:r>
      <w:r w:rsidRPr="0090730D">
        <w:rPr>
          <w:color w:val="000000" w:themeColor="text1"/>
        </w:rPr>
        <w:t xml:space="preserve"> with the leadership team their </w:t>
      </w:r>
      <w:r w:rsidR="004118D8" w:rsidRPr="0090730D">
        <w:rPr>
          <w:color w:val="000000" w:themeColor="text1"/>
        </w:rPr>
        <w:t>experience.  The reflection</w:t>
      </w:r>
      <w:r w:rsidRPr="0090730D">
        <w:rPr>
          <w:color w:val="000000" w:themeColor="text1"/>
        </w:rPr>
        <w:t xml:space="preserve"> provide</w:t>
      </w:r>
      <w:r w:rsidR="004118D8" w:rsidRPr="0090730D">
        <w:rPr>
          <w:color w:val="000000" w:themeColor="text1"/>
        </w:rPr>
        <w:t>d</w:t>
      </w:r>
      <w:r w:rsidRPr="0090730D">
        <w:rPr>
          <w:color w:val="000000" w:themeColor="text1"/>
        </w:rPr>
        <w:t xml:space="preserve"> an opportunity to brainstorm without judgment and develop divergent analytical skills, critical </w:t>
      </w:r>
      <w:r w:rsidRPr="0090730D">
        <w:rPr>
          <w:noProof/>
          <w:color w:val="000000" w:themeColor="text1"/>
        </w:rPr>
        <w:t>skills,</w:t>
      </w:r>
      <w:r w:rsidRPr="0090730D">
        <w:rPr>
          <w:color w:val="000000" w:themeColor="text1"/>
        </w:rPr>
        <w:t xml:space="preserve"> and creative perspectives. At the end of the f</w:t>
      </w:r>
      <w:r w:rsidR="007A6B0F">
        <w:rPr>
          <w:color w:val="000000" w:themeColor="text1"/>
        </w:rPr>
        <w:t>our weeks, the participants</w:t>
      </w:r>
      <w:r w:rsidRPr="0090730D">
        <w:rPr>
          <w:color w:val="000000" w:themeColor="text1"/>
        </w:rPr>
        <w:t xml:space="preserve"> complete</w:t>
      </w:r>
      <w:r w:rsidR="004118D8" w:rsidRPr="0090730D">
        <w:rPr>
          <w:color w:val="000000" w:themeColor="text1"/>
        </w:rPr>
        <w:t>d</w:t>
      </w:r>
      <w:r w:rsidRPr="0090730D">
        <w:rPr>
          <w:color w:val="000000" w:themeColor="text1"/>
        </w:rPr>
        <w:t xml:space="preserve"> the post-test of the Langer Mindfulness Scale.  The </w:t>
      </w:r>
      <w:r w:rsidRPr="0090730D">
        <w:rPr>
          <w:noProof/>
          <w:color w:val="000000" w:themeColor="text1"/>
        </w:rPr>
        <w:t>pre</w:t>
      </w:r>
      <w:r w:rsidR="004118D8" w:rsidRPr="0090730D">
        <w:rPr>
          <w:color w:val="000000" w:themeColor="text1"/>
        </w:rPr>
        <w:t xml:space="preserve"> and post-test was</w:t>
      </w:r>
      <w:r w:rsidRPr="0090730D">
        <w:rPr>
          <w:color w:val="000000" w:themeColor="text1"/>
        </w:rPr>
        <w:t xml:space="preserve"> analyzed using t-tests to compute scientific evidence of the difference between </w:t>
      </w:r>
      <w:r w:rsidRPr="0090730D">
        <w:rPr>
          <w:noProof/>
          <w:color w:val="000000" w:themeColor="text1"/>
        </w:rPr>
        <w:t>mindfulness reflective</w:t>
      </w:r>
      <w:r w:rsidRPr="0090730D">
        <w:rPr>
          <w:color w:val="000000" w:themeColor="text1"/>
        </w:rPr>
        <w:t xml:space="preserve"> practice and creative novelty among leaders after </w:t>
      </w:r>
      <w:r w:rsidR="004118D8" w:rsidRPr="0090730D">
        <w:rPr>
          <w:color w:val="000000" w:themeColor="text1"/>
        </w:rPr>
        <w:t xml:space="preserve">a </w:t>
      </w:r>
      <w:r w:rsidRPr="0090730D">
        <w:rPr>
          <w:noProof/>
          <w:color w:val="000000" w:themeColor="text1"/>
        </w:rPr>
        <w:t>four week</w:t>
      </w:r>
      <w:r w:rsidR="004118D8" w:rsidRPr="0090730D">
        <w:rPr>
          <w:color w:val="000000" w:themeColor="text1"/>
        </w:rPr>
        <w:t xml:space="preserve"> intervention. </w:t>
      </w:r>
    </w:p>
    <w:p w14:paraId="7EC192D2" w14:textId="7A52215C" w:rsidR="00B70D70" w:rsidRPr="0090730D" w:rsidRDefault="00B70D70" w:rsidP="00B70D70">
      <w:pPr>
        <w:spacing w:line="480" w:lineRule="auto"/>
        <w:rPr>
          <w:color w:val="000000" w:themeColor="text1"/>
        </w:rPr>
      </w:pPr>
      <w:r w:rsidRPr="00ED1298">
        <w:tab/>
        <w:t>Langer, Pirson and Delizonna (2010</w:t>
      </w:r>
      <w:r w:rsidRPr="00D50DDC">
        <w:rPr>
          <w:color w:val="000000" w:themeColor="text1"/>
        </w:rPr>
        <w:t>)</w:t>
      </w:r>
      <w:r w:rsidRPr="0090730D">
        <w:rPr>
          <w:color w:val="000000" w:themeColor="text1"/>
        </w:rPr>
        <w:t xml:space="preserve"> concluded that the Langer Mindfulness Scale has good internal consistency, test-retest reliability and good discriminate and convergent validity.  Pirson, Langer, Bodner and Zilcha (2012) administered the Langer Mindfulness Scale to nine sample groups with a total of 4,345 responses.  The authors concluded that the scale </w:t>
      </w:r>
      <w:r w:rsidRPr="0090730D">
        <w:rPr>
          <w:noProof/>
          <w:color w:val="000000" w:themeColor="text1"/>
        </w:rPr>
        <w:t>was</w:t>
      </w:r>
      <w:r w:rsidRPr="0090730D">
        <w:rPr>
          <w:color w:val="000000" w:themeColor="text1"/>
        </w:rPr>
        <w:t xml:space="preserve"> reliable as it replicated consistently in 5 different samples.  DeVellis (2003) measured that the coefficient alphas</w:t>
      </w:r>
      <w:r w:rsidR="007A6B0F">
        <w:rPr>
          <w:color w:val="000000" w:themeColor="text1"/>
        </w:rPr>
        <w:t>’</w:t>
      </w:r>
      <w:r w:rsidRPr="0090730D">
        <w:rPr>
          <w:color w:val="000000" w:themeColor="text1"/>
        </w:rPr>
        <w:t xml:space="preserve"> reliability estimates of the entire scale ranged from .83 to .9 across samples two to seven and remained stable over subsequent time periods in sample six and sample seven.  Convergent validity was established by examining the relationship between the Langer’s Mindfulness Scale and conceptually similar meditative mindfulness constructs, which showed the expected positive correlation.  The </w:t>
      </w:r>
      <w:r w:rsidRPr="0090730D">
        <w:rPr>
          <w:noProof/>
          <w:color w:val="000000" w:themeColor="text1"/>
        </w:rPr>
        <w:t>scale</w:t>
      </w:r>
      <w:r w:rsidRPr="0090730D">
        <w:rPr>
          <w:color w:val="000000" w:themeColor="text1"/>
        </w:rPr>
        <w:t xml:space="preserve"> utilized </w:t>
      </w:r>
      <w:r w:rsidRPr="0090730D">
        <w:rPr>
          <w:noProof/>
          <w:color w:val="000000" w:themeColor="text1"/>
        </w:rPr>
        <w:t>a cross-sectional</w:t>
      </w:r>
      <w:r w:rsidRPr="0090730D">
        <w:rPr>
          <w:color w:val="000000" w:themeColor="text1"/>
        </w:rPr>
        <w:t xml:space="preserve">, two-wave and multi-wave longitudinal data that included 4, 345 observations from 3,913 participants in 9 separate </w:t>
      </w:r>
      <w:r w:rsidRPr="0090730D">
        <w:rPr>
          <w:color w:val="000000" w:themeColor="text1"/>
        </w:rPr>
        <w:lastRenderedPageBreak/>
        <w:t xml:space="preserve">studies (Pirson, Langer, Bonder &amp; Zilcha, 2002).  The results of the rigorous process of psychometric analysis and expert’s conclusions found that LMS is psychometrically valid with three dimensions and strong internal consistency.  </w:t>
      </w:r>
    </w:p>
    <w:p w14:paraId="632A8F87" w14:textId="2B657BB0" w:rsidR="00C8528E" w:rsidRPr="0090730D" w:rsidRDefault="00C8528E" w:rsidP="00B70D70">
      <w:pPr>
        <w:spacing w:line="480" w:lineRule="auto"/>
        <w:rPr>
          <w:color w:val="000000" w:themeColor="text1"/>
        </w:rPr>
      </w:pPr>
      <w:r w:rsidRPr="0090730D">
        <w:rPr>
          <w:color w:val="000000" w:themeColor="text1"/>
        </w:rPr>
        <w:tab/>
        <w:t>In summary, the study used</w:t>
      </w:r>
      <w:r w:rsidR="00B70D70" w:rsidRPr="0090730D">
        <w:rPr>
          <w:color w:val="000000" w:themeColor="text1"/>
        </w:rPr>
        <w:t xml:space="preserve"> a quasi-experimental research design with a pretest and posttest application of the Langer Mindfulness Scale (1997), with the independent variable of mindfulness reflective intervention and the dependent variable of creative novelty.</w:t>
      </w:r>
      <w:r w:rsidRPr="0090730D">
        <w:rPr>
          <w:color w:val="000000" w:themeColor="text1"/>
        </w:rPr>
        <w:t xml:space="preserve">  The sample population consisted</w:t>
      </w:r>
      <w:r w:rsidR="00B70D70" w:rsidRPr="0090730D">
        <w:rPr>
          <w:color w:val="000000" w:themeColor="text1"/>
        </w:rPr>
        <w:t xml:space="preserve"> of leaders in cancer support centers and mental health organizations.  The participants </w:t>
      </w:r>
      <w:r w:rsidRPr="0090730D">
        <w:rPr>
          <w:color w:val="000000" w:themeColor="text1"/>
        </w:rPr>
        <w:t>underwent a four</w:t>
      </w:r>
      <w:r w:rsidR="00B70D70" w:rsidRPr="0090730D">
        <w:rPr>
          <w:color w:val="000000" w:themeColor="text1"/>
        </w:rPr>
        <w:t xml:space="preserve"> week mindfulness refle</w:t>
      </w:r>
      <w:r w:rsidRPr="0090730D">
        <w:rPr>
          <w:color w:val="000000" w:themeColor="text1"/>
        </w:rPr>
        <w:t>ctive intervention, consisting of a</w:t>
      </w:r>
      <w:r w:rsidR="00B70D70" w:rsidRPr="0090730D">
        <w:rPr>
          <w:color w:val="000000" w:themeColor="text1"/>
        </w:rPr>
        <w:t xml:space="preserve"> 30 minute mediation, 10 minutes of reflection and then debrief</w:t>
      </w:r>
      <w:r w:rsidR="007A6B0F">
        <w:rPr>
          <w:color w:val="000000" w:themeColor="text1"/>
        </w:rPr>
        <w:t>ed</w:t>
      </w:r>
      <w:r w:rsidR="00B70D70" w:rsidRPr="0090730D">
        <w:rPr>
          <w:color w:val="000000" w:themeColor="text1"/>
        </w:rPr>
        <w:t xml:space="preserve"> the experience wi</w:t>
      </w:r>
      <w:r w:rsidRPr="0090730D">
        <w:rPr>
          <w:color w:val="000000" w:themeColor="text1"/>
        </w:rPr>
        <w:t xml:space="preserve">th the team; </w:t>
      </w:r>
      <w:r w:rsidR="007A6B0F">
        <w:rPr>
          <w:color w:val="000000" w:themeColor="text1"/>
        </w:rPr>
        <w:t xml:space="preserve">the </w:t>
      </w:r>
      <w:r w:rsidRPr="0090730D">
        <w:rPr>
          <w:color w:val="000000" w:themeColor="text1"/>
        </w:rPr>
        <w:t xml:space="preserve">total intervention </w:t>
      </w:r>
      <w:r w:rsidR="00B70D70" w:rsidRPr="0090730D">
        <w:rPr>
          <w:color w:val="000000" w:themeColor="text1"/>
        </w:rPr>
        <w:t>last</w:t>
      </w:r>
      <w:r w:rsidRPr="0090730D">
        <w:rPr>
          <w:color w:val="000000" w:themeColor="text1"/>
        </w:rPr>
        <w:t>ed</w:t>
      </w:r>
      <w:r w:rsidR="00B70D70" w:rsidRPr="0090730D">
        <w:rPr>
          <w:color w:val="000000" w:themeColor="text1"/>
        </w:rPr>
        <w:t xml:space="preserve"> 60 minutes.  The Langer Mindfulness Scale (1997)</w:t>
      </w:r>
      <w:r w:rsidR="007A6B0F">
        <w:rPr>
          <w:color w:val="000000" w:themeColor="text1"/>
        </w:rPr>
        <w:t>,</w:t>
      </w:r>
      <w:r w:rsidR="00B70D70" w:rsidRPr="0090730D">
        <w:rPr>
          <w:color w:val="000000" w:themeColor="text1"/>
        </w:rPr>
        <w:t xml:space="preserve"> </w:t>
      </w:r>
      <w:r w:rsidR="00906CA4" w:rsidRPr="0090730D">
        <w:rPr>
          <w:color w:val="000000" w:themeColor="text1"/>
        </w:rPr>
        <w:t xml:space="preserve">with </w:t>
      </w:r>
      <w:r w:rsidR="00B70D70" w:rsidRPr="0090730D">
        <w:rPr>
          <w:color w:val="000000" w:themeColor="text1"/>
        </w:rPr>
        <w:t>good internal consiste</w:t>
      </w:r>
      <w:r w:rsidRPr="0090730D">
        <w:rPr>
          <w:color w:val="000000" w:themeColor="text1"/>
        </w:rPr>
        <w:t>ncy and</w:t>
      </w:r>
      <w:r w:rsidR="00B70D70" w:rsidRPr="0090730D">
        <w:rPr>
          <w:color w:val="000000" w:themeColor="text1"/>
        </w:rPr>
        <w:t xml:space="preserve"> test-retest reliability is expected to have a </w:t>
      </w:r>
      <w:r w:rsidR="00B70D70" w:rsidRPr="0090730D">
        <w:rPr>
          <w:noProof/>
          <w:color w:val="000000" w:themeColor="text1"/>
        </w:rPr>
        <w:t>positive</w:t>
      </w:r>
      <w:r w:rsidR="00B70D70" w:rsidRPr="0090730D">
        <w:rPr>
          <w:color w:val="000000" w:themeColor="text1"/>
        </w:rPr>
        <w:t xml:space="preserve"> correlation to similar meditative mindfulness constructs. </w:t>
      </w:r>
    </w:p>
    <w:p w14:paraId="72D11704" w14:textId="77777777" w:rsidR="00B70D70" w:rsidRPr="0090730D" w:rsidRDefault="00B70D70" w:rsidP="00B70D70">
      <w:pPr>
        <w:spacing w:line="480" w:lineRule="auto"/>
        <w:rPr>
          <w:b/>
          <w:color w:val="000000" w:themeColor="text1"/>
        </w:rPr>
      </w:pPr>
      <w:r w:rsidRPr="0090730D">
        <w:rPr>
          <w:color w:val="000000" w:themeColor="text1"/>
        </w:rPr>
        <w:t xml:space="preserve"> </w:t>
      </w:r>
    </w:p>
    <w:p w14:paraId="5A6CE0A6" w14:textId="77777777" w:rsidR="00B70D70" w:rsidRPr="0090730D" w:rsidRDefault="00B70D70" w:rsidP="00B70D70">
      <w:pPr>
        <w:spacing w:line="480" w:lineRule="auto"/>
        <w:jc w:val="center"/>
        <w:rPr>
          <w:b/>
          <w:color w:val="000000" w:themeColor="text1"/>
        </w:rPr>
      </w:pPr>
      <w:r w:rsidRPr="0090730D">
        <w:rPr>
          <w:b/>
          <w:color w:val="000000" w:themeColor="text1"/>
        </w:rPr>
        <w:t>Research Questions and Hypotheses</w:t>
      </w:r>
    </w:p>
    <w:p w14:paraId="1DF3253C" w14:textId="77777777" w:rsidR="00B70D70" w:rsidRPr="0090730D" w:rsidRDefault="00B70D70" w:rsidP="00B70D70">
      <w:pPr>
        <w:spacing w:line="480" w:lineRule="auto"/>
        <w:jc w:val="center"/>
        <w:rPr>
          <w:b/>
          <w:color w:val="000000" w:themeColor="text1"/>
        </w:rPr>
      </w:pPr>
    </w:p>
    <w:p w14:paraId="13E83BFA" w14:textId="77777777" w:rsidR="00B70D70" w:rsidRPr="0090730D" w:rsidRDefault="00B70D70" w:rsidP="00B70D70">
      <w:pPr>
        <w:spacing w:line="480" w:lineRule="auto"/>
        <w:rPr>
          <w:color w:val="000000" w:themeColor="text1"/>
        </w:rPr>
      </w:pPr>
      <w:r w:rsidRPr="0090730D">
        <w:rPr>
          <w:color w:val="000000" w:themeColor="text1"/>
        </w:rPr>
        <w:t>The main research question guiding the study is:</w:t>
      </w:r>
    </w:p>
    <w:p w14:paraId="4F519CBE" w14:textId="77777777" w:rsidR="00B70D70" w:rsidRPr="0090730D" w:rsidRDefault="00B70D70" w:rsidP="00B70D70">
      <w:pPr>
        <w:spacing w:line="480" w:lineRule="auto"/>
        <w:ind w:left="720"/>
        <w:rPr>
          <w:color w:val="000000" w:themeColor="text1"/>
        </w:rPr>
      </w:pPr>
      <w:r w:rsidRPr="0090730D">
        <w:rPr>
          <w:color w:val="000000" w:themeColor="text1"/>
        </w:rPr>
        <w:t xml:space="preserve">Q1: Is there a difference in creative novelty among leaders after implementing the intervention of </w:t>
      </w:r>
      <w:r w:rsidRPr="0090730D">
        <w:rPr>
          <w:noProof/>
          <w:color w:val="000000" w:themeColor="text1"/>
        </w:rPr>
        <w:t>mindfulness reflective</w:t>
      </w:r>
      <w:r w:rsidRPr="0090730D">
        <w:rPr>
          <w:color w:val="000000" w:themeColor="text1"/>
        </w:rPr>
        <w:t xml:space="preserve"> practice as measured by Langer’s Mindfulness Scale (Langer, 1997)?</w:t>
      </w:r>
    </w:p>
    <w:p w14:paraId="08F70456" w14:textId="77777777" w:rsidR="00B70D70" w:rsidRPr="0090730D" w:rsidRDefault="00B70D70" w:rsidP="00B70D70">
      <w:pPr>
        <w:spacing w:line="480" w:lineRule="auto"/>
        <w:rPr>
          <w:color w:val="000000" w:themeColor="text1"/>
        </w:rPr>
      </w:pPr>
      <w:r w:rsidRPr="0090730D">
        <w:rPr>
          <w:color w:val="000000" w:themeColor="text1"/>
        </w:rPr>
        <w:t xml:space="preserve">The hypotheses guiding the study </w:t>
      </w:r>
      <w:r w:rsidRPr="0090730D">
        <w:rPr>
          <w:noProof/>
          <w:color w:val="000000" w:themeColor="text1"/>
        </w:rPr>
        <w:t>are:</w:t>
      </w:r>
    </w:p>
    <w:p w14:paraId="076E0C85" w14:textId="77777777" w:rsidR="00B70D70" w:rsidRPr="0090730D" w:rsidRDefault="00B70D70" w:rsidP="00B70D70">
      <w:pPr>
        <w:spacing w:line="480" w:lineRule="auto"/>
        <w:ind w:left="720"/>
        <w:rPr>
          <w:color w:val="000000" w:themeColor="text1"/>
        </w:rPr>
      </w:pPr>
      <w:r w:rsidRPr="0090730D">
        <w:rPr>
          <w:color w:val="000000" w:themeColor="text1"/>
        </w:rPr>
        <w:lastRenderedPageBreak/>
        <w:t xml:space="preserve">H1: There is a statistically significant difference between the intervention of </w:t>
      </w:r>
      <w:r w:rsidRPr="0090730D">
        <w:rPr>
          <w:noProof/>
          <w:color w:val="000000" w:themeColor="text1"/>
        </w:rPr>
        <w:t>mindfulness reflective</w:t>
      </w:r>
      <w:r w:rsidRPr="0090730D">
        <w:rPr>
          <w:color w:val="000000" w:themeColor="text1"/>
        </w:rPr>
        <w:t xml:space="preserve"> practice and creative novelty in leadership as measured by Langer’s Mindfulness Scale (Langer, 1997).  </w:t>
      </w:r>
    </w:p>
    <w:p w14:paraId="23E3036A" w14:textId="77777777" w:rsidR="00B70D70" w:rsidRPr="0090730D" w:rsidRDefault="00B70D70" w:rsidP="00B70D70">
      <w:pPr>
        <w:spacing w:line="480" w:lineRule="auto"/>
        <w:ind w:left="720"/>
        <w:rPr>
          <w:color w:val="000000" w:themeColor="text1"/>
        </w:rPr>
      </w:pPr>
      <w:r w:rsidRPr="0090730D">
        <w:rPr>
          <w:color w:val="000000" w:themeColor="text1"/>
        </w:rPr>
        <w:t>H</w:t>
      </w:r>
      <w:r w:rsidRPr="0090730D">
        <w:rPr>
          <w:color w:val="000000" w:themeColor="text1"/>
          <w:sz w:val="16"/>
          <w:szCs w:val="16"/>
        </w:rPr>
        <w:t>0</w:t>
      </w:r>
      <w:r w:rsidRPr="0090730D">
        <w:rPr>
          <w:color w:val="000000" w:themeColor="text1"/>
        </w:rPr>
        <w:t xml:space="preserve"> There is not a significant difference between the intervention of </w:t>
      </w:r>
      <w:r w:rsidRPr="0090730D">
        <w:rPr>
          <w:noProof/>
          <w:color w:val="000000" w:themeColor="text1"/>
        </w:rPr>
        <w:t>mindfulness reflective</w:t>
      </w:r>
      <w:r w:rsidRPr="0090730D">
        <w:rPr>
          <w:color w:val="000000" w:themeColor="text1"/>
        </w:rPr>
        <w:t xml:space="preserve"> practice and creative novelty in leadership as measured by Langer’s Mindfulness Scale (Langer, 1997)</w:t>
      </w:r>
    </w:p>
    <w:p w14:paraId="5706BCB8" w14:textId="77777777" w:rsidR="00B70D70" w:rsidRPr="0090730D" w:rsidRDefault="00B70D70" w:rsidP="00B70D70">
      <w:pPr>
        <w:spacing w:line="480" w:lineRule="auto"/>
        <w:ind w:left="720"/>
        <w:rPr>
          <w:color w:val="000000" w:themeColor="text1"/>
        </w:rPr>
      </w:pPr>
    </w:p>
    <w:p w14:paraId="3882B610" w14:textId="77777777" w:rsidR="00B70D70" w:rsidRPr="0090730D" w:rsidRDefault="00B70D70" w:rsidP="00B70D70">
      <w:pPr>
        <w:spacing w:line="480" w:lineRule="auto"/>
        <w:jc w:val="center"/>
        <w:rPr>
          <w:b/>
          <w:color w:val="000000" w:themeColor="text1"/>
        </w:rPr>
      </w:pPr>
      <w:r w:rsidRPr="00ED1298">
        <w:rPr>
          <w:b/>
          <w:color w:val="000000" w:themeColor="text1"/>
        </w:rPr>
        <w:t>Assumptions and Limitations</w:t>
      </w:r>
    </w:p>
    <w:p w14:paraId="098F47C7" w14:textId="0A823C44" w:rsidR="00B70D70" w:rsidRPr="0090730D" w:rsidRDefault="00B70D70" w:rsidP="00B70D70">
      <w:pPr>
        <w:spacing w:line="480" w:lineRule="auto"/>
        <w:ind w:firstLine="720"/>
        <w:rPr>
          <w:color w:val="000000" w:themeColor="text1"/>
        </w:rPr>
      </w:pPr>
      <w:r w:rsidRPr="0090730D">
        <w:rPr>
          <w:color w:val="000000" w:themeColor="text1"/>
        </w:rPr>
        <w:t xml:space="preserve">All research has some assumptions that are so basic that </w:t>
      </w:r>
      <w:r w:rsidRPr="0090730D">
        <w:rPr>
          <w:noProof/>
          <w:color w:val="000000" w:themeColor="text1"/>
        </w:rPr>
        <w:t>without them</w:t>
      </w:r>
      <w:r w:rsidRPr="0090730D">
        <w:rPr>
          <w:color w:val="000000" w:themeColor="text1"/>
        </w:rPr>
        <w:t xml:space="preserve"> the research problem itself could not exist (Leedy &amp; Ormrod, 2010).  The first assumption </w:t>
      </w:r>
      <w:r w:rsidR="007A6B0F">
        <w:rPr>
          <w:color w:val="000000" w:themeColor="text1"/>
        </w:rPr>
        <w:t xml:space="preserve">of this study </w:t>
      </w:r>
      <w:r w:rsidRPr="0090730D">
        <w:rPr>
          <w:color w:val="000000" w:themeColor="text1"/>
        </w:rPr>
        <w:t>is that the sample answered the Langer Mindfulness Scale (1997) honestl</w:t>
      </w:r>
      <w:r w:rsidR="00C8528E" w:rsidRPr="0090730D">
        <w:rPr>
          <w:color w:val="000000" w:themeColor="text1"/>
        </w:rPr>
        <w:t>y (Leedy &amp; Ormrod, 2010).  It was assumed that participants</w:t>
      </w:r>
      <w:r w:rsidRPr="0090730D">
        <w:rPr>
          <w:color w:val="000000" w:themeColor="text1"/>
        </w:rPr>
        <w:t xml:space="preserve"> need</w:t>
      </w:r>
      <w:r w:rsidR="00C8528E" w:rsidRPr="0090730D">
        <w:rPr>
          <w:color w:val="000000" w:themeColor="text1"/>
        </w:rPr>
        <w:t>ed</w:t>
      </w:r>
      <w:r w:rsidRPr="0090730D">
        <w:rPr>
          <w:color w:val="000000" w:themeColor="text1"/>
        </w:rPr>
        <w:t xml:space="preserve"> to be informed of their </w:t>
      </w:r>
      <w:r w:rsidR="00C8528E" w:rsidRPr="0090730D">
        <w:rPr>
          <w:color w:val="000000" w:themeColor="text1"/>
        </w:rPr>
        <w:t>role in the research so they could</w:t>
      </w:r>
      <w:r w:rsidRPr="0090730D">
        <w:rPr>
          <w:color w:val="000000" w:themeColor="text1"/>
        </w:rPr>
        <w:t xml:space="preserve"> make an informed decision and protect themselves when consenting to participate (Lynoe &amp; Hoeyer, 2005).  Quantitative research is interested in the relationship between variable</w:t>
      </w:r>
      <w:r w:rsidR="007A6B0F">
        <w:rPr>
          <w:color w:val="000000" w:themeColor="text1"/>
        </w:rPr>
        <w:t xml:space="preserve">s; therefore, the research </w:t>
      </w:r>
      <w:r w:rsidRPr="0090730D">
        <w:rPr>
          <w:color w:val="000000" w:themeColor="text1"/>
        </w:rPr>
        <w:t>presume</w:t>
      </w:r>
      <w:r w:rsidR="00C8528E" w:rsidRPr="0090730D">
        <w:rPr>
          <w:color w:val="000000" w:themeColor="text1"/>
        </w:rPr>
        <w:t>d that each variable was</w:t>
      </w:r>
      <w:r w:rsidRPr="0090730D">
        <w:rPr>
          <w:color w:val="000000" w:themeColor="text1"/>
        </w:rPr>
        <w:t xml:space="preserve"> mea</w:t>
      </w:r>
      <w:r w:rsidR="00C8528E" w:rsidRPr="0090730D">
        <w:rPr>
          <w:color w:val="000000" w:themeColor="text1"/>
        </w:rPr>
        <w:t xml:space="preserve">surable and </w:t>
      </w:r>
      <w:r w:rsidR="007A6B0F">
        <w:rPr>
          <w:color w:val="000000" w:themeColor="text1"/>
        </w:rPr>
        <w:t xml:space="preserve">that the study </w:t>
      </w:r>
      <w:r w:rsidR="00C8528E" w:rsidRPr="0090730D">
        <w:rPr>
          <w:color w:val="000000" w:themeColor="text1"/>
        </w:rPr>
        <w:t>objectively analyzed</w:t>
      </w:r>
      <w:r w:rsidRPr="0090730D">
        <w:rPr>
          <w:color w:val="000000" w:themeColor="text1"/>
        </w:rPr>
        <w:t xml:space="preserve"> the variables in terms of numeric significance (Leedy &amp; Omrod, 2010).  It is a</w:t>
      </w:r>
      <w:r w:rsidR="00C8528E" w:rsidRPr="0090730D">
        <w:rPr>
          <w:color w:val="000000" w:themeColor="text1"/>
        </w:rPr>
        <w:t>ssumed that researchers took</w:t>
      </w:r>
      <w:r w:rsidR="007A6B0F">
        <w:rPr>
          <w:color w:val="000000" w:themeColor="text1"/>
        </w:rPr>
        <w:t xml:space="preserve"> an objective stance and did</w:t>
      </w:r>
      <w:r w:rsidRPr="0090730D">
        <w:rPr>
          <w:color w:val="000000" w:themeColor="text1"/>
        </w:rPr>
        <w:t xml:space="preserve"> not cons</w:t>
      </w:r>
      <w:r w:rsidR="00C8528E" w:rsidRPr="0090730D">
        <w:rPr>
          <w:color w:val="000000" w:themeColor="text1"/>
        </w:rPr>
        <w:t>ider her</w:t>
      </w:r>
      <w:r w:rsidRPr="0090730D">
        <w:rPr>
          <w:color w:val="000000" w:themeColor="text1"/>
        </w:rPr>
        <w:t xml:space="preserve"> views on the research.  Langer’s Mindfulness Scale (1997) has been tested for reliability, and the presumption is that the research was ethically and professionally co</w:t>
      </w:r>
      <w:r w:rsidR="00C8528E" w:rsidRPr="0090730D">
        <w:rPr>
          <w:color w:val="000000" w:themeColor="text1"/>
        </w:rPr>
        <w:t>nducted (DeVellis, 2003).  It was</w:t>
      </w:r>
      <w:r w:rsidRPr="0090730D">
        <w:rPr>
          <w:color w:val="000000" w:themeColor="text1"/>
        </w:rPr>
        <w:t xml:space="preserve"> </w:t>
      </w:r>
      <w:r w:rsidR="00C8528E" w:rsidRPr="0090730D">
        <w:rPr>
          <w:color w:val="000000" w:themeColor="text1"/>
        </w:rPr>
        <w:t>assumed the study’s objective was</w:t>
      </w:r>
      <w:r w:rsidRPr="0090730D">
        <w:rPr>
          <w:color w:val="000000" w:themeColor="text1"/>
        </w:rPr>
        <w:t xml:space="preserve"> to attempt to answer the research question.  </w:t>
      </w:r>
    </w:p>
    <w:p w14:paraId="58C1471A" w14:textId="085E9EC9" w:rsidR="00B70D70" w:rsidRPr="0090730D" w:rsidRDefault="00B70D70" w:rsidP="00B70D70">
      <w:pPr>
        <w:spacing w:before="240" w:line="480" w:lineRule="auto"/>
        <w:ind w:firstLine="720"/>
        <w:rPr>
          <w:color w:val="000000" w:themeColor="text1"/>
        </w:rPr>
      </w:pPr>
      <w:r w:rsidRPr="0090730D">
        <w:rPr>
          <w:color w:val="000000" w:themeColor="text1"/>
        </w:rPr>
        <w:t>T</w:t>
      </w:r>
      <w:r w:rsidR="00C8528E" w:rsidRPr="0090730D">
        <w:rPr>
          <w:color w:val="000000" w:themeColor="text1"/>
        </w:rPr>
        <w:t xml:space="preserve">he variables in the research were all operationalized, it was assumed that the definition assisted in reducing confusion and gave </w:t>
      </w:r>
      <w:r w:rsidRPr="0090730D">
        <w:rPr>
          <w:color w:val="000000" w:themeColor="text1"/>
        </w:rPr>
        <w:t xml:space="preserve">meaning to the variables.  An </w:t>
      </w:r>
      <w:r w:rsidRPr="0090730D">
        <w:rPr>
          <w:color w:val="000000" w:themeColor="text1"/>
        </w:rPr>
        <w:lastRenderedPageBreak/>
        <w:t>operational definition describes or defines a variable in terms of the operations used to produce it or techniques used (Harmon &amp; Mo</w:t>
      </w:r>
      <w:r w:rsidR="00C8528E" w:rsidRPr="0090730D">
        <w:rPr>
          <w:color w:val="000000" w:themeColor="text1"/>
        </w:rPr>
        <w:t>rgan, 1999).  Each variable was</w:t>
      </w:r>
      <w:r w:rsidRPr="0090730D">
        <w:rPr>
          <w:color w:val="000000" w:themeColor="text1"/>
        </w:rPr>
        <w:t xml:space="preserve"> explained to the participants.  The variables in </w:t>
      </w:r>
      <w:r w:rsidR="00C8528E" w:rsidRPr="0090730D">
        <w:rPr>
          <w:color w:val="000000" w:themeColor="text1"/>
        </w:rPr>
        <w:t>the research were</w:t>
      </w:r>
      <w:r w:rsidRPr="0090730D">
        <w:rPr>
          <w:color w:val="000000" w:themeColor="text1"/>
        </w:rPr>
        <w:t xml:space="preserve"> </w:t>
      </w:r>
      <w:r w:rsidRPr="0090730D">
        <w:rPr>
          <w:noProof/>
          <w:color w:val="000000" w:themeColor="text1"/>
        </w:rPr>
        <w:t>tested,</w:t>
      </w:r>
      <w:r w:rsidR="00C8528E" w:rsidRPr="0090730D">
        <w:rPr>
          <w:color w:val="000000" w:themeColor="text1"/>
        </w:rPr>
        <w:t xml:space="preserve"> and it was</w:t>
      </w:r>
      <w:r w:rsidRPr="0090730D">
        <w:rPr>
          <w:color w:val="000000" w:themeColor="text1"/>
        </w:rPr>
        <w:t xml:space="preserve"> </w:t>
      </w:r>
      <w:r w:rsidR="00C8528E" w:rsidRPr="0090730D">
        <w:rPr>
          <w:color w:val="000000" w:themeColor="text1"/>
        </w:rPr>
        <w:t>assumed that the study would test if there were</w:t>
      </w:r>
      <w:r w:rsidRPr="0090730D">
        <w:rPr>
          <w:color w:val="000000" w:themeColor="text1"/>
        </w:rPr>
        <w:t xml:space="preserve"> a difference with </w:t>
      </w:r>
      <w:r w:rsidRPr="0090730D">
        <w:rPr>
          <w:noProof/>
          <w:color w:val="000000" w:themeColor="text1"/>
        </w:rPr>
        <w:t>mindfulness reflective</w:t>
      </w:r>
      <w:r w:rsidRPr="0090730D">
        <w:rPr>
          <w:color w:val="000000" w:themeColor="text1"/>
        </w:rPr>
        <w:t xml:space="preserve"> practice and creative novelty.    </w:t>
      </w:r>
    </w:p>
    <w:p w14:paraId="09D197ED" w14:textId="09201324" w:rsidR="00B70D70" w:rsidRPr="0090730D" w:rsidRDefault="00B70D70" w:rsidP="00B70D70">
      <w:pPr>
        <w:spacing w:line="480" w:lineRule="auto"/>
        <w:ind w:firstLine="720"/>
        <w:rPr>
          <w:color w:val="000000" w:themeColor="text1"/>
        </w:rPr>
      </w:pPr>
      <w:r w:rsidRPr="0090730D">
        <w:rPr>
          <w:color w:val="000000" w:themeColor="text1"/>
        </w:rPr>
        <w:t xml:space="preserve">There are limits to the findings and interpretations in a quantitative research approach (Choy, 2014).  A limitation of the study </w:t>
      </w:r>
      <w:r w:rsidR="00A00EAB" w:rsidRPr="0090730D">
        <w:rPr>
          <w:color w:val="000000" w:themeColor="text1"/>
        </w:rPr>
        <w:t>was that it relied</w:t>
      </w:r>
      <w:r w:rsidRPr="0090730D">
        <w:rPr>
          <w:color w:val="000000" w:themeColor="text1"/>
        </w:rPr>
        <w:t xml:space="preserve"> </w:t>
      </w:r>
      <w:r w:rsidRPr="0090730D">
        <w:rPr>
          <w:noProof/>
          <w:color w:val="000000" w:themeColor="text1"/>
        </w:rPr>
        <w:t>on the participants</w:t>
      </w:r>
      <w:r w:rsidRPr="0090730D">
        <w:rPr>
          <w:color w:val="000000" w:themeColor="text1"/>
        </w:rPr>
        <w:t xml:space="preserve"> to self-assess each question on the Langer’s Mindfulness Scale (1997).  The relationship between self-assessing and the external measure </w:t>
      </w:r>
      <w:r w:rsidR="00A00EAB" w:rsidRPr="0090730D">
        <w:rPr>
          <w:color w:val="000000" w:themeColor="text1"/>
        </w:rPr>
        <w:t xml:space="preserve">did not take into account </w:t>
      </w:r>
      <w:r w:rsidR="0037049C">
        <w:rPr>
          <w:color w:val="000000" w:themeColor="text1"/>
        </w:rPr>
        <w:t xml:space="preserve">that any </w:t>
      </w:r>
      <w:r w:rsidRPr="0090730D">
        <w:rPr>
          <w:color w:val="000000" w:themeColor="text1"/>
        </w:rPr>
        <w:t xml:space="preserve">individuals in the study </w:t>
      </w:r>
      <w:r w:rsidR="00A00EAB" w:rsidRPr="0090730D">
        <w:rPr>
          <w:color w:val="000000" w:themeColor="text1"/>
        </w:rPr>
        <w:t>could</w:t>
      </w:r>
      <w:r w:rsidRPr="0090730D">
        <w:rPr>
          <w:color w:val="000000" w:themeColor="text1"/>
        </w:rPr>
        <w:t xml:space="preserve"> possibly be a poor self-assessor (Ward, Gruppen &amp; Regehr, 2002). There were no instructions on the definitions or interpretations of each question on the LMS su</w:t>
      </w:r>
      <w:r w:rsidR="00A00EAB" w:rsidRPr="0090730D">
        <w:rPr>
          <w:color w:val="000000" w:themeColor="text1"/>
        </w:rPr>
        <w:t>rvey; therefore, the study could not</w:t>
      </w:r>
      <w:r w:rsidRPr="0090730D">
        <w:rPr>
          <w:color w:val="000000" w:themeColor="text1"/>
        </w:rPr>
        <w:t xml:space="preserve"> rule out or control the interpretations of each variable.    </w:t>
      </w:r>
    </w:p>
    <w:p w14:paraId="48BE0CA7" w14:textId="270D2A27" w:rsidR="00B70D70" w:rsidRPr="0090730D" w:rsidRDefault="00B70D70" w:rsidP="00B70D70">
      <w:pPr>
        <w:spacing w:line="480" w:lineRule="auto"/>
        <w:ind w:firstLine="720"/>
        <w:rPr>
          <w:color w:val="000000" w:themeColor="text1"/>
        </w:rPr>
      </w:pPr>
      <w:r w:rsidRPr="0090730D">
        <w:rPr>
          <w:color w:val="000000" w:themeColor="text1"/>
        </w:rPr>
        <w:t>It is impossible to eliminate measurement errors in research; yet, it is important to reduce the number of errors (Fadnes, Taube, &amp; Tylleskar, 2008).   For example, among the potential problems in self-assessment is the tendency to see oneself in a favorable light in order to impress management</w:t>
      </w:r>
      <w:r w:rsidR="0037049C">
        <w:rPr>
          <w:color w:val="000000" w:themeColor="text1"/>
        </w:rPr>
        <w:t>, which</w:t>
      </w:r>
      <w:r w:rsidRPr="0090730D">
        <w:rPr>
          <w:color w:val="000000" w:themeColor="text1"/>
        </w:rPr>
        <w:t xml:space="preserve"> can impact on how </w:t>
      </w:r>
      <w:r w:rsidR="00A00EAB" w:rsidRPr="0090730D">
        <w:rPr>
          <w:noProof/>
          <w:color w:val="000000" w:themeColor="text1"/>
        </w:rPr>
        <w:t>a participant</w:t>
      </w:r>
      <w:r w:rsidRPr="0090730D">
        <w:rPr>
          <w:color w:val="000000" w:themeColor="text1"/>
        </w:rPr>
        <w:t xml:space="preserve"> complete</w:t>
      </w:r>
      <w:r w:rsidR="00A00EAB" w:rsidRPr="0090730D">
        <w:rPr>
          <w:color w:val="000000" w:themeColor="text1"/>
        </w:rPr>
        <w:t xml:space="preserve">d the </w:t>
      </w:r>
      <w:r w:rsidRPr="0090730D">
        <w:rPr>
          <w:color w:val="000000" w:themeColor="text1"/>
        </w:rPr>
        <w:t>questionnaire (Raphael, 1987).   In addition, the time elapsed between the beginning of the intervention to when participants complete</w:t>
      </w:r>
      <w:r w:rsidR="00A00EAB" w:rsidRPr="0090730D">
        <w:rPr>
          <w:color w:val="000000" w:themeColor="text1"/>
        </w:rPr>
        <w:t>d</w:t>
      </w:r>
      <w:r w:rsidRPr="0090730D">
        <w:rPr>
          <w:color w:val="000000" w:themeColor="text1"/>
        </w:rPr>
        <w:t xml:space="preserve"> the </w:t>
      </w:r>
      <w:r w:rsidRPr="0090730D">
        <w:rPr>
          <w:noProof/>
          <w:color w:val="000000" w:themeColor="text1"/>
        </w:rPr>
        <w:t>post</w:t>
      </w:r>
      <w:r w:rsidR="0037049C">
        <w:rPr>
          <w:noProof/>
          <w:color w:val="000000" w:themeColor="text1"/>
        </w:rPr>
        <w:t>-</w:t>
      </w:r>
      <w:r w:rsidR="00A00EAB" w:rsidRPr="0090730D">
        <w:rPr>
          <w:noProof/>
          <w:color w:val="000000" w:themeColor="text1"/>
        </w:rPr>
        <w:t>test</w:t>
      </w:r>
      <w:r w:rsidRPr="0090730D">
        <w:rPr>
          <w:noProof/>
          <w:color w:val="000000" w:themeColor="text1"/>
        </w:rPr>
        <w:t xml:space="preserve"> questionnaire</w:t>
      </w:r>
      <w:r w:rsidR="00A00EAB" w:rsidRPr="0090730D">
        <w:rPr>
          <w:color w:val="000000" w:themeColor="text1"/>
        </w:rPr>
        <w:t xml:space="preserve"> could have</w:t>
      </w:r>
      <w:r w:rsidRPr="0090730D">
        <w:rPr>
          <w:color w:val="000000" w:themeColor="text1"/>
        </w:rPr>
        <w:t xml:space="preserve"> affect</w:t>
      </w:r>
      <w:r w:rsidR="00A00EAB" w:rsidRPr="0090730D">
        <w:rPr>
          <w:color w:val="000000" w:themeColor="text1"/>
        </w:rPr>
        <w:t>ed</w:t>
      </w:r>
      <w:r w:rsidRPr="0090730D">
        <w:rPr>
          <w:color w:val="000000" w:themeColor="text1"/>
        </w:rPr>
        <w:t xml:space="preserve"> recall of events and impact</w:t>
      </w:r>
      <w:r w:rsidR="00A00EAB" w:rsidRPr="0090730D">
        <w:rPr>
          <w:color w:val="000000" w:themeColor="text1"/>
        </w:rPr>
        <w:t>ed</w:t>
      </w:r>
      <w:r w:rsidRPr="0090730D">
        <w:rPr>
          <w:color w:val="000000" w:themeColor="text1"/>
        </w:rPr>
        <w:t xml:space="preserve"> the results (Fadnes, Taube &amp; Tylleskar, 2008).  As well, participants do not all respond in the same way to mindfulness reflective intervention and may </w:t>
      </w:r>
      <w:r w:rsidR="00A00EAB" w:rsidRPr="0090730D">
        <w:rPr>
          <w:color w:val="000000" w:themeColor="text1"/>
        </w:rPr>
        <w:t xml:space="preserve">have </w:t>
      </w:r>
      <w:r w:rsidRPr="0090730D">
        <w:rPr>
          <w:color w:val="000000" w:themeColor="text1"/>
        </w:rPr>
        <w:t>interpret</w:t>
      </w:r>
      <w:r w:rsidR="00A00EAB" w:rsidRPr="0090730D">
        <w:rPr>
          <w:color w:val="000000" w:themeColor="text1"/>
        </w:rPr>
        <w:t>ed</w:t>
      </w:r>
      <w:r w:rsidRPr="0090730D">
        <w:rPr>
          <w:color w:val="000000" w:themeColor="text1"/>
        </w:rPr>
        <w:t xml:space="preserve"> their experiences and meaning of the constructs differently.  Participants within each group may</w:t>
      </w:r>
      <w:r w:rsidR="00A00EAB" w:rsidRPr="0090730D">
        <w:rPr>
          <w:color w:val="000000" w:themeColor="text1"/>
        </w:rPr>
        <w:t xml:space="preserve"> have</w:t>
      </w:r>
      <w:r w:rsidRPr="0090730D">
        <w:rPr>
          <w:color w:val="000000" w:themeColor="text1"/>
        </w:rPr>
        <w:t xml:space="preserve"> impact</w:t>
      </w:r>
      <w:r w:rsidR="00A00EAB" w:rsidRPr="0090730D">
        <w:rPr>
          <w:color w:val="000000" w:themeColor="text1"/>
        </w:rPr>
        <w:t>ed</w:t>
      </w:r>
      <w:r w:rsidRPr="0090730D">
        <w:rPr>
          <w:color w:val="000000" w:themeColor="text1"/>
        </w:rPr>
        <w:t xml:space="preserve"> each other differently </w:t>
      </w:r>
      <w:r w:rsidRPr="0090730D">
        <w:rPr>
          <w:color w:val="000000" w:themeColor="text1"/>
        </w:rPr>
        <w:lastRenderedPageBreak/>
        <w:t>after mindful meditati</w:t>
      </w:r>
      <w:r w:rsidR="00A00EAB" w:rsidRPr="0090730D">
        <w:rPr>
          <w:color w:val="000000" w:themeColor="text1"/>
        </w:rPr>
        <w:t>on and the exchange that followed</w:t>
      </w:r>
      <w:r w:rsidRPr="0090730D">
        <w:rPr>
          <w:color w:val="000000" w:themeColor="text1"/>
        </w:rPr>
        <w:t>; therefore, it cannot be assumed that the results of the research are the same for all groups of leaders.</w:t>
      </w:r>
    </w:p>
    <w:p w14:paraId="3DF84D4B" w14:textId="6E5105C2" w:rsidR="00B70D70" w:rsidRPr="0090730D" w:rsidRDefault="00B70D70" w:rsidP="00B70D70">
      <w:pPr>
        <w:spacing w:line="480" w:lineRule="auto"/>
        <w:ind w:firstLine="720"/>
        <w:rPr>
          <w:color w:val="000000" w:themeColor="text1"/>
        </w:rPr>
      </w:pPr>
      <w:r w:rsidRPr="00FD4671">
        <w:rPr>
          <w:color w:val="000000" w:themeColor="text1"/>
        </w:rPr>
        <w:t xml:space="preserve">The type </w:t>
      </w:r>
      <w:r w:rsidRPr="0090730D">
        <w:rPr>
          <w:color w:val="000000" w:themeColor="text1"/>
        </w:rPr>
        <w:t>of purposeful sampling is a limitation of the study.  Participants were chosen because they were leaders from three specific organizations.  The population was identified based on sample characteristics and relevant</w:t>
      </w:r>
      <w:r w:rsidR="0037049C">
        <w:rPr>
          <w:color w:val="000000" w:themeColor="text1"/>
        </w:rPr>
        <w:t xml:space="preserve"> eligibility</w:t>
      </w:r>
      <w:r w:rsidR="00D50DDC">
        <w:rPr>
          <w:color w:val="000000" w:themeColor="text1"/>
        </w:rPr>
        <w:t xml:space="preserve"> criteria (Polit &amp; Beck, 2010</w:t>
      </w:r>
      <w:r w:rsidRPr="0090730D">
        <w:rPr>
          <w:color w:val="000000" w:themeColor="text1"/>
        </w:rPr>
        <w:t>),</w:t>
      </w:r>
      <w:r w:rsidR="00906CA4" w:rsidRPr="0090730D">
        <w:rPr>
          <w:color w:val="000000" w:themeColor="text1"/>
        </w:rPr>
        <w:t xml:space="preserve"> thus, it</w:t>
      </w:r>
      <w:r w:rsidRPr="0090730D">
        <w:rPr>
          <w:color w:val="000000" w:themeColor="text1"/>
        </w:rPr>
        <w:t xml:space="preserve"> prevents the generalization of the results to all leaders</w:t>
      </w:r>
      <w:r w:rsidR="00906CA4" w:rsidRPr="0090730D">
        <w:rPr>
          <w:color w:val="000000" w:themeColor="text1"/>
        </w:rPr>
        <w:t>. R</w:t>
      </w:r>
      <w:r w:rsidRPr="0090730D">
        <w:rPr>
          <w:color w:val="000000" w:themeColor="text1"/>
        </w:rPr>
        <w:t xml:space="preserve">eplication of participants adds to the sample size and can enhance generalization as well as statistical power (Polit &amp; Beck, 2010).   Purposive sampling limits the application of the study </w:t>
      </w:r>
      <w:r w:rsidRPr="0090730D">
        <w:rPr>
          <w:noProof/>
          <w:color w:val="000000" w:themeColor="text1"/>
        </w:rPr>
        <w:t>results</w:t>
      </w:r>
      <w:r w:rsidRPr="0090730D">
        <w:rPr>
          <w:color w:val="000000" w:themeColor="text1"/>
        </w:rPr>
        <w:t xml:space="preserve"> in general, but duplication of the research is a way to expand the application of the intervention.  </w:t>
      </w:r>
    </w:p>
    <w:p w14:paraId="79B9FBED" w14:textId="77777777" w:rsidR="00B70D70" w:rsidRPr="0090730D" w:rsidRDefault="00B70D70" w:rsidP="00B70D70">
      <w:pPr>
        <w:spacing w:line="480" w:lineRule="auto"/>
        <w:ind w:firstLine="720"/>
        <w:rPr>
          <w:color w:val="000000" w:themeColor="text1"/>
        </w:rPr>
      </w:pPr>
      <w:r w:rsidRPr="0090730D">
        <w:rPr>
          <w:color w:val="000000" w:themeColor="text1"/>
        </w:rPr>
        <w:t xml:space="preserve">The length of the study was limited to four weeks and may prove not enough time to develop creative novelty among the participants.  All leaders have the capacity to be mindful; therefore, considerable efforts need to be taken to achieve a </w:t>
      </w:r>
      <w:r w:rsidRPr="0090730D">
        <w:rPr>
          <w:noProof/>
          <w:color w:val="000000" w:themeColor="text1"/>
        </w:rPr>
        <w:t>high</w:t>
      </w:r>
      <w:r w:rsidRPr="0090730D">
        <w:rPr>
          <w:color w:val="000000" w:themeColor="text1"/>
        </w:rPr>
        <w:t xml:space="preserve"> degree of mindfulness (Brown &amp; Cordon, 2009).  Perhaps, if participants engaged in a longer intervention, they could further develop </w:t>
      </w:r>
      <w:r w:rsidR="00A00EAB" w:rsidRPr="0090730D">
        <w:rPr>
          <w:noProof/>
          <w:color w:val="000000" w:themeColor="text1"/>
        </w:rPr>
        <w:t>mindful</w:t>
      </w:r>
      <w:r w:rsidRPr="0090730D">
        <w:rPr>
          <w:color w:val="000000" w:themeColor="text1"/>
        </w:rPr>
        <w:t xml:space="preserve"> reflective skills.  The duration could also impact the relationships among the </w:t>
      </w:r>
      <w:r w:rsidRPr="0090730D">
        <w:rPr>
          <w:noProof/>
          <w:color w:val="000000" w:themeColor="text1"/>
        </w:rPr>
        <w:t>participants,</w:t>
      </w:r>
      <w:r w:rsidRPr="0090730D">
        <w:rPr>
          <w:color w:val="000000" w:themeColor="text1"/>
        </w:rPr>
        <w:t xml:space="preserve"> and this may affect their willingness to risk proposing novel ideas.  </w:t>
      </w:r>
    </w:p>
    <w:p w14:paraId="6F02B073" w14:textId="562816F0" w:rsidR="00B70D70" w:rsidRPr="0090730D" w:rsidRDefault="00B70D70" w:rsidP="00B70D70">
      <w:pPr>
        <w:spacing w:line="480" w:lineRule="auto"/>
        <w:ind w:firstLine="720"/>
        <w:rPr>
          <w:color w:val="000000" w:themeColor="text1"/>
        </w:rPr>
      </w:pPr>
      <w:r w:rsidRPr="0090730D">
        <w:rPr>
          <w:color w:val="000000" w:themeColor="text1"/>
        </w:rPr>
        <w:t>Another shortcom</w:t>
      </w:r>
      <w:r w:rsidR="00A00EAB" w:rsidRPr="0090730D">
        <w:rPr>
          <w:color w:val="000000" w:themeColor="text1"/>
        </w:rPr>
        <w:t>ing of the study is that it did</w:t>
      </w:r>
      <w:r w:rsidRPr="0090730D">
        <w:rPr>
          <w:color w:val="000000" w:themeColor="text1"/>
        </w:rPr>
        <w:t xml:space="preserve"> not provide an </w:t>
      </w:r>
      <w:r w:rsidR="0037049C">
        <w:rPr>
          <w:noProof/>
          <w:color w:val="000000" w:themeColor="text1"/>
        </w:rPr>
        <w:t>in</w:t>
      </w:r>
      <w:r w:rsidRPr="0090730D">
        <w:rPr>
          <w:noProof/>
          <w:color w:val="000000" w:themeColor="text1"/>
        </w:rPr>
        <w:t>depth</w:t>
      </w:r>
      <w:r w:rsidRPr="0090730D">
        <w:rPr>
          <w:color w:val="000000" w:themeColor="text1"/>
        </w:rPr>
        <w:t xml:space="preserve"> description of the experience the participants experienced during the interventi</w:t>
      </w:r>
      <w:r w:rsidR="00A00EAB" w:rsidRPr="0090730D">
        <w:rPr>
          <w:color w:val="000000" w:themeColor="text1"/>
        </w:rPr>
        <w:t>on (Choy, 2014).  The study did</w:t>
      </w:r>
      <w:r w:rsidRPr="0090730D">
        <w:rPr>
          <w:color w:val="000000" w:themeColor="text1"/>
        </w:rPr>
        <w:t xml:space="preserve"> not measure how much training and/or </w:t>
      </w:r>
      <w:r w:rsidRPr="0090730D">
        <w:rPr>
          <w:noProof/>
          <w:color w:val="000000" w:themeColor="text1"/>
        </w:rPr>
        <w:t>mindfulness reflective</w:t>
      </w:r>
      <w:r w:rsidRPr="0090730D">
        <w:rPr>
          <w:color w:val="000000" w:themeColor="text1"/>
        </w:rPr>
        <w:t xml:space="preserve"> skil</w:t>
      </w:r>
      <w:r w:rsidR="0037049C">
        <w:rPr>
          <w:color w:val="000000" w:themeColor="text1"/>
        </w:rPr>
        <w:t xml:space="preserve">ls the participants acquired </w:t>
      </w:r>
      <w:r w:rsidRPr="0090730D">
        <w:rPr>
          <w:color w:val="000000" w:themeColor="text1"/>
        </w:rPr>
        <w:t>before the study.  Research indicated that participants with prior meditation experience reported higher scores on mindfulness versus those who did</w:t>
      </w:r>
      <w:r w:rsidR="0037049C">
        <w:rPr>
          <w:color w:val="000000" w:themeColor="text1"/>
        </w:rPr>
        <w:t xml:space="preserve"> not have meditation experience</w:t>
      </w:r>
      <w:r w:rsidRPr="0090730D">
        <w:rPr>
          <w:color w:val="000000" w:themeColor="text1"/>
        </w:rPr>
        <w:t xml:space="preserve"> (Soler, Cebolla, Felie-Soler, Demarzo, Marcelo, Pascual &amp; </w:t>
      </w:r>
      <w:r w:rsidRPr="0090730D">
        <w:rPr>
          <w:color w:val="000000" w:themeColor="text1"/>
        </w:rPr>
        <w:lastRenderedPageBreak/>
        <w:t>Rosa, 2014).  A variable that may</w:t>
      </w:r>
      <w:r w:rsidR="00A00EAB" w:rsidRPr="0090730D">
        <w:rPr>
          <w:color w:val="000000" w:themeColor="text1"/>
        </w:rPr>
        <w:t xml:space="preserve"> have</w:t>
      </w:r>
      <w:r w:rsidRPr="0090730D">
        <w:rPr>
          <w:color w:val="000000" w:themeColor="text1"/>
        </w:rPr>
        <w:t xml:space="preserve"> influence</w:t>
      </w:r>
      <w:r w:rsidR="00A00EAB" w:rsidRPr="0090730D">
        <w:rPr>
          <w:color w:val="000000" w:themeColor="text1"/>
        </w:rPr>
        <w:t>d</w:t>
      </w:r>
      <w:r w:rsidRPr="0090730D">
        <w:rPr>
          <w:color w:val="000000" w:themeColor="text1"/>
        </w:rPr>
        <w:t xml:space="preserve"> the study’s assessment of the intervention’s effects on creative nove</w:t>
      </w:r>
      <w:r w:rsidR="00A00EAB" w:rsidRPr="0090730D">
        <w:rPr>
          <w:color w:val="000000" w:themeColor="text1"/>
        </w:rPr>
        <w:t>lty is whether participants</w:t>
      </w:r>
      <w:r w:rsidRPr="0090730D">
        <w:rPr>
          <w:color w:val="000000" w:themeColor="text1"/>
        </w:rPr>
        <w:t xml:space="preserve"> had prior mindfulness or creative training.  </w:t>
      </w:r>
    </w:p>
    <w:p w14:paraId="553827A2" w14:textId="799F4D95" w:rsidR="00B70D70" w:rsidRPr="0090730D" w:rsidRDefault="0037049C" w:rsidP="00B70D70">
      <w:pPr>
        <w:spacing w:line="480" w:lineRule="auto"/>
        <w:ind w:firstLine="720"/>
        <w:rPr>
          <w:color w:val="000000" w:themeColor="text1"/>
        </w:rPr>
      </w:pPr>
      <w:r>
        <w:rPr>
          <w:color w:val="000000" w:themeColor="text1"/>
        </w:rPr>
        <w:t xml:space="preserve">The varying levels of experience that participants had in their respective organizations as leaders in various roles, from front-line supervisors to top executives, would have affected the results </w:t>
      </w:r>
      <w:r w:rsidR="00B70D70" w:rsidRPr="0090730D">
        <w:rPr>
          <w:color w:val="000000" w:themeColor="text1"/>
        </w:rPr>
        <w:t xml:space="preserve"> (Mumford, Campion &amp; Morgeson, 2007; Jacobs &amp; Jaques, 1987).  One implication is that introducing mindfulness reflective intervention may be challenging for leaders who have spent many years in one position, with little opportunity for adapting to change (Yukl &amp; Mahsud, 2010).   </w:t>
      </w:r>
    </w:p>
    <w:p w14:paraId="6655556E" w14:textId="402300C5" w:rsidR="00B70D70" w:rsidRPr="0090730D" w:rsidRDefault="00B70D70" w:rsidP="00B70D70">
      <w:pPr>
        <w:spacing w:line="480" w:lineRule="auto"/>
        <w:ind w:firstLine="720"/>
        <w:rPr>
          <w:color w:val="000000" w:themeColor="text1"/>
        </w:rPr>
      </w:pPr>
      <w:r w:rsidRPr="0090730D">
        <w:rPr>
          <w:color w:val="000000" w:themeColor="text1"/>
        </w:rPr>
        <w:t>In summary, cons</w:t>
      </w:r>
      <w:r w:rsidR="0037049C">
        <w:rPr>
          <w:color w:val="000000" w:themeColor="text1"/>
        </w:rPr>
        <w:t>idering the study’s objective was</w:t>
      </w:r>
      <w:r w:rsidRPr="0090730D">
        <w:rPr>
          <w:color w:val="000000" w:themeColor="text1"/>
        </w:rPr>
        <w:t xml:space="preserve"> to attempt to answer the research question: is there a difference between the intervention of mindfulness reflective practice and creative novelty among leaders as measured by Langer’s Mindfulness Scale (</w:t>
      </w:r>
      <w:r w:rsidR="00505F0F" w:rsidRPr="0090730D">
        <w:rPr>
          <w:color w:val="000000" w:themeColor="text1"/>
        </w:rPr>
        <w:t>Langer, 1997), the study assumed</w:t>
      </w:r>
      <w:r w:rsidRPr="0090730D">
        <w:rPr>
          <w:color w:val="000000" w:themeColor="text1"/>
        </w:rPr>
        <w:t xml:space="preserve"> that participants freely consent</w:t>
      </w:r>
      <w:r w:rsidR="00505F0F" w:rsidRPr="0090730D">
        <w:rPr>
          <w:color w:val="000000" w:themeColor="text1"/>
        </w:rPr>
        <w:t>ed</w:t>
      </w:r>
      <w:r w:rsidRPr="0090730D">
        <w:rPr>
          <w:color w:val="000000" w:themeColor="text1"/>
        </w:rPr>
        <w:t>, answer</w:t>
      </w:r>
      <w:r w:rsidR="00505F0F" w:rsidRPr="0090730D">
        <w:rPr>
          <w:color w:val="000000" w:themeColor="text1"/>
        </w:rPr>
        <w:t>ed</w:t>
      </w:r>
      <w:r w:rsidRPr="0090730D">
        <w:rPr>
          <w:color w:val="000000" w:themeColor="text1"/>
        </w:rPr>
        <w:t xml:space="preserve"> questions </w:t>
      </w:r>
      <w:r w:rsidR="00505F0F" w:rsidRPr="0090730D">
        <w:rPr>
          <w:color w:val="000000" w:themeColor="text1"/>
        </w:rPr>
        <w:t>honestly, that the variables were</w:t>
      </w:r>
      <w:r w:rsidRPr="0090730D">
        <w:rPr>
          <w:color w:val="000000" w:themeColor="text1"/>
        </w:rPr>
        <w:t xml:space="preserve"> measurable</w:t>
      </w:r>
      <w:r w:rsidR="00505F0F" w:rsidRPr="0090730D">
        <w:rPr>
          <w:color w:val="000000" w:themeColor="text1"/>
        </w:rPr>
        <w:t xml:space="preserve">, </w:t>
      </w:r>
      <w:r w:rsidR="000B1677" w:rsidRPr="0090730D">
        <w:rPr>
          <w:color w:val="000000" w:themeColor="text1"/>
        </w:rPr>
        <w:t>and that Langer’s research had b</w:t>
      </w:r>
      <w:r w:rsidR="00505F0F" w:rsidRPr="0090730D">
        <w:rPr>
          <w:color w:val="000000" w:themeColor="text1"/>
        </w:rPr>
        <w:t>een</w:t>
      </w:r>
      <w:r w:rsidRPr="0090730D">
        <w:rPr>
          <w:color w:val="000000" w:themeColor="text1"/>
        </w:rPr>
        <w:t xml:space="preserve"> conducted objectivity and ethically.   The limitations of the study include casual inferences owing to self-assessment, interpretatio</w:t>
      </w:r>
      <w:r w:rsidR="00505F0F" w:rsidRPr="0090730D">
        <w:rPr>
          <w:color w:val="000000" w:themeColor="text1"/>
        </w:rPr>
        <w:t>ns and responses that could have varied</w:t>
      </w:r>
      <w:r w:rsidRPr="0090730D">
        <w:rPr>
          <w:color w:val="000000" w:themeColor="text1"/>
        </w:rPr>
        <w:t xml:space="preserve">, differing levels of experience among the participants, the small sample size and duration of the intervention.  </w:t>
      </w:r>
    </w:p>
    <w:p w14:paraId="72BB4628" w14:textId="77777777" w:rsidR="00AD57DB" w:rsidRPr="0090730D" w:rsidRDefault="00AD57DB" w:rsidP="00B70D70">
      <w:pPr>
        <w:spacing w:line="480" w:lineRule="auto"/>
        <w:ind w:firstLine="720"/>
        <w:rPr>
          <w:color w:val="000000" w:themeColor="text1"/>
        </w:rPr>
      </w:pPr>
    </w:p>
    <w:p w14:paraId="157F6DA3" w14:textId="77777777" w:rsidR="00B70D70" w:rsidRPr="0090730D" w:rsidRDefault="00B70D70" w:rsidP="00B70D70">
      <w:pPr>
        <w:spacing w:line="480" w:lineRule="auto"/>
        <w:jc w:val="center"/>
        <w:rPr>
          <w:b/>
          <w:color w:val="000000" w:themeColor="text1"/>
        </w:rPr>
      </w:pPr>
      <w:r w:rsidRPr="0090730D">
        <w:rPr>
          <w:b/>
          <w:color w:val="000000" w:themeColor="text1"/>
        </w:rPr>
        <w:t>Definition of Terms</w:t>
      </w:r>
    </w:p>
    <w:p w14:paraId="549DB87E" w14:textId="75B9EE97" w:rsidR="00B70D70" w:rsidRDefault="00B70D70" w:rsidP="00B70D70">
      <w:pPr>
        <w:spacing w:line="480" w:lineRule="auto"/>
        <w:ind w:firstLine="720"/>
        <w:rPr>
          <w:color w:val="000000" w:themeColor="text1"/>
        </w:rPr>
      </w:pPr>
      <w:r w:rsidRPr="0090730D">
        <w:rPr>
          <w:i/>
          <w:color w:val="000000" w:themeColor="text1"/>
        </w:rPr>
        <w:t xml:space="preserve">Creativity. </w:t>
      </w:r>
      <w:r w:rsidRPr="0090730D">
        <w:rPr>
          <w:color w:val="000000" w:themeColor="text1"/>
        </w:rPr>
        <w:t>Creativity is defined as the product</w:t>
      </w:r>
      <w:r w:rsidR="0037049C">
        <w:rPr>
          <w:color w:val="000000" w:themeColor="text1"/>
        </w:rPr>
        <w:t xml:space="preserve">ion of novel, useful ideas; or </w:t>
      </w:r>
      <w:r w:rsidRPr="0090730D">
        <w:rPr>
          <w:color w:val="000000" w:themeColor="text1"/>
        </w:rPr>
        <w:t xml:space="preserve">solutions to problems in order to serve a purpose (Puccio,, 2006; Amabile, 1983; Stein, 1974).  The common theme in definitions of creativity is that the creator has a </w:t>
      </w:r>
      <w:r w:rsidRPr="0090730D">
        <w:rPr>
          <w:color w:val="000000" w:themeColor="text1"/>
        </w:rPr>
        <w:lastRenderedPageBreak/>
        <w:t xml:space="preserve">relationship with the process, and the product is novel and useful to the environment (Langer, 2003).  </w:t>
      </w:r>
    </w:p>
    <w:p w14:paraId="02242B03" w14:textId="30922A73" w:rsidR="00BD57BD" w:rsidRDefault="00BD57BD" w:rsidP="00BD57BD">
      <w:pPr>
        <w:widowControl w:val="0"/>
        <w:autoSpaceDE w:val="0"/>
        <w:autoSpaceDN w:val="0"/>
        <w:adjustRightInd w:val="0"/>
        <w:spacing w:before="240" w:line="480" w:lineRule="auto"/>
        <w:ind w:firstLine="720"/>
        <w:rPr>
          <w:color w:val="000000" w:themeColor="text1"/>
        </w:rPr>
      </w:pPr>
      <w:r w:rsidRPr="0090730D">
        <w:rPr>
          <w:i/>
          <w:color w:val="000000" w:themeColor="text1"/>
        </w:rPr>
        <w:t xml:space="preserve">Creative Leadership. </w:t>
      </w:r>
      <w:r w:rsidRPr="0090730D">
        <w:rPr>
          <w:color w:val="000000" w:themeColor="text1"/>
        </w:rPr>
        <w:t xml:space="preserve">Deliberately engages one’s imagination to define and guide a group toward a novel goal in a direction that is new for the group (Puccio, </w:t>
      </w:r>
      <w:r>
        <w:rPr>
          <w:color w:val="000000" w:themeColor="text1"/>
        </w:rPr>
        <w:t xml:space="preserve">Mance &amp; Murdock, 2011).   </w:t>
      </w:r>
    </w:p>
    <w:p w14:paraId="43282D28" w14:textId="3181C569" w:rsidR="00BD57BD" w:rsidRDefault="00BD57BD" w:rsidP="00BD57BD">
      <w:pPr>
        <w:widowControl w:val="0"/>
        <w:autoSpaceDE w:val="0"/>
        <w:autoSpaceDN w:val="0"/>
        <w:adjustRightInd w:val="0"/>
        <w:spacing w:line="480" w:lineRule="auto"/>
        <w:ind w:firstLine="720"/>
        <w:rPr>
          <w:color w:val="000000" w:themeColor="text1"/>
        </w:rPr>
      </w:pPr>
      <w:r w:rsidRPr="0090730D">
        <w:rPr>
          <w:i/>
          <w:color w:val="000000" w:themeColor="text1"/>
        </w:rPr>
        <w:t xml:space="preserve">Creative Novelty. </w:t>
      </w:r>
      <w:r w:rsidRPr="0090730D">
        <w:rPr>
          <w:color w:val="000000" w:themeColor="text1"/>
          <w:shd w:val="clear" w:color="auto" w:fill="FFFFFF"/>
        </w:rPr>
        <w:t xml:space="preserve">Novelty is defined as that which was discovered or created following something that was unknown </w:t>
      </w:r>
      <w:r w:rsidRPr="0090730D">
        <w:rPr>
          <w:noProof/>
          <w:color w:val="000000" w:themeColor="text1"/>
          <w:shd w:val="clear" w:color="auto" w:fill="FFFFFF"/>
        </w:rPr>
        <w:t>at</w:t>
      </w:r>
      <w:r w:rsidRPr="0090730D">
        <w:rPr>
          <w:color w:val="000000" w:themeColor="text1"/>
          <w:shd w:val="clear" w:color="auto" w:fill="FFFFFF"/>
        </w:rPr>
        <w:t xml:space="preserve"> a particular point in time (Witt, 2009).</w:t>
      </w:r>
      <w:r w:rsidRPr="0090730D">
        <w:rPr>
          <w:color w:val="000000" w:themeColor="text1"/>
        </w:rPr>
        <w:t xml:space="preserve"> Creative novelty is defined as that development of new, effective, </w:t>
      </w:r>
      <w:r w:rsidRPr="0090730D">
        <w:rPr>
          <w:noProof/>
          <w:color w:val="000000" w:themeColor="text1"/>
        </w:rPr>
        <w:t>high quality</w:t>
      </w:r>
      <w:r w:rsidRPr="0090730D">
        <w:rPr>
          <w:color w:val="000000" w:themeColor="text1"/>
        </w:rPr>
        <w:t xml:space="preserve"> ideas which are useful to an organization (Matthew, 2009).  </w:t>
      </w:r>
    </w:p>
    <w:p w14:paraId="153445A5" w14:textId="55E25153" w:rsidR="00BD57BD" w:rsidRPr="00571BB6" w:rsidRDefault="00BD57BD" w:rsidP="00571BB6">
      <w:pPr>
        <w:widowControl w:val="0"/>
        <w:autoSpaceDE w:val="0"/>
        <w:autoSpaceDN w:val="0"/>
        <w:adjustRightInd w:val="0"/>
        <w:spacing w:before="240" w:line="480" w:lineRule="auto"/>
        <w:ind w:firstLine="720"/>
        <w:rPr>
          <w:i/>
          <w:color w:val="000000" w:themeColor="text1"/>
        </w:rPr>
      </w:pPr>
      <w:r w:rsidRPr="0090730D">
        <w:rPr>
          <w:i/>
          <w:color w:val="000000" w:themeColor="text1"/>
          <w:shd w:val="clear" w:color="auto" w:fill="FFFFFF"/>
        </w:rPr>
        <w:t xml:space="preserve">Emotional Intelligence. </w:t>
      </w:r>
      <w:r w:rsidRPr="0090730D">
        <w:rPr>
          <w:color w:val="000000" w:themeColor="text1"/>
        </w:rPr>
        <w:t xml:space="preserve">  The individual-difference ability applied to perception and expression of emotion, use of emotion in thought and reasoning, and self- and other-emotional regulation (Antonakis &amp; Dietz, 2010, pp.165)</w:t>
      </w:r>
    </w:p>
    <w:p w14:paraId="07667F81" w14:textId="77777777" w:rsidR="00BD57BD" w:rsidRPr="0090730D" w:rsidRDefault="00BD57BD" w:rsidP="00BD57BD">
      <w:pPr>
        <w:widowControl w:val="0"/>
        <w:autoSpaceDE w:val="0"/>
        <w:autoSpaceDN w:val="0"/>
        <w:adjustRightInd w:val="0"/>
        <w:spacing w:before="240" w:line="480" w:lineRule="auto"/>
        <w:ind w:firstLine="720"/>
        <w:rPr>
          <w:rFonts w:eastAsiaTheme="minorEastAsia"/>
          <w:i/>
          <w:color w:val="000000" w:themeColor="text1"/>
          <w:kern w:val="24"/>
        </w:rPr>
      </w:pPr>
      <w:r w:rsidRPr="0090730D">
        <w:rPr>
          <w:rFonts w:eastAsiaTheme="minorEastAsia"/>
          <w:i/>
          <w:color w:val="000000" w:themeColor="text1"/>
          <w:kern w:val="24"/>
        </w:rPr>
        <w:t xml:space="preserve">Engagement.  </w:t>
      </w:r>
      <w:r w:rsidRPr="0090730D">
        <w:rPr>
          <w:rFonts w:eastAsiaTheme="minorEastAsia"/>
          <w:color w:val="000000" w:themeColor="text1"/>
          <w:kern w:val="24"/>
        </w:rPr>
        <w:t xml:space="preserve">The extent to which we notice details about our environment and we relate to it (Langer, 2015). </w:t>
      </w:r>
    </w:p>
    <w:p w14:paraId="107C30BD" w14:textId="26950BA2" w:rsidR="00BD57BD" w:rsidRDefault="00BD57BD" w:rsidP="00BD57BD">
      <w:pPr>
        <w:widowControl w:val="0"/>
        <w:autoSpaceDE w:val="0"/>
        <w:autoSpaceDN w:val="0"/>
        <w:adjustRightInd w:val="0"/>
        <w:spacing w:before="240" w:line="480" w:lineRule="auto"/>
        <w:ind w:firstLine="720"/>
        <w:rPr>
          <w:color w:val="000000" w:themeColor="text1"/>
        </w:rPr>
      </w:pPr>
      <w:r w:rsidRPr="0090730D">
        <w:rPr>
          <w:i/>
          <w:color w:val="000000" w:themeColor="text1"/>
        </w:rPr>
        <w:t>Flexibility.</w:t>
      </w:r>
      <w:r w:rsidRPr="0090730D">
        <w:rPr>
          <w:color w:val="000000" w:themeColor="text1"/>
        </w:rPr>
        <w:t xml:space="preserve"> Flexible people welcome a changing environment rather t</w:t>
      </w:r>
      <w:r>
        <w:rPr>
          <w:color w:val="000000" w:themeColor="text1"/>
        </w:rPr>
        <w:t xml:space="preserve">han resist it (Langer, 2004).  </w:t>
      </w:r>
    </w:p>
    <w:p w14:paraId="4DFAD9D0" w14:textId="18C1176E" w:rsidR="00BD57BD" w:rsidRDefault="00BD57BD" w:rsidP="00BD57BD">
      <w:pPr>
        <w:widowControl w:val="0"/>
        <w:autoSpaceDE w:val="0"/>
        <w:autoSpaceDN w:val="0"/>
        <w:adjustRightInd w:val="0"/>
        <w:spacing w:before="240" w:line="480" w:lineRule="auto"/>
        <w:ind w:firstLine="720"/>
        <w:rPr>
          <w:color w:val="000000" w:themeColor="text1"/>
        </w:rPr>
      </w:pPr>
      <w:r w:rsidRPr="0090730D">
        <w:rPr>
          <w:i/>
          <w:color w:val="000000" w:themeColor="text1"/>
        </w:rPr>
        <w:t>Leadership.</w:t>
      </w:r>
      <w:r w:rsidRPr="0090730D">
        <w:rPr>
          <w:color w:val="000000" w:themeColor="text1"/>
        </w:rPr>
        <w:t xml:space="preserve">  Leadership can be described as a fundamentally social influence process that culminates in reaching mutual goals with the leader's constituents. It involves making sense of a situation, determining the team's objectives, motivating people to work together to accomplish these objectives, and influencing</w:t>
      </w:r>
      <w:r>
        <w:rPr>
          <w:color w:val="000000" w:themeColor="text1"/>
        </w:rPr>
        <w:t xml:space="preserve"> team culture (Russell, 2006). </w:t>
      </w:r>
    </w:p>
    <w:p w14:paraId="6A0AF157" w14:textId="72FA7D38" w:rsidR="00BD57BD" w:rsidRDefault="00BD57BD" w:rsidP="00BD57BD">
      <w:pPr>
        <w:widowControl w:val="0"/>
        <w:autoSpaceDE w:val="0"/>
        <w:autoSpaceDN w:val="0"/>
        <w:adjustRightInd w:val="0"/>
        <w:spacing w:before="240" w:line="480" w:lineRule="auto"/>
        <w:ind w:firstLine="720"/>
        <w:rPr>
          <w:color w:val="000000" w:themeColor="text1"/>
        </w:rPr>
      </w:pPr>
      <w:r w:rsidRPr="0090730D">
        <w:rPr>
          <w:i/>
          <w:color w:val="000000" w:themeColor="text1"/>
        </w:rPr>
        <w:lastRenderedPageBreak/>
        <w:t xml:space="preserve">Meditation. </w:t>
      </w:r>
      <w:r w:rsidRPr="0090730D">
        <w:rPr>
          <w:color w:val="000000" w:themeColor="text1"/>
        </w:rPr>
        <w:t xml:space="preserve">“The intentional self-regulation of attention from moment to moment” (Kabat-Zinn, 1982, p. 34.) </w:t>
      </w:r>
    </w:p>
    <w:p w14:paraId="25A793D5" w14:textId="12B0890A" w:rsidR="00BD57BD" w:rsidRPr="00BD57BD" w:rsidRDefault="00BD57BD" w:rsidP="00BD57BD">
      <w:pPr>
        <w:widowControl w:val="0"/>
        <w:autoSpaceDE w:val="0"/>
        <w:autoSpaceDN w:val="0"/>
        <w:adjustRightInd w:val="0"/>
        <w:spacing w:before="240" w:line="480" w:lineRule="auto"/>
        <w:ind w:firstLine="720"/>
        <w:rPr>
          <w:rFonts w:eastAsiaTheme="minorEastAsia"/>
          <w:color w:val="000000" w:themeColor="text1"/>
          <w:kern w:val="24"/>
        </w:rPr>
      </w:pPr>
      <w:r w:rsidRPr="0090730D">
        <w:rPr>
          <w:rFonts w:eastAsiaTheme="minorEastAsia"/>
          <w:i/>
          <w:color w:val="000000" w:themeColor="text1"/>
          <w:kern w:val="24"/>
        </w:rPr>
        <w:t xml:space="preserve">Mindfulness. </w:t>
      </w:r>
      <w:r w:rsidRPr="0090730D">
        <w:rPr>
          <w:color w:val="000000" w:themeColor="text1"/>
        </w:rPr>
        <w:t xml:space="preserve"> Mindfulness </w:t>
      </w:r>
      <w:r w:rsidRPr="0090730D">
        <w:rPr>
          <w:noProof/>
          <w:color w:val="000000" w:themeColor="text1"/>
        </w:rPr>
        <w:t>is</w:t>
      </w:r>
      <w:r w:rsidRPr="0090730D">
        <w:rPr>
          <w:color w:val="000000" w:themeColor="text1"/>
        </w:rPr>
        <w:t xml:space="preserve"> an active state of awareness that situates context in the present and is guided (not governed) by rules and routines (Langer, 2009; Langer, 1997: Langer, 1989) whereas mindlessness lacks conscious control of actions that go largely unquestioned (Langer, 1989).  </w:t>
      </w:r>
      <w:r w:rsidRPr="0090730D">
        <w:rPr>
          <w:rFonts w:eastAsiaTheme="minorEastAsia"/>
          <w:color w:val="000000" w:themeColor="text1"/>
          <w:kern w:val="24"/>
        </w:rPr>
        <w:t xml:space="preserve">Mindfulness is awareness that comes from paying attention to the present moment and suspending judgment as the </w:t>
      </w:r>
      <w:r w:rsidRPr="0090730D">
        <w:rPr>
          <w:rFonts w:eastAsiaTheme="minorEastAsia"/>
          <w:noProof/>
          <w:color w:val="000000" w:themeColor="text1"/>
          <w:kern w:val="24"/>
        </w:rPr>
        <w:t>experience</w:t>
      </w:r>
      <w:r w:rsidRPr="0090730D">
        <w:rPr>
          <w:rFonts w:eastAsiaTheme="minorEastAsia"/>
          <w:color w:val="000000" w:themeColor="text1"/>
          <w:kern w:val="24"/>
        </w:rPr>
        <w:t xml:space="preserve"> unfolds (Kabat-Zinn, 2003).   </w:t>
      </w:r>
    </w:p>
    <w:p w14:paraId="41BB8F0B" w14:textId="77777777" w:rsidR="003C2237" w:rsidRDefault="003C2237" w:rsidP="003C2237">
      <w:pPr>
        <w:widowControl w:val="0"/>
        <w:autoSpaceDE w:val="0"/>
        <w:autoSpaceDN w:val="0"/>
        <w:adjustRightInd w:val="0"/>
        <w:spacing w:before="240" w:line="480" w:lineRule="auto"/>
        <w:ind w:firstLine="720"/>
        <w:rPr>
          <w:color w:val="000000" w:themeColor="text1"/>
          <w:shd w:val="clear" w:color="auto" w:fill="FFFFFF"/>
        </w:rPr>
      </w:pPr>
      <w:r w:rsidRPr="0090730D">
        <w:rPr>
          <w:i/>
          <w:color w:val="000000" w:themeColor="text1"/>
        </w:rPr>
        <w:t xml:space="preserve">Novelty. </w:t>
      </w:r>
      <w:r w:rsidRPr="0090730D">
        <w:rPr>
          <w:color w:val="000000" w:themeColor="text1"/>
          <w:shd w:val="clear" w:color="auto" w:fill="FFFFFF"/>
        </w:rPr>
        <w:t>Novelty is something that was unknown before a particular point in time and was discovered or created at that point in time (Witt, 2009).</w:t>
      </w:r>
    </w:p>
    <w:p w14:paraId="5A15EE15" w14:textId="7B8BDB6F" w:rsidR="00BD57BD" w:rsidRPr="00BD57BD" w:rsidRDefault="00BD57BD" w:rsidP="00BD57BD">
      <w:pPr>
        <w:widowControl w:val="0"/>
        <w:autoSpaceDE w:val="0"/>
        <w:autoSpaceDN w:val="0"/>
        <w:adjustRightInd w:val="0"/>
        <w:spacing w:before="240" w:line="480" w:lineRule="auto"/>
        <w:ind w:firstLine="720"/>
        <w:rPr>
          <w:rFonts w:eastAsiaTheme="minorEastAsia"/>
          <w:color w:val="000000" w:themeColor="text1"/>
          <w:kern w:val="24"/>
        </w:rPr>
      </w:pPr>
      <w:r w:rsidRPr="0090730D">
        <w:rPr>
          <w:rFonts w:eastAsiaTheme="minorEastAsia"/>
          <w:i/>
          <w:color w:val="000000" w:themeColor="text1"/>
          <w:kern w:val="24"/>
        </w:rPr>
        <w:t>Novelty Producing.</w:t>
      </w:r>
      <w:r w:rsidRPr="0090730D">
        <w:rPr>
          <w:rFonts w:eastAsiaTheme="minorEastAsia"/>
          <w:color w:val="000000" w:themeColor="text1"/>
          <w:kern w:val="24"/>
        </w:rPr>
        <w:t xml:space="preserve"> The degree to which we tend to produce new information, to understa</w:t>
      </w:r>
      <w:r>
        <w:rPr>
          <w:rFonts w:eastAsiaTheme="minorEastAsia"/>
          <w:color w:val="000000" w:themeColor="text1"/>
          <w:kern w:val="24"/>
        </w:rPr>
        <w:t>nd out situation (Langer, 2015.</w:t>
      </w:r>
    </w:p>
    <w:p w14:paraId="69C2F80F" w14:textId="109455AD" w:rsidR="00906CA4" w:rsidRPr="00BD57BD" w:rsidRDefault="00B70D70" w:rsidP="00BD57BD">
      <w:pPr>
        <w:widowControl w:val="0"/>
        <w:autoSpaceDE w:val="0"/>
        <w:autoSpaceDN w:val="0"/>
        <w:adjustRightInd w:val="0"/>
        <w:spacing w:before="240" w:line="480" w:lineRule="auto"/>
        <w:ind w:firstLine="720"/>
        <w:rPr>
          <w:color w:val="000000" w:themeColor="text1"/>
        </w:rPr>
      </w:pPr>
      <w:r w:rsidRPr="0090730D">
        <w:rPr>
          <w:i/>
          <w:color w:val="000000" w:themeColor="text1"/>
        </w:rPr>
        <w:t xml:space="preserve">Novelty Seeking. </w:t>
      </w:r>
      <w:r w:rsidRPr="0090730D">
        <w:rPr>
          <w:color w:val="000000" w:themeColor="text1"/>
        </w:rPr>
        <w:t xml:space="preserve">Novelty seeking provides an opportunity to learn something new; those who are highly engaged notice more details about a specific relationship with the environment (Langer, 2004).  </w:t>
      </w:r>
      <w:r w:rsidRPr="0090730D">
        <w:rPr>
          <w:color w:val="000000" w:themeColor="text1"/>
        </w:rPr>
        <w:tab/>
        <w:t xml:space="preserve"> </w:t>
      </w:r>
      <w:r w:rsidR="003C2237" w:rsidRPr="0090730D">
        <w:rPr>
          <w:rFonts w:eastAsiaTheme="minorEastAsia"/>
          <w:color w:val="000000" w:themeColor="text1"/>
          <w:kern w:val="24"/>
        </w:rPr>
        <w:t xml:space="preserve"> </w:t>
      </w:r>
    </w:p>
    <w:p w14:paraId="09F4A010" w14:textId="1B28127A" w:rsidR="00B70D70" w:rsidRPr="0090730D" w:rsidRDefault="00B70D70" w:rsidP="00BD57BD">
      <w:pPr>
        <w:widowControl w:val="0"/>
        <w:autoSpaceDE w:val="0"/>
        <w:autoSpaceDN w:val="0"/>
        <w:adjustRightInd w:val="0"/>
        <w:spacing w:before="240" w:line="480" w:lineRule="auto"/>
        <w:ind w:firstLine="720"/>
        <w:rPr>
          <w:color w:val="000000" w:themeColor="text1"/>
        </w:rPr>
      </w:pPr>
      <w:r w:rsidRPr="0090730D">
        <w:rPr>
          <w:rFonts w:eastAsiaTheme="minorEastAsia"/>
          <w:i/>
          <w:color w:val="000000" w:themeColor="text1"/>
          <w:kern w:val="24"/>
        </w:rPr>
        <w:t xml:space="preserve">Reflective Practice. </w:t>
      </w:r>
      <w:r w:rsidRPr="0090730D">
        <w:rPr>
          <w:color w:val="000000" w:themeColor="text1"/>
        </w:rPr>
        <w:t>Reflective practice is a metacognitive process that allows access to a larger set of perceptual resources (Epste</w:t>
      </w:r>
      <w:r w:rsidR="00DB50AC" w:rsidRPr="0090730D">
        <w:rPr>
          <w:color w:val="000000" w:themeColor="text1"/>
        </w:rPr>
        <w:t>in, 1999).  Reflective practice</w:t>
      </w:r>
      <w:r w:rsidRPr="0090730D">
        <w:rPr>
          <w:color w:val="000000" w:themeColor="text1"/>
        </w:rPr>
        <w:t xml:space="preserve"> focuses attention on an issue, situation, problem, question or creative product, inspire an openness to connecting with others in new ways (Waddock, 2010), and focuses on the way in which a person reconstructs the meaning of what has been planned, observed or achieved (Hooper, 20</w:t>
      </w:r>
      <w:r w:rsidR="00BD57BD">
        <w:rPr>
          <w:color w:val="000000" w:themeColor="text1"/>
        </w:rPr>
        <w:t xml:space="preserve">10).  </w:t>
      </w:r>
      <w:r w:rsidRPr="0090730D">
        <w:rPr>
          <w:color w:val="000000" w:themeColor="text1"/>
        </w:rPr>
        <w:t xml:space="preserve"> </w:t>
      </w:r>
    </w:p>
    <w:p w14:paraId="08AD3E50" w14:textId="77777777" w:rsidR="00B70D70" w:rsidRPr="0090730D" w:rsidRDefault="00B70D70" w:rsidP="00B70D70">
      <w:pPr>
        <w:widowControl w:val="0"/>
        <w:autoSpaceDE w:val="0"/>
        <w:autoSpaceDN w:val="0"/>
        <w:adjustRightInd w:val="0"/>
        <w:spacing w:before="240" w:line="480" w:lineRule="auto"/>
        <w:rPr>
          <w:color w:val="000000" w:themeColor="text1"/>
        </w:rPr>
      </w:pPr>
      <w:r w:rsidRPr="0090730D">
        <w:rPr>
          <w:color w:val="000000" w:themeColor="text1"/>
        </w:rPr>
        <w:lastRenderedPageBreak/>
        <w:tab/>
      </w:r>
      <w:r w:rsidRPr="0090730D">
        <w:rPr>
          <w:i/>
          <w:color w:val="000000" w:themeColor="text1"/>
        </w:rPr>
        <w:t>4 P’s of Creativity. Person.</w:t>
      </w:r>
      <w:r w:rsidRPr="0090730D">
        <w:rPr>
          <w:color w:val="000000" w:themeColor="text1"/>
        </w:rPr>
        <w:t xml:space="preserve"> The person impacts the creative process (Rhodes, 1961).  Persons or creators who excelled in performing arts, design, education or some other artistic talent (Kaufman, 2009). </w:t>
      </w:r>
    </w:p>
    <w:p w14:paraId="793C34E3" w14:textId="77777777" w:rsidR="00B70D70" w:rsidRDefault="00B70D70" w:rsidP="00B70D70">
      <w:pPr>
        <w:widowControl w:val="0"/>
        <w:autoSpaceDE w:val="0"/>
        <w:autoSpaceDN w:val="0"/>
        <w:adjustRightInd w:val="0"/>
        <w:spacing w:before="240" w:line="480" w:lineRule="auto"/>
        <w:rPr>
          <w:color w:val="000000" w:themeColor="text1"/>
        </w:rPr>
      </w:pPr>
      <w:r w:rsidRPr="0090730D">
        <w:rPr>
          <w:color w:val="000000" w:themeColor="text1"/>
        </w:rPr>
        <w:tab/>
      </w:r>
      <w:r w:rsidRPr="0090730D">
        <w:rPr>
          <w:i/>
          <w:color w:val="000000" w:themeColor="text1"/>
        </w:rPr>
        <w:t>P</w:t>
      </w:r>
      <w:r w:rsidRPr="0090730D">
        <w:rPr>
          <w:color w:val="000000" w:themeColor="text1"/>
        </w:rPr>
        <w:t xml:space="preserve">rocess.  </w:t>
      </w:r>
      <w:r w:rsidR="00DB50AC" w:rsidRPr="0090730D">
        <w:rPr>
          <w:noProof/>
          <w:color w:val="000000" w:themeColor="text1"/>
        </w:rPr>
        <w:t>The c</w:t>
      </w:r>
      <w:r w:rsidRPr="0090730D">
        <w:rPr>
          <w:color w:val="000000" w:themeColor="text1"/>
        </w:rPr>
        <w:t>reative process is the muse or sen</w:t>
      </w:r>
      <w:r w:rsidR="00DB50AC" w:rsidRPr="0090730D">
        <w:rPr>
          <w:color w:val="000000" w:themeColor="text1"/>
        </w:rPr>
        <w:t>se of inspiration (Loori, 2005), and</w:t>
      </w:r>
      <w:r w:rsidRPr="0090730D">
        <w:rPr>
          <w:color w:val="000000" w:themeColor="text1"/>
        </w:rPr>
        <w:t xml:space="preserve"> gives the artist, inventor, designer, </w:t>
      </w:r>
      <w:r w:rsidRPr="0090730D">
        <w:rPr>
          <w:noProof/>
          <w:color w:val="000000" w:themeColor="text1"/>
        </w:rPr>
        <w:t>problem-solver,</w:t>
      </w:r>
      <w:r w:rsidRPr="0090730D">
        <w:rPr>
          <w:color w:val="000000" w:themeColor="text1"/>
        </w:rPr>
        <w:t xml:space="preserve"> and teacher or leader free expression of thoughts, emotions and reflections and values the building blocks of the process over the end product.</w:t>
      </w:r>
    </w:p>
    <w:p w14:paraId="6B56D157" w14:textId="402DC1CD" w:rsidR="00BD57BD" w:rsidRPr="00BD57BD" w:rsidRDefault="00BD57BD" w:rsidP="00BD57BD">
      <w:pPr>
        <w:widowControl w:val="0"/>
        <w:autoSpaceDE w:val="0"/>
        <w:autoSpaceDN w:val="0"/>
        <w:adjustRightInd w:val="0"/>
        <w:spacing w:before="240" w:line="480" w:lineRule="auto"/>
        <w:ind w:firstLine="720"/>
        <w:rPr>
          <w:i/>
          <w:color w:val="000000" w:themeColor="text1"/>
        </w:rPr>
      </w:pPr>
      <w:r w:rsidRPr="0090730D">
        <w:rPr>
          <w:i/>
          <w:color w:val="000000" w:themeColor="text1"/>
        </w:rPr>
        <w:t xml:space="preserve">Press.  </w:t>
      </w:r>
      <w:r w:rsidR="00571BB6">
        <w:rPr>
          <w:color w:val="000000" w:themeColor="text1"/>
        </w:rPr>
        <w:t>T</w:t>
      </w:r>
      <w:r w:rsidRPr="0090730D">
        <w:rPr>
          <w:color w:val="000000" w:themeColor="text1"/>
        </w:rPr>
        <w:t>he relationship a person has to the environm</w:t>
      </w:r>
      <w:r w:rsidR="00571BB6">
        <w:rPr>
          <w:color w:val="000000" w:themeColor="text1"/>
        </w:rPr>
        <w:t>ent.  Press is interconnected with</w:t>
      </w:r>
      <w:r w:rsidRPr="0090730D">
        <w:rPr>
          <w:color w:val="000000" w:themeColor="text1"/>
        </w:rPr>
        <w:t xml:space="preserve"> family values, tradition, culture, </w:t>
      </w:r>
      <w:r w:rsidRPr="0090730D">
        <w:rPr>
          <w:noProof/>
          <w:color w:val="000000" w:themeColor="text1"/>
        </w:rPr>
        <w:t>organization</w:t>
      </w:r>
      <w:r w:rsidRPr="0090730D">
        <w:rPr>
          <w:color w:val="000000" w:themeColor="text1"/>
        </w:rPr>
        <w:t xml:space="preserve"> as the exchange between the person and their environment</w:t>
      </w:r>
      <w:r w:rsidR="00571BB6">
        <w:rPr>
          <w:color w:val="000000" w:themeColor="text1"/>
        </w:rPr>
        <w:t>,</w:t>
      </w:r>
      <w:r w:rsidRPr="0090730D">
        <w:rPr>
          <w:color w:val="000000" w:themeColor="text1"/>
        </w:rPr>
        <w:t xml:space="preserve"> and recognizes that societal influences have a significant impact on creativity (Rhodes, 1961).</w:t>
      </w:r>
    </w:p>
    <w:p w14:paraId="15C5E0A7" w14:textId="74C78169" w:rsidR="00B70D70" w:rsidRPr="0090730D" w:rsidRDefault="00B70D70" w:rsidP="00B70D70">
      <w:pPr>
        <w:widowControl w:val="0"/>
        <w:autoSpaceDE w:val="0"/>
        <w:autoSpaceDN w:val="0"/>
        <w:adjustRightInd w:val="0"/>
        <w:spacing w:before="240" w:line="480" w:lineRule="auto"/>
        <w:rPr>
          <w:i/>
          <w:color w:val="000000" w:themeColor="text1"/>
        </w:rPr>
      </w:pPr>
      <w:r w:rsidRPr="0090730D">
        <w:rPr>
          <w:color w:val="000000" w:themeColor="text1"/>
        </w:rPr>
        <w:tab/>
      </w:r>
      <w:r w:rsidRPr="0090730D">
        <w:rPr>
          <w:i/>
          <w:color w:val="000000" w:themeColor="text1"/>
        </w:rPr>
        <w:t xml:space="preserve">Product. </w:t>
      </w:r>
      <w:r w:rsidRPr="0090730D">
        <w:rPr>
          <w:color w:val="000000" w:themeColor="text1"/>
        </w:rPr>
        <w:t>Product that is useful in th</w:t>
      </w:r>
      <w:r w:rsidR="00DB50AC" w:rsidRPr="0090730D">
        <w:rPr>
          <w:color w:val="000000" w:themeColor="text1"/>
        </w:rPr>
        <w:t>e social context, and which is</w:t>
      </w:r>
      <w:r w:rsidRPr="0090730D">
        <w:rPr>
          <w:color w:val="000000" w:themeColor="text1"/>
        </w:rPr>
        <w:t xml:space="preserve"> </w:t>
      </w:r>
      <w:r w:rsidR="000955BD">
        <w:rPr>
          <w:color w:val="000000" w:themeColor="text1"/>
        </w:rPr>
        <w:t>easy to measure because there</w:t>
      </w:r>
      <w:r w:rsidR="00571BB6">
        <w:rPr>
          <w:color w:val="000000" w:themeColor="text1"/>
        </w:rPr>
        <w:t xml:space="preserve"> is</w:t>
      </w:r>
      <w:r w:rsidRPr="0090730D">
        <w:rPr>
          <w:color w:val="000000" w:themeColor="text1"/>
        </w:rPr>
        <w:t xml:space="preserve"> a tangible end result (Rhodes, 1961; Amabile, 1988</w:t>
      </w:r>
      <w:r w:rsidR="00BA2A75">
        <w:rPr>
          <w:color w:val="000000" w:themeColor="text1"/>
        </w:rPr>
        <w:t>rt</w:t>
      </w:r>
      <w:r w:rsidRPr="0090730D">
        <w:rPr>
          <w:color w:val="000000" w:themeColor="text1"/>
        </w:rPr>
        <w:t>).</w:t>
      </w:r>
    </w:p>
    <w:p w14:paraId="622537D5" w14:textId="7815F19D" w:rsidR="00B70D70" w:rsidRDefault="00B70D70" w:rsidP="00B70D70">
      <w:pPr>
        <w:widowControl w:val="0"/>
        <w:autoSpaceDE w:val="0"/>
        <w:autoSpaceDN w:val="0"/>
        <w:adjustRightInd w:val="0"/>
        <w:spacing w:before="240" w:line="480" w:lineRule="auto"/>
        <w:rPr>
          <w:color w:val="000000" w:themeColor="text1"/>
        </w:rPr>
      </w:pPr>
      <w:r w:rsidRPr="0090730D">
        <w:rPr>
          <w:color w:val="000000" w:themeColor="text1"/>
        </w:rPr>
        <w:tab/>
      </w:r>
      <w:r w:rsidRPr="0090730D">
        <w:rPr>
          <w:i/>
          <w:color w:val="000000" w:themeColor="text1"/>
        </w:rPr>
        <w:t xml:space="preserve">Transformation. </w:t>
      </w:r>
      <w:r w:rsidRPr="0090730D">
        <w:rPr>
          <w:color w:val="000000" w:themeColor="text1"/>
        </w:rPr>
        <w:t>Transformation begins with a disorienting dilemma or event that causes</w:t>
      </w:r>
      <w:r w:rsidR="000955BD">
        <w:rPr>
          <w:color w:val="000000" w:themeColor="text1"/>
        </w:rPr>
        <w:t xml:space="preserve"> an individual to question his or her</w:t>
      </w:r>
      <w:r w:rsidRPr="0090730D">
        <w:rPr>
          <w:color w:val="000000" w:themeColor="text1"/>
        </w:rPr>
        <w:t xml:space="preserve"> assumptions or long held beliefs.</w:t>
      </w:r>
    </w:p>
    <w:p w14:paraId="48DBD93E" w14:textId="0D9B8723" w:rsidR="00B70D70" w:rsidRPr="00BD57BD" w:rsidRDefault="00BD57BD" w:rsidP="00B70D70">
      <w:pPr>
        <w:widowControl w:val="0"/>
        <w:autoSpaceDE w:val="0"/>
        <w:autoSpaceDN w:val="0"/>
        <w:adjustRightInd w:val="0"/>
        <w:spacing w:before="240" w:line="480" w:lineRule="auto"/>
        <w:rPr>
          <w:color w:val="000000" w:themeColor="text1"/>
        </w:rPr>
      </w:pPr>
      <w:r>
        <w:rPr>
          <w:color w:val="000000" w:themeColor="text1"/>
        </w:rPr>
        <w:tab/>
      </w:r>
      <w:r w:rsidRPr="0090730D">
        <w:rPr>
          <w:i/>
          <w:color w:val="000000" w:themeColor="text1"/>
        </w:rPr>
        <w:t xml:space="preserve">Transformative Learning.  </w:t>
      </w:r>
      <w:r w:rsidRPr="0090730D">
        <w:rPr>
          <w:color w:val="000000" w:themeColor="text1"/>
        </w:rPr>
        <w:t>Transformative learning is a “process by which we transform our taken-for-granted frames of reference to make them more inclusive, discriminating, open, emotionally capable of change, and reflective so that they may generate beliefs and opinions that will prove more true or justifi</w:t>
      </w:r>
      <w:r w:rsidR="00BA2A75">
        <w:rPr>
          <w:color w:val="000000" w:themeColor="text1"/>
        </w:rPr>
        <w:t>ed to guide action” (Mezirow, 2000, p.7</w:t>
      </w:r>
      <w:r>
        <w:rPr>
          <w:color w:val="000000" w:themeColor="text1"/>
        </w:rPr>
        <w:t>).</w:t>
      </w:r>
    </w:p>
    <w:p w14:paraId="352A0AD2" w14:textId="77777777" w:rsidR="00B70D70" w:rsidRPr="0090730D" w:rsidRDefault="00B70D70" w:rsidP="00B70D70">
      <w:pPr>
        <w:widowControl w:val="0"/>
        <w:autoSpaceDE w:val="0"/>
        <w:autoSpaceDN w:val="0"/>
        <w:adjustRightInd w:val="0"/>
        <w:spacing w:before="240" w:line="480" w:lineRule="auto"/>
        <w:rPr>
          <w:i/>
          <w:color w:val="000000" w:themeColor="text1"/>
        </w:rPr>
      </w:pPr>
    </w:p>
    <w:p w14:paraId="28EDF853" w14:textId="77777777" w:rsidR="00B70D70" w:rsidRPr="0090730D" w:rsidRDefault="00B70D70" w:rsidP="00B70D70">
      <w:pPr>
        <w:spacing w:line="480" w:lineRule="auto"/>
        <w:jc w:val="center"/>
        <w:rPr>
          <w:b/>
          <w:color w:val="000000" w:themeColor="text1"/>
        </w:rPr>
      </w:pPr>
      <w:r w:rsidRPr="0090730D">
        <w:rPr>
          <w:b/>
          <w:color w:val="000000" w:themeColor="text1"/>
        </w:rPr>
        <w:t>Expected Findings</w:t>
      </w:r>
    </w:p>
    <w:p w14:paraId="4C5C606B" w14:textId="77777777" w:rsidR="00B70D70" w:rsidRPr="0090730D" w:rsidRDefault="00B70D70" w:rsidP="00B70D70">
      <w:pPr>
        <w:spacing w:line="480" w:lineRule="auto"/>
        <w:rPr>
          <w:color w:val="000000" w:themeColor="text1"/>
        </w:rPr>
      </w:pPr>
      <w:r w:rsidRPr="0090730D">
        <w:rPr>
          <w:b/>
          <w:color w:val="000000" w:themeColor="text1"/>
        </w:rPr>
        <w:tab/>
      </w:r>
      <w:r w:rsidRPr="0090730D">
        <w:rPr>
          <w:color w:val="000000" w:themeColor="text1"/>
        </w:rPr>
        <w:t xml:space="preserve">The </w:t>
      </w:r>
      <w:r w:rsidR="00DB50AC" w:rsidRPr="0090730D">
        <w:rPr>
          <w:color w:val="000000" w:themeColor="text1"/>
        </w:rPr>
        <w:t>study was</w:t>
      </w:r>
      <w:r w:rsidRPr="0090730D">
        <w:rPr>
          <w:color w:val="000000" w:themeColor="text1"/>
        </w:rPr>
        <w:t xml:space="preserve"> expected to show a statistically significant correlation between the intervention of </w:t>
      </w:r>
      <w:r w:rsidRPr="0090730D">
        <w:rPr>
          <w:noProof/>
          <w:color w:val="000000" w:themeColor="text1"/>
        </w:rPr>
        <w:t>mindfulness reflective</w:t>
      </w:r>
      <w:r w:rsidRPr="0090730D">
        <w:rPr>
          <w:color w:val="000000" w:themeColor="text1"/>
        </w:rPr>
        <w:t xml:space="preserve"> practice and creative novelty in leadership as measured by Langer’s Mindfulness Scale (Langer, 1997).  The research findings may provide a template for leaders to learn about the relationship between creative novelty and mindfulness reflective practice.  By utilizing the results of this study, research may support future interventions of mindfulness reflective practice in organizations to promote creative novelty, thereby preventing familiar routines and mindless leadership models (Ray, Baker &amp; Plowman, 2011).  </w:t>
      </w:r>
    </w:p>
    <w:p w14:paraId="0EEBC1AA" w14:textId="77777777" w:rsidR="00BF1D0C" w:rsidRPr="0090730D" w:rsidRDefault="00BF1D0C" w:rsidP="00B70D70">
      <w:pPr>
        <w:spacing w:line="480" w:lineRule="auto"/>
        <w:rPr>
          <w:color w:val="000000" w:themeColor="text1"/>
        </w:rPr>
      </w:pPr>
    </w:p>
    <w:p w14:paraId="0571539A" w14:textId="77777777" w:rsidR="00B70D70" w:rsidRPr="0090730D" w:rsidRDefault="00B70D70" w:rsidP="00B70D70">
      <w:pPr>
        <w:spacing w:line="480" w:lineRule="auto"/>
        <w:jc w:val="center"/>
        <w:rPr>
          <w:b/>
          <w:color w:val="000000" w:themeColor="text1"/>
        </w:rPr>
      </w:pPr>
      <w:r w:rsidRPr="0090730D">
        <w:rPr>
          <w:b/>
          <w:color w:val="000000" w:themeColor="text1"/>
        </w:rPr>
        <w:t>Organization of the Remainder of the Study</w:t>
      </w:r>
    </w:p>
    <w:p w14:paraId="67A1014D" w14:textId="0CB88A28" w:rsidR="00B70D70" w:rsidRPr="0090730D" w:rsidRDefault="00B70D70" w:rsidP="00B70D70">
      <w:pPr>
        <w:spacing w:line="480" w:lineRule="auto"/>
        <w:ind w:firstLine="720"/>
        <w:rPr>
          <w:color w:val="000000" w:themeColor="text1"/>
        </w:rPr>
      </w:pPr>
      <w:r w:rsidRPr="0090730D">
        <w:rPr>
          <w:color w:val="000000" w:themeColor="text1"/>
        </w:rPr>
        <w:t>The following chapter will include a literature review on mindfulness theory, creativity, reflective practice, leadership and creative novelty.  By synthesizing previous research, implications for this study and future studies can be suggested.  The methodology will be clearly highlighted.  Afte</w:t>
      </w:r>
      <w:r w:rsidR="007D5C65">
        <w:rPr>
          <w:color w:val="000000" w:themeColor="text1"/>
        </w:rPr>
        <w:t>r the research intervention was</w:t>
      </w:r>
      <w:r w:rsidR="00DB50AC" w:rsidRPr="0090730D">
        <w:rPr>
          <w:color w:val="000000" w:themeColor="text1"/>
        </w:rPr>
        <w:t xml:space="preserve"> completed, the data was analyzed, and results</w:t>
      </w:r>
      <w:r w:rsidRPr="0090730D">
        <w:rPr>
          <w:color w:val="000000" w:themeColor="text1"/>
        </w:rPr>
        <w:t xml:space="preserve"> provide</w:t>
      </w:r>
      <w:r w:rsidR="00DB50AC" w:rsidRPr="0090730D">
        <w:rPr>
          <w:color w:val="000000" w:themeColor="text1"/>
        </w:rPr>
        <w:t>d</w:t>
      </w:r>
      <w:r w:rsidRPr="0090730D">
        <w:rPr>
          <w:color w:val="000000" w:themeColor="text1"/>
        </w:rPr>
        <w:t xml:space="preserve"> new information to the literature.  </w:t>
      </w:r>
    </w:p>
    <w:p w14:paraId="26BBD651" w14:textId="77777777" w:rsidR="00B70D70" w:rsidRPr="0090730D" w:rsidRDefault="00B70D70" w:rsidP="00B70D70">
      <w:pPr>
        <w:spacing w:line="480" w:lineRule="auto"/>
        <w:rPr>
          <w:color w:val="000000" w:themeColor="text1"/>
        </w:rPr>
      </w:pPr>
    </w:p>
    <w:p w14:paraId="0F19B81F" w14:textId="77777777" w:rsidR="00B70D70" w:rsidRPr="0090730D" w:rsidRDefault="00B70D70" w:rsidP="00B70D70">
      <w:pPr>
        <w:spacing w:before="1440" w:line="480" w:lineRule="auto"/>
        <w:jc w:val="center"/>
        <w:rPr>
          <w:b/>
          <w:color w:val="000000" w:themeColor="text1"/>
        </w:rPr>
      </w:pPr>
      <w:r w:rsidRPr="0090730D">
        <w:rPr>
          <w:color w:val="000000" w:themeColor="text1"/>
        </w:rPr>
        <w:br w:type="page"/>
      </w:r>
      <w:r w:rsidRPr="0090730D">
        <w:rPr>
          <w:b/>
          <w:color w:val="000000" w:themeColor="text1"/>
        </w:rPr>
        <w:lastRenderedPageBreak/>
        <w:t>CHAPTER 2.  LITERATURE REVIEW</w:t>
      </w:r>
    </w:p>
    <w:p w14:paraId="68B936CE" w14:textId="77777777" w:rsidR="00B70D70" w:rsidRPr="0090730D" w:rsidRDefault="00B70D70" w:rsidP="00B70D70">
      <w:pPr>
        <w:widowControl w:val="0"/>
        <w:autoSpaceDE w:val="0"/>
        <w:autoSpaceDN w:val="0"/>
        <w:adjustRightInd w:val="0"/>
        <w:spacing w:before="240" w:line="480" w:lineRule="auto"/>
        <w:jc w:val="center"/>
        <w:rPr>
          <w:b/>
          <w:color w:val="000000" w:themeColor="text1"/>
        </w:rPr>
      </w:pPr>
      <w:r w:rsidRPr="0090730D">
        <w:rPr>
          <w:b/>
          <w:color w:val="000000" w:themeColor="text1"/>
        </w:rPr>
        <w:t>Introduction to the Literature Review</w:t>
      </w:r>
    </w:p>
    <w:p w14:paraId="247869DC" w14:textId="2A442134" w:rsidR="00B70D70" w:rsidRPr="0090730D" w:rsidRDefault="00B70D70" w:rsidP="00B70D70">
      <w:pPr>
        <w:widowControl w:val="0"/>
        <w:autoSpaceDE w:val="0"/>
        <w:autoSpaceDN w:val="0"/>
        <w:adjustRightInd w:val="0"/>
        <w:spacing w:line="480" w:lineRule="auto"/>
        <w:ind w:firstLine="720"/>
        <w:rPr>
          <w:color w:val="000000" w:themeColor="text1"/>
        </w:rPr>
      </w:pPr>
      <w:r w:rsidRPr="0090730D">
        <w:rPr>
          <w:color w:val="000000" w:themeColor="text1"/>
        </w:rPr>
        <w:t>The purpose of this study is to determine whether a mindfulness reflective intervention is effective in increasing creativity novelty among leaders</w:t>
      </w:r>
      <w:r w:rsidR="003E4B04" w:rsidRPr="0090730D">
        <w:rPr>
          <w:color w:val="000000" w:themeColor="text1"/>
        </w:rPr>
        <w:t>,</w:t>
      </w:r>
      <w:r w:rsidRPr="0090730D">
        <w:rPr>
          <w:color w:val="000000" w:themeColor="text1"/>
        </w:rPr>
        <w:t xml:space="preserve"> as there is a lack of research in this area (Che</w:t>
      </w:r>
      <w:r w:rsidR="00F330D5">
        <w:rPr>
          <w:color w:val="000000" w:themeColor="text1"/>
        </w:rPr>
        <w:t>n</w:t>
      </w:r>
      <w:r w:rsidRPr="0090730D">
        <w:rPr>
          <w:color w:val="000000" w:themeColor="text1"/>
        </w:rPr>
        <w:t xml:space="preserve">, 2012; Amabile, Conti, Coon-Lazenby &amp; Herron, 1996).  There are clear benefits to mindfulness such as a physical link between mindfulness and higher use of prefrontal cortical activation and reduced amygdala activation in response to stress (Creswell, Way, Eisenberger &amp; Lieberman, 2007), thereby creating a state that reduces stress.  Evidence-based research has proven the effectiveness of mindfulness.  </w:t>
      </w:r>
    </w:p>
    <w:p w14:paraId="3A81DB6A" w14:textId="77777777" w:rsidR="00B70D70" w:rsidRPr="0090730D" w:rsidRDefault="00B70D70" w:rsidP="00B70D70">
      <w:pPr>
        <w:widowControl w:val="0"/>
        <w:autoSpaceDE w:val="0"/>
        <w:autoSpaceDN w:val="0"/>
        <w:adjustRightInd w:val="0"/>
        <w:spacing w:line="480" w:lineRule="auto"/>
        <w:ind w:firstLine="720"/>
        <w:rPr>
          <w:color w:val="000000" w:themeColor="text1"/>
        </w:rPr>
      </w:pPr>
      <w:r w:rsidRPr="0090730D">
        <w:rPr>
          <w:color w:val="000000" w:themeColor="text1"/>
        </w:rPr>
        <w:t xml:space="preserve">The data search for this study contained the following keywords: creativity, mindfulness theory, reflective practice, creative novelty and leadership.  The </w:t>
      </w:r>
      <w:r w:rsidRPr="0090730D">
        <w:rPr>
          <w:noProof/>
          <w:color w:val="000000" w:themeColor="text1"/>
        </w:rPr>
        <w:t>library</w:t>
      </w:r>
      <w:r w:rsidRPr="0090730D">
        <w:rPr>
          <w:color w:val="000000" w:themeColor="text1"/>
        </w:rPr>
        <w:t xml:space="preserve"> sources that were used to explore the concepts noted above included a) Proquest, b) the Cochrane library, c) MEDLINE (OVID), d) EBSCO, and e) the Academic Search Premier.  The articles found were examined for content and relevance to this study.  </w:t>
      </w:r>
    </w:p>
    <w:p w14:paraId="22CB37B8" w14:textId="77777777" w:rsidR="00B70D70" w:rsidRPr="0090730D" w:rsidRDefault="00B70D70" w:rsidP="00B70D70">
      <w:pPr>
        <w:widowControl w:val="0"/>
        <w:autoSpaceDE w:val="0"/>
        <w:autoSpaceDN w:val="0"/>
        <w:adjustRightInd w:val="0"/>
        <w:spacing w:line="480" w:lineRule="auto"/>
        <w:ind w:firstLine="720"/>
        <w:rPr>
          <w:color w:val="000000" w:themeColor="text1"/>
        </w:rPr>
      </w:pPr>
    </w:p>
    <w:p w14:paraId="692548E3" w14:textId="77777777" w:rsidR="00B70D70" w:rsidRPr="0090730D" w:rsidRDefault="00B70D70" w:rsidP="00B70D70">
      <w:pPr>
        <w:widowControl w:val="0"/>
        <w:autoSpaceDE w:val="0"/>
        <w:autoSpaceDN w:val="0"/>
        <w:adjustRightInd w:val="0"/>
        <w:spacing w:line="480" w:lineRule="auto"/>
        <w:jc w:val="center"/>
        <w:rPr>
          <w:b/>
          <w:color w:val="000000" w:themeColor="text1"/>
        </w:rPr>
      </w:pPr>
      <w:r w:rsidRPr="00ED1298">
        <w:rPr>
          <w:b/>
          <w:color w:val="000000" w:themeColor="text1"/>
        </w:rPr>
        <w:t>Theoretical Orientation for the Study</w:t>
      </w:r>
    </w:p>
    <w:p w14:paraId="566A0B66" w14:textId="2F28E853" w:rsidR="00B70D70" w:rsidRPr="0090730D" w:rsidRDefault="00B70D70" w:rsidP="00B70D70">
      <w:pPr>
        <w:widowControl w:val="0"/>
        <w:autoSpaceDE w:val="0"/>
        <w:autoSpaceDN w:val="0"/>
        <w:adjustRightInd w:val="0"/>
        <w:spacing w:line="480" w:lineRule="auto"/>
        <w:rPr>
          <w:color w:val="000000" w:themeColor="text1"/>
        </w:rPr>
      </w:pPr>
      <w:r w:rsidRPr="0090730D">
        <w:rPr>
          <w:b/>
          <w:color w:val="000000" w:themeColor="text1"/>
        </w:rPr>
        <w:tab/>
      </w:r>
      <w:r w:rsidRPr="0090730D">
        <w:rPr>
          <w:color w:val="000000" w:themeColor="text1"/>
        </w:rPr>
        <w:t xml:space="preserve">This study is based on mindfulness theory concepts that were developed in the East and imported to the West (Janaka, &amp; Balu, 2014).  According to Indian Buddhist and Chinese Taoist traditions that date back 3000 years, meditation was a pathway to enlightenment (Shapiro, Walsh &amp; Britton, 2003).  Mindfulness practices can be traced back to at least early fifth-century B.C. to Siddhartha Gautama, the Buddha (b.563 B.C.).  Buddhism is a </w:t>
      </w:r>
      <w:r w:rsidRPr="0090730D">
        <w:rPr>
          <w:noProof/>
          <w:color w:val="000000" w:themeColor="text1"/>
        </w:rPr>
        <w:t>purposeful ongoing</w:t>
      </w:r>
      <w:r w:rsidRPr="0090730D">
        <w:rPr>
          <w:color w:val="000000" w:themeColor="text1"/>
        </w:rPr>
        <w:t xml:space="preserve"> exploration of one’s mind, intention and actions, and how one perceives the world (Mahathera, 1990).  The transcription of the oral teachings </w:t>
      </w:r>
      <w:r w:rsidRPr="0090730D">
        <w:rPr>
          <w:color w:val="000000" w:themeColor="text1"/>
        </w:rPr>
        <w:lastRenderedPageBreak/>
        <w:t>of Buddhism made mindfulness concepts and practices accessible worldwide (Rosenzwei</w:t>
      </w:r>
      <w:r w:rsidR="007D5C65">
        <w:rPr>
          <w:color w:val="000000" w:themeColor="text1"/>
        </w:rPr>
        <w:t>g, 2013).  The four fundamental</w:t>
      </w:r>
      <w:r w:rsidRPr="0090730D">
        <w:rPr>
          <w:color w:val="000000" w:themeColor="text1"/>
        </w:rPr>
        <w:t xml:space="preserve"> c</w:t>
      </w:r>
      <w:r w:rsidR="007D5C65">
        <w:rPr>
          <w:color w:val="000000" w:themeColor="text1"/>
        </w:rPr>
        <w:t>oncepts of Buddhism based on</w:t>
      </w:r>
      <w:r w:rsidRPr="0090730D">
        <w:rPr>
          <w:color w:val="000000" w:themeColor="text1"/>
        </w:rPr>
        <w:t xml:space="preserve"> “bareness of attention,” which lays the groundwork for mindfulness which are (a) the organization and identification of mental confusion, (b) the non-coercive nature of bare attention, (c) the capacity to slow down the mental process, and (d) the gaining of direct visualization through the </w:t>
      </w:r>
      <w:r w:rsidRPr="0090730D">
        <w:rPr>
          <w:noProof/>
          <w:color w:val="000000" w:themeColor="text1"/>
        </w:rPr>
        <w:t>baring</w:t>
      </w:r>
      <w:r w:rsidRPr="0090730D">
        <w:rPr>
          <w:color w:val="000000" w:themeColor="text1"/>
        </w:rPr>
        <w:t xml:space="preserve"> of attention (Nyanaponika, 1972).</w:t>
      </w:r>
    </w:p>
    <w:p w14:paraId="3D442737" w14:textId="01F5A49F" w:rsidR="00B70D70" w:rsidRPr="0090730D" w:rsidRDefault="00B70D70" w:rsidP="00B70D70">
      <w:pPr>
        <w:widowControl w:val="0"/>
        <w:autoSpaceDE w:val="0"/>
        <w:autoSpaceDN w:val="0"/>
        <w:adjustRightInd w:val="0"/>
        <w:spacing w:line="480" w:lineRule="auto"/>
        <w:ind w:firstLine="720"/>
        <w:rPr>
          <w:color w:val="000000" w:themeColor="text1"/>
        </w:rPr>
      </w:pPr>
      <w:r w:rsidRPr="0090730D">
        <w:rPr>
          <w:color w:val="000000" w:themeColor="text1"/>
        </w:rPr>
        <w:t xml:space="preserve">One of the essential components of mindfulness is how it affects attitude, cognition and behavior.  Awareness is developed by deliberately paying attention to the present moment without </w:t>
      </w:r>
      <w:r w:rsidR="00906CA4" w:rsidRPr="0090730D">
        <w:rPr>
          <w:color w:val="000000" w:themeColor="text1"/>
        </w:rPr>
        <w:t>judgment</w:t>
      </w:r>
      <w:r w:rsidRPr="0090730D">
        <w:rPr>
          <w:color w:val="000000" w:themeColor="text1"/>
        </w:rPr>
        <w:t xml:space="preserve"> and allowing the experience to unfold (Kabat-Zinn, 2003).  Mindfulness is a teachable psychological state that can be nurtured by taking responsibility for attention and attitude (2003).  The process of mindfulness begins by organizing thoughts, ideas and perceptions without </w:t>
      </w:r>
      <w:r w:rsidRPr="0090730D">
        <w:rPr>
          <w:noProof/>
          <w:color w:val="000000" w:themeColor="text1"/>
        </w:rPr>
        <w:t>judgment</w:t>
      </w:r>
      <w:r w:rsidRPr="0090730D">
        <w:rPr>
          <w:color w:val="000000" w:themeColor="text1"/>
        </w:rPr>
        <w:t xml:space="preserve"> or suppression (Nyanaponika, 1972).  Slowing down thoughts can provide a greater quality of attention that reduces interference from emotions, </w:t>
      </w:r>
      <w:r w:rsidR="00906CA4" w:rsidRPr="0090730D">
        <w:rPr>
          <w:color w:val="000000" w:themeColor="text1"/>
        </w:rPr>
        <w:t>judgment</w:t>
      </w:r>
      <w:r w:rsidR="007D5C65">
        <w:rPr>
          <w:color w:val="000000" w:themeColor="text1"/>
        </w:rPr>
        <w:t>, impatience and promotes a</w:t>
      </w:r>
      <w:r w:rsidRPr="0090730D">
        <w:rPr>
          <w:color w:val="000000" w:themeColor="text1"/>
        </w:rPr>
        <w:t xml:space="preserve"> broadening of perceptions.    </w:t>
      </w:r>
    </w:p>
    <w:p w14:paraId="7AA136AE" w14:textId="53EAA747" w:rsidR="00B70D70" w:rsidRPr="0090730D" w:rsidRDefault="00B70D70" w:rsidP="00B70D70">
      <w:pPr>
        <w:widowControl w:val="0"/>
        <w:autoSpaceDE w:val="0"/>
        <w:autoSpaceDN w:val="0"/>
        <w:adjustRightInd w:val="0"/>
        <w:spacing w:line="480" w:lineRule="auto"/>
        <w:rPr>
          <w:color w:val="000000" w:themeColor="text1"/>
        </w:rPr>
      </w:pPr>
      <w:r w:rsidRPr="0090730D">
        <w:rPr>
          <w:color w:val="000000" w:themeColor="text1"/>
        </w:rPr>
        <w:tab/>
        <w:t xml:space="preserve">Eastern practices have demonstrated how holistic healing involves connecting to one’s thoughts, emotions, body and spirit (Hanh, 1976), an aim supported by Western practitioners such as Jon Kabat-Zinn, a medical </w:t>
      </w:r>
      <w:r w:rsidR="007D5C65">
        <w:rPr>
          <w:noProof/>
          <w:color w:val="000000" w:themeColor="text1"/>
        </w:rPr>
        <w:t>doctor</w:t>
      </w:r>
      <w:r w:rsidRPr="0090730D">
        <w:rPr>
          <w:color w:val="000000" w:themeColor="text1"/>
        </w:rPr>
        <w:t xml:space="preserve"> and biochemist.  Along with colleagues in as ea</w:t>
      </w:r>
      <w:r w:rsidR="007D5C65">
        <w:rPr>
          <w:color w:val="000000" w:themeColor="text1"/>
        </w:rPr>
        <w:t>rly as 1970,</w:t>
      </w:r>
      <w:r w:rsidRPr="0090730D">
        <w:rPr>
          <w:color w:val="000000" w:themeColor="text1"/>
        </w:rPr>
        <w:t xml:space="preserve"> Kabat-Zinn developed and applied mindfulness-based stress reduction (MBSR), which was practiced in an outpatient stress reduction clinic at the University of Massachusetts Medical Centre.  Kabat-Zinn (1982) noticed that many of his patients were suffering from stress and chronic pain.  The findings of his research team indicated that patients improved in the ability to cope with chronic pain and stress, </w:t>
      </w:r>
      <w:r w:rsidRPr="0090730D">
        <w:rPr>
          <w:color w:val="000000" w:themeColor="text1"/>
        </w:rPr>
        <w:lastRenderedPageBreak/>
        <w:t xml:space="preserve">once introduced to mindfulness </w:t>
      </w:r>
      <w:r w:rsidRPr="0090730D">
        <w:rPr>
          <w:noProof/>
          <w:color w:val="000000" w:themeColor="text1"/>
        </w:rPr>
        <w:t>meditation</w:t>
      </w:r>
      <w:r w:rsidRPr="0090730D">
        <w:rPr>
          <w:color w:val="000000" w:themeColor="text1"/>
        </w:rPr>
        <w:t xml:space="preserve"> (Miller, Fletcher &amp; Kabat-Zinn, 1995; Kabat-Zinn &amp; Massion, </w:t>
      </w:r>
      <w:r w:rsidR="002F7FB2">
        <w:rPr>
          <w:color w:val="000000" w:themeColor="text1"/>
        </w:rPr>
        <w:t xml:space="preserve">Kristeller, Peterson, et al. </w:t>
      </w:r>
      <w:r w:rsidRPr="0090730D">
        <w:rPr>
          <w:color w:val="000000" w:themeColor="text1"/>
        </w:rPr>
        <w:t xml:space="preserve">1992).  A </w:t>
      </w:r>
      <w:r w:rsidRPr="0090730D">
        <w:rPr>
          <w:noProof/>
          <w:color w:val="000000" w:themeColor="text1"/>
        </w:rPr>
        <w:t>one year</w:t>
      </w:r>
      <w:r w:rsidRPr="0090730D">
        <w:rPr>
          <w:color w:val="000000" w:themeColor="text1"/>
        </w:rPr>
        <w:t xml:space="preserve"> study concluded that MBSR improved mood in fifty cancer patients who continued to maintain diminished stress levels, decreased cortisol levels, improved immune systems and lowered blood pressure (Speca, Carlson, Goody &amp; Angen, 2000).  The foregoing studies added evidence that mindfulness could be taught directly as a f</w:t>
      </w:r>
      <w:r w:rsidR="008D132F">
        <w:rPr>
          <w:color w:val="000000" w:themeColor="text1"/>
        </w:rPr>
        <w:t>orm of meditation (Claxton, 2005</w:t>
      </w:r>
      <w:r w:rsidRPr="0090730D">
        <w:rPr>
          <w:color w:val="000000" w:themeColor="text1"/>
        </w:rPr>
        <w:t xml:space="preserve">) adapted from Buddhist roots.  </w:t>
      </w:r>
    </w:p>
    <w:p w14:paraId="15BB98EA" w14:textId="589C3AAF" w:rsidR="00B70D70" w:rsidRPr="0090730D" w:rsidRDefault="00B70D70" w:rsidP="00B70D70">
      <w:pPr>
        <w:widowControl w:val="0"/>
        <w:autoSpaceDE w:val="0"/>
        <w:autoSpaceDN w:val="0"/>
        <w:adjustRightInd w:val="0"/>
        <w:spacing w:line="480" w:lineRule="auto"/>
        <w:rPr>
          <w:color w:val="000000" w:themeColor="text1"/>
        </w:rPr>
      </w:pPr>
      <w:r w:rsidRPr="0090730D">
        <w:rPr>
          <w:color w:val="000000" w:themeColor="text1"/>
        </w:rPr>
        <w:tab/>
        <w:t xml:space="preserve">Langer supported previous findings that showed mindfulness as a psychological construct is both a state and a trait, a product not a process (Langer, 1989).  Her book </w:t>
      </w:r>
      <w:r w:rsidRPr="0090730D">
        <w:rPr>
          <w:i/>
          <w:color w:val="000000" w:themeColor="text1"/>
        </w:rPr>
        <w:t xml:space="preserve">Mindfulness </w:t>
      </w:r>
      <w:r w:rsidRPr="0090730D">
        <w:rPr>
          <w:color w:val="000000" w:themeColor="text1"/>
        </w:rPr>
        <w:t xml:space="preserve">(1989) expanded the concepts to include how mindfulness amplifies how novelties are perceived.  According to Langer and Moldoveanu (2000), those in a mindful state have four distinguishable revelations: (a) a greater understanding of their environment, (b) more openness to new information, (c) new classifications of structures from their perspective, and (d) heightened awareness </w:t>
      </w:r>
      <w:r w:rsidRPr="0090730D">
        <w:rPr>
          <w:noProof/>
          <w:color w:val="000000" w:themeColor="text1"/>
        </w:rPr>
        <w:t>of</w:t>
      </w:r>
      <w:r w:rsidRPr="0090730D">
        <w:rPr>
          <w:color w:val="000000" w:themeColor="text1"/>
        </w:rPr>
        <w:t xml:space="preserve"> </w:t>
      </w:r>
      <w:r w:rsidRPr="0090730D">
        <w:rPr>
          <w:noProof/>
          <w:color w:val="000000" w:themeColor="text1"/>
        </w:rPr>
        <w:t xml:space="preserve">problem-solving.  </w:t>
      </w:r>
      <w:r w:rsidRPr="0090730D">
        <w:rPr>
          <w:color w:val="000000" w:themeColor="text1"/>
        </w:rPr>
        <w:t xml:space="preserve">According to Langer (1998), mindfulness is actively engaging with and reconstructing </w:t>
      </w:r>
      <w:r w:rsidR="003E4B04" w:rsidRPr="0090730D">
        <w:rPr>
          <w:color w:val="000000" w:themeColor="text1"/>
        </w:rPr>
        <w:t>t</w:t>
      </w:r>
      <w:r w:rsidRPr="0090730D">
        <w:rPr>
          <w:color w:val="000000" w:themeColor="text1"/>
        </w:rPr>
        <w:t>he environment, and creating categories by giving attention to the moment. Mindfulness is an active state of awareness that situates context in the present and is guided (not governed) by rules and routines (</w:t>
      </w:r>
      <w:r w:rsidR="00CD704C">
        <w:rPr>
          <w:color w:val="000000" w:themeColor="text1"/>
        </w:rPr>
        <w:t xml:space="preserve">Delizonna, Williams, </w:t>
      </w:r>
      <w:r w:rsidRPr="0090730D">
        <w:rPr>
          <w:color w:val="000000" w:themeColor="text1"/>
        </w:rPr>
        <w:t xml:space="preserve">Langer, 2009; Langer, 1997: Langer, 1989) whereas mindlessness lacks conscious control of actions that go largely unquestioned (Langer, 1989).  </w:t>
      </w:r>
    </w:p>
    <w:p w14:paraId="58E60B78" w14:textId="62549691" w:rsidR="00B70D70" w:rsidRPr="0090730D" w:rsidRDefault="006B0797" w:rsidP="00B70D70">
      <w:pPr>
        <w:widowControl w:val="0"/>
        <w:autoSpaceDE w:val="0"/>
        <w:autoSpaceDN w:val="0"/>
        <w:adjustRightInd w:val="0"/>
        <w:spacing w:line="480" w:lineRule="auto"/>
        <w:ind w:firstLine="720"/>
        <w:rPr>
          <w:color w:val="000000" w:themeColor="text1"/>
        </w:rPr>
      </w:pPr>
      <w:r>
        <w:rPr>
          <w:color w:val="000000" w:themeColor="text1"/>
        </w:rPr>
        <w:t>Siegal</w:t>
      </w:r>
      <w:r w:rsidR="00B70D70" w:rsidRPr="0090730D">
        <w:rPr>
          <w:color w:val="000000" w:themeColor="text1"/>
        </w:rPr>
        <w:t xml:space="preserve"> (2010) defines mindfulness as having awareness by intentionally paying attention to the present moment without allowing </w:t>
      </w:r>
      <w:r w:rsidR="00906CA4" w:rsidRPr="0090730D">
        <w:rPr>
          <w:color w:val="000000" w:themeColor="text1"/>
        </w:rPr>
        <w:t>judgment</w:t>
      </w:r>
      <w:r w:rsidR="00B70D70" w:rsidRPr="0090730D">
        <w:rPr>
          <w:color w:val="000000" w:themeColor="text1"/>
        </w:rPr>
        <w:t xml:space="preserve">.  Focusing attention in a mindful way is a biological process that promotes health as a form of brain hygiene </w:t>
      </w:r>
      <w:r w:rsidR="00B70D70" w:rsidRPr="0090730D">
        <w:rPr>
          <w:color w:val="000000" w:themeColor="text1"/>
        </w:rPr>
        <w:lastRenderedPageBreak/>
        <w:t>(2010). There is evidence that mindfulness practice changes the brain by increasing thickness in cortical areas responsible for sensor</w:t>
      </w:r>
      <w:r w:rsidR="003E4B04" w:rsidRPr="0090730D">
        <w:rPr>
          <w:color w:val="000000" w:themeColor="text1"/>
        </w:rPr>
        <w:t>y</w:t>
      </w:r>
      <w:r w:rsidR="00B70D70" w:rsidRPr="0090730D">
        <w:rPr>
          <w:color w:val="000000" w:themeColor="text1"/>
        </w:rPr>
        <w:t>, cognitive and emotional process</w:t>
      </w:r>
      <w:r w:rsidR="00906CA4" w:rsidRPr="0090730D">
        <w:rPr>
          <w:color w:val="000000" w:themeColor="text1"/>
        </w:rPr>
        <w:t>es</w:t>
      </w:r>
      <w:r w:rsidR="00B70D70" w:rsidRPr="0090730D">
        <w:rPr>
          <w:color w:val="000000" w:themeColor="text1"/>
        </w:rPr>
        <w:t xml:space="preserve"> (Lazar, Kerr, Wasserman, Gray, et. al., (2005).  Brain scans indicated that mindfulness activated neuroplasticity (Siegal, 2010).  Mindfulness practice reduced limbic reactivity and expanded the possibility of observing and exploring the moment with oneself and others McCown, Reibel, Micozzi, 2010).  In even as short as eight-week Mindfulness Based Stress Reduction program, anxiety and negative affect were decreased, and positive affect </w:t>
      </w:r>
      <w:r w:rsidR="003E4B04" w:rsidRPr="0090730D">
        <w:rPr>
          <w:color w:val="000000" w:themeColor="text1"/>
        </w:rPr>
        <w:t>was increased (Davidson, Kabat-Z</w:t>
      </w:r>
      <w:r w:rsidR="00B70D70" w:rsidRPr="0090730D">
        <w:rPr>
          <w:color w:val="000000" w:themeColor="text1"/>
        </w:rPr>
        <w:t>inn, Schumacher, Rosenbranz, Muller, Santorelli, et al., 2003).</w:t>
      </w:r>
    </w:p>
    <w:p w14:paraId="0C52D8DB" w14:textId="77777777" w:rsidR="00B70D70" w:rsidRPr="0090730D" w:rsidRDefault="00B70D70" w:rsidP="00B70D70">
      <w:pPr>
        <w:widowControl w:val="0"/>
        <w:autoSpaceDE w:val="0"/>
        <w:autoSpaceDN w:val="0"/>
        <w:adjustRightInd w:val="0"/>
        <w:spacing w:line="480" w:lineRule="auto"/>
        <w:rPr>
          <w:color w:val="000000" w:themeColor="text1"/>
        </w:rPr>
      </w:pPr>
      <w:r w:rsidRPr="0090730D">
        <w:rPr>
          <w:color w:val="000000" w:themeColor="text1"/>
        </w:rPr>
        <w:tab/>
        <w:t xml:space="preserve">Mindfulness theory has been expanded to include traits in cognitive domains, specifically: novelty producing, novelty seeking, flexibility and engagement (Langer, 2001).  Novelty seeking, novelty producing and flexibility involve openness and curiosity facilitated by engagement with one’s environment (Bodner &amp; Langer, 2001) and an active creation of new categories (Langer, 1989).  Flexibility also refers </w:t>
      </w:r>
      <w:r w:rsidRPr="0090730D">
        <w:rPr>
          <w:noProof/>
          <w:color w:val="000000" w:themeColor="text1"/>
        </w:rPr>
        <w:t>to the ability</w:t>
      </w:r>
      <w:r w:rsidRPr="0090730D">
        <w:rPr>
          <w:color w:val="000000" w:themeColor="text1"/>
        </w:rPr>
        <w:t xml:space="preserve"> to view experiences from multiple perspectives and to use feedback from the environment in order to adapt. </w:t>
      </w:r>
    </w:p>
    <w:p w14:paraId="6156105D" w14:textId="0246D84F" w:rsidR="00B70D70" w:rsidRPr="0090730D" w:rsidRDefault="00B70D70" w:rsidP="00B70D70">
      <w:pPr>
        <w:widowControl w:val="0"/>
        <w:autoSpaceDE w:val="0"/>
        <w:autoSpaceDN w:val="0"/>
        <w:adjustRightInd w:val="0"/>
        <w:spacing w:line="480" w:lineRule="auto"/>
        <w:rPr>
          <w:color w:val="000000" w:themeColor="text1"/>
        </w:rPr>
      </w:pPr>
      <w:r w:rsidRPr="0090730D">
        <w:rPr>
          <w:color w:val="000000" w:themeColor="text1"/>
        </w:rPr>
        <w:tab/>
        <w:t xml:space="preserve">Mindfulness theory has been applied to business, education and social services.  Langer’s (1989) research found that mindfulness intervention led to creative teamwork that overcame the initial effort of the </w:t>
      </w:r>
      <w:r w:rsidRPr="0090730D">
        <w:rPr>
          <w:noProof/>
          <w:color w:val="000000" w:themeColor="text1"/>
        </w:rPr>
        <w:t>novel</w:t>
      </w:r>
      <w:r w:rsidRPr="0090730D">
        <w:rPr>
          <w:color w:val="000000" w:themeColor="text1"/>
        </w:rPr>
        <w:t xml:space="preserve"> task (</w:t>
      </w:r>
      <w:r w:rsidR="006B0797">
        <w:rPr>
          <w:color w:val="000000" w:themeColor="text1"/>
        </w:rPr>
        <w:t>Grant, Langer, Falk &amp; Capodilupo</w:t>
      </w:r>
      <w:r w:rsidRPr="0090730D">
        <w:rPr>
          <w:color w:val="000000" w:themeColor="text1"/>
        </w:rPr>
        <w:t>, 2004).  With improved perspective comes improved performance (</w:t>
      </w:r>
      <w:r w:rsidRPr="00423C10">
        <w:rPr>
          <w:color w:val="000000" w:themeColor="text1"/>
        </w:rPr>
        <w:t xml:space="preserve">Lieberman &amp; Langer, 1997, </w:t>
      </w:r>
      <w:r w:rsidR="00423C10">
        <w:rPr>
          <w:color w:val="000000" w:themeColor="text1"/>
        </w:rPr>
        <w:t xml:space="preserve">Langer, Hefferman &amp; </w:t>
      </w:r>
      <w:r w:rsidRPr="0090730D">
        <w:rPr>
          <w:color w:val="000000" w:themeColor="text1"/>
        </w:rPr>
        <w:t xml:space="preserve">Kiester, 1988).  Studies of mindfulness in a business context have shown that mindfulness </w:t>
      </w:r>
      <w:r w:rsidRPr="0090730D">
        <w:rPr>
          <w:noProof/>
          <w:color w:val="000000" w:themeColor="text1"/>
        </w:rPr>
        <w:t>increases</w:t>
      </w:r>
      <w:r w:rsidRPr="0090730D">
        <w:rPr>
          <w:color w:val="000000" w:themeColor="text1"/>
        </w:rPr>
        <w:t xml:space="preserve"> creativity and </w:t>
      </w:r>
      <w:r w:rsidRPr="0090730D">
        <w:rPr>
          <w:noProof/>
          <w:color w:val="000000" w:themeColor="text1"/>
        </w:rPr>
        <w:t>decreases</w:t>
      </w:r>
      <w:r w:rsidRPr="0090730D">
        <w:rPr>
          <w:color w:val="000000" w:themeColor="text1"/>
        </w:rPr>
        <w:t xml:space="preserve"> burnout (Langer, Hefferman &amp; Kiester, 1988).  One study in an educational context asked students to make </w:t>
      </w:r>
      <w:r w:rsidRPr="0090730D">
        <w:rPr>
          <w:color w:val="000000" w:themeColor="text1"/>
        </w:rPr>
        <w:lastRenderedPageBreak/>
        <w:t xml:space="preserve">their material meaningful rather </w:t>
      </w:r>
      <w:r w:rsidRPr="0090730D">
        <w:rPr>
          <w:noProof/>
          <w:color w:val="000000" w:themeColor="text1"/>
        </w:rPr>
        <w:t>than</w:t>
      </w:r>
      <w:r w:rsidRPr="0090730D">
        <w:rPr>
          <w:color w:val="000000" w:themeColor="text1"/>
        </w:rPr>
        <w:t xml:space="preserve"> memorize it</w:t>
      </w:r>
      <w:r w:rsidR="006B0797">
        <w:rPr>
          <w:color w:val="000000" w:themeColor="text1"/>
        </w:rPr>
        <w:t>,</w:t>
      </w:r>
      <w:r w:rsidRPr="0090730D">
        <w:rPr>
          <w:color w:val="000000" w:themeColor="text1"/>
        </w:rPr>
        <w:t xml:space="preserve"> resulting in better retention of lessons and increased creativity in essay writing (Lieberman &amp; Langer, 1997).  When children, college students and the elderly were asked to notice new things mindfully, they exhibited greater attention to stimuli, enjoyed performing tasks better, and showed improved memory (Lan</w:t>
      </w:r>
      <w:r w:rsidR="00DA0755">
        <w:rPr>
          <w:color w:val="000000" w:themeColor="text1"/>
        </w:rPr>
        <w:t>ger &amp; Bodner, 1995</w:t>
      </w:r>
      <w:r w:rsidRPr="0090730D">
        <w:rPr>
          <w:color w:val="000000" w:themeColor="text1"/>
        </w:rPr>
        <w:t xml:space="preserve">; Langer, Carson &amp; Shih, in press).  </w:t>
      </w:r>
    </w:p>
    <w:p w14:paraId="3DBEB293" w14:textId="53978C4B" w:rsidR="00B70D70" w:rsidRPr="0090730D" w:rsidRDefault="00B70D70" w:rsidP="00B70D70">
      <w:pPr>
        <w:widowControl w:val="0"/>
        <w:autoSpaceDE w:val="0"/>
        <w:autoSpaceDN w:val="0"/>
        <w:adjustRightInd w:val="0"/>
        <w:spacing w:line="480" w:lineRule="auto"/>
        <w:rPr>
          <w:color w:val="000000" w:themeColor="text1"/>
        </w:rPr>
      </w:pPr>
      <w:r w:rsidRPr="0090730D">
        <w:rPr>
          <w:color w:val="000000" w:themeColor="text1"/>
        </w:rPr>
        <w:tab/>
        <w:t>Understanding the evolution of mindfulness theory from East to West provides a framework for research on interventions.  Mindfulness can provide many benefits such as being present in the moment and the environment with greater awareness, improved mental flexibility and engagement of attention that promotes novelty seeking, novelty producing; and most importantly, physiologically changing the brain.   Research has shown that mindfulness has been effectively applied to both micro and macro systems.  Langer’</w:t>
      </w:r>
      <w:r w:rsidR="006B0797">
        <w:rPr>
          <w:color w:val="000000" w:themeColor="text1"/>
        </w:rPr>
        <w:t>s definition of mindfulness was</w:t>
      </w:r>
      <w:r w:rsidRPr="0090730D">
        <w:rPr>
          <w:color w:val="000000" w:themeColor="text1"/>
        </w:rPr>
        <w:t xml:space="preserve"> be the theoretical framework for the study.  </w:t>
      </w:r>
    </w:p>
    <w:p w14:paraId="57D595BB" w14:textId="77777777" w:rsidR="00B70D70" w:rsidRPr="0090730D" w:rsidRDefault="00B70D70" w:rsidP="00B70D70">
      <w:pPr>
        <w:widowControl w:val="0"/>
        <w:autoSpaceDE w:val="0"/>
        <w:autoSpaceDN w:val="0"/>
        <w:adjustRightInd w:val="0"/>
        <w:spacing w:line="480" w:lineRule="auto"/>
        <w:rPr>
          <w:color w:val="000000" w:themeColor="text1"/>
        </w:rPr>
      </w:pPr>
    </w:p>
    <w:p w14:paraId="37DE0917" w14:textId="77777777" w:rsidR="00B70D70" w:rsidRPr="0090730D" w:rsidRDefault="00B70D70" w:rsidP="00B70D70">
      <w:pPr>
        <w:widowControl w:val="0"/>
        <w:autoSpaceDE w:val="0"/>
        <w:autoSpaceDN w:val="0"/>
        <w:adjustRightInd w:val="0"/>
        <w:spacing w:line="480" w:lineRule="auto"/>
        <w:jc w:val="center"/>
        <w:rPr>
          <w:b/>
          <w:color w:val="000000" w:themeColor="text1"/>
        </w:rPr>
      </w:pPr>
      <w:r w:rsidRPr="0090730D">
        <w:rPr>
          <w:b/>
          <w:color w:val="000000" w:themeColor="text1"/>
        </w:rPr>
        <w:t xml:space="preserve">Review of Research Literature and Methodological Literature </w:t>
      </w:r>
      <w:r w:rsidRPr="0090730D">
        <w:rPr>
          <w:b/>
          <w:color w:val="000000" w:themeColor="text1"/>
        </w:rPr>
        <w:br/>
        <w:t>Specific to the Topic or Research Question</w:t>
      </w:r>
    </w:p>
    <w:p w14:paraId="5C0F8F3F" w14:textId="77777777" w:rsidR="00B70D70" w:rsidRPr="0090730D" w:rsidRDefault="00B70D70" w:rsidP="00B70D70">
      <w:pPr>
        <w:widowControl w:val="0"/>
        <w:autoSpaceDE w:val="0"/>
        <w:autoSpaceDN w:val="0"/>
        <w:adjustRightInd w:val="0"/>
        <w:spacing w:line="480" w:lineRule="auto"/>
        <w:rPr>
          <w:b/>
          <w:color w:val="000000" w:themeColor="text1"/>
        </w:rPr>
      </w:pPr>
      <w:r w:rsidRPr="0090730D">
        <w:rPr>
          <w:b/>
          <w:color w:val="000000" w:themeColor="text1"/>
        </w:rPr>
        <w:t>Creativity</w:t>
      </w:r>
    </w:p>
    <w:p w14:paraId="5BF74032" w14:textId="583F211D" w:rsidR="00B70D70" w:rsidRPr="0090730D" w:rsidRDefault="00B70D70" w:rsidP="00B70D70">
      <w:pPr>
        <w:widowControl w:val="0"/>
        <w:autoSpaceDE w:val="0"/>
        <w:autoSpaceDN w:val="0"/>
        <w:adjustRightInd w:val="0"/>
        <w:spacing w:line="480" w:lineRule="auto"/>
        <w:rPr>
          <w:color w:val="000000" w:themeColor="text1"/>
        </w:rPr>
      </w:pPr>
      <w:r w:rsidRPr="0090730D">
        <w:rPr>
          <w:b/>
          <w:color w:val="000000" w:themeColor="text1"/>
        </w:rPr>
        <w:tab/>
      </w:r>
      <w:r w:rsidRPr="0090730D">
        <w:rPr>
          <w:color w:val="000000" w:themeColor="text1"/>
        </w:rPr>
        <w:t xml:space="preserve">The definition of creativity is the production of novel, useful ideas or problem solutions that </w:t>
      </w:r>
      <w:r w:rsidRPr="0090730D">
        <w:rPr>
          <w:noProof/>
          <w:color w:val="000000" w:themeColor="text1"/>
        </w:rPr>
        <w:t>service</w:t>
      </w:r>
      <w:r w:rsidR="00B31E8A">
        <w:rPr>
          <w:color w:val="000000" w:themeColor="text1"/>
        </w:rPr>
        <w:t xml:space="preserve"> a purpose (Puccio, Murdock &amp; Mance, 2005</w:t>
      </w:r>
      <w:r w:rsidRPr="0090730D">
        <w:rPr>
          <w:color w:val="000000" w:themeColor="text1"/>
        </w:rPr>
        <w:t xml:space="preserve">; Amabile, 1983; Stein, 1974).  The main theme in many of the definitions of creativity is the creator has a relationship with the process, and the product is novel and useful </w:t>
      </w:r>
      <w:r w:rsidR="00D30546">
        <w:rPr>
          <w:color w:val="000000" w:themeColor="text1"/>
        </w:rPr>
        <w:t>to the environment (</w:t>
      </w:r>
      <w:r w:rsidR="00DA378B">
        <w:rPr>
          <w:color w:val="000000" w:themeColor="text1"/>
        </w:rPr>
        <w:t>Langer, 2005; Sternberg &amp; Luba</w:t>
      </w:r>
      <w:r w:rsidR="00D30546">
        <w:rPr>
          <w:color w:val="000000" w:themeColor="text1"/>
        </w:rPr>
        <w:t xml:space="preserve">rt, 1995; </w:t>
      </w:r>
      <w:r w:rsidR="00714504">
        <w:rPr>
          <w:color w:val="000000" w:themeColor="text1"/>
        </w:rPr>
        <w:t>Weisberg, 1986</w:t>
      </w:r>
      <w:r w:rsidRPr="0090730D">
        <w:rPr>
          <w:color w:val="000000" w:themeColor="text1"/>
        </w:rPr>
        <w:t xml:space="preserve">).  </w:t>
      </w:r>
    </w:p>
    <w:p w14:paraId="3766B5FA" w14:textId="288C0450" w:rsidR="00B70D70" w:rsidRPr="0090730D" w:rsidRDefault="00B70D70" w:rsidP="00B70D70">
      <w:pPr>
        <w:widowControl w:val="0"/>
        <w:autoSpaceDE w:val="0"/>
        <w:autoSpaceDN w:val="0"/>
        <w:adjustRightInd w:val="0"/>
        <w:spacing w:line="480" w:lineRule="auto"/>
        <w:ind w:firstLine="720"/>
        <w:rPr>
          <w:color w:val="000000" w:themeColor="text1"/>
        </w:rPr>
      </w:pPr>
      <w:r w:rsidRPr="0090730D">
        <w:rPr>
          <w:color w:val="000000" w:themeColor="text1"/>
        </w:rPr>
        <w:t>Creativity allows ideas from multiple sources to be linked</w:t>
      </w:r>
      <w:r w:rsidR="002810D4">
        <w:rPr>
          <w:color w:val="000000" w:themeColor="text1"/>
        </w:rPr>
        <w:t>,</w:t>
      </w:r>
      <w:r w:rsidRPr="0090730D">
        <w:rPr>
          <w:color w:val="000000" w:themeColor="text1"/>
        </w:rPr>
        <w:t xml:space="preserve"> and unknown areas to be explored for unique approaches to problems or tasks by seeking novelty (Gilson &amp; </w:t>
      </w:r>
      <w:r w:rsidRPr="0090730D">
        <w:rPr>
          <w:color w:val="000000" w:themeColor="text1"/>
        </w:rPr>
        <w:lastRenderedPageBreak/>
        <w:t xml:space="preserve">Shalley, 2004).  Creativity is the development of original ideas that are useful or influential (Runco, 2004).  Creativity is defined as “the how (ability and process), the where and when (environment) made by the who (individual or group) making the what (a specific product) both new and useful” </w:t>
      </w:r>
      <w:r w:rsidR="002810D4">
        <w:rPr>
          <w:color w:val="000000" w:themeColor="text1"/>
        </w:rPr>
        <w:t xml:space="preserve">(Runco, 2004, </w:t>
      </w:r>
      <w:r w:rsidRPr="0090730D">
        <w:rPr>
          <w:color w:val="000000" w:themeColor="text1"/>
        </w:rPr>
        <w:t xml:space="preserve">p. 52), with the product needing to be novel and useful in a social context (Plucker, Beghetto &amp; Dow, 2004).  Recurring themes in the literature suggest that creativity implies going above and beyond the regular </w:t>
      </w:r>
      <w:r w:rsidRPr="0090730D">
        <w:rPr>
          <w:noProof/>
          <w:color w:val="000000" w:themeColor="text1"/>
        </w:rPr>
        <w:t>patterns</w:t>
      </w:r>
      <w:r w:rsidRPr="0090730D">
        <w:rPr>
          <w:color w:val="000000" w:themeColor="text1"/>
        </w:rPr>
        <w:t xml:space="preserve"> of generating ideas products (Sternber</w:t>
      </w:r>
      <w:r w:rsidR="003056C3">
        <w:rPr>
          <w:color w:val="000000" w:themeColor="text1"/>
        </w:rPr>
        <w:t>g</w:t>
      </w:r>
      <w:r w:rsidR="00E737AA">
        <w:rPr>
          <w:color w:val="000000" w:themeColor="text1"/>
        </w:rPr>
        <w:t xml:space="preserve">, </w:t>
      </w:r>
      <w:r w:rsidRPr="0090730D">
        <w:rPr>
          <w:color w:val="000000" w:themeColor="text1"/>
        </w:rPr>
        <w:t xml:space="preserve">2006; Amabile, 1996 &amp; Wiener, 2000). </w:t>
      </w:r>
    </w:p>
    <w:p w14:paraId="7A5FFC4D" w14:textId="3AE8ABF8" w:rsidR="00B70D70" w:rsidRPr="0090730D" w:rsidRDefault="00B70D70" w:rsidP="00B70D70">
      <w:pPr>
        <w:widowControl w:val="0"/>
        <w:autoSpaceDE w:val="0"/>
        <w:autoSpaceDN w:val="0"/>
        <w:adjustRightInd w:val="0"/>
        <w:spacing w:line="480" w:lineRule="auto"/>
        <w:ind w:firstLine="720"/>
        <w:rPr>
          <w:color w:val="000000" w:themeColor="text1"/>
        </w:rPr>
      </w:pPr>
      <w:r w:rsidRPr="0090730D">
        <w:rPr>
          <w:color w:val="000000" w:themeColor="text1"/>
        </w:rPr>
        <w:t>Rhodes’s (1961) four P’s model of creativity encompasses a summary of the above definitions of creativity.  The four P’s of creativity consist of 1) person, 2) process, 3) product and 4) press influence (creative environment).  The research on creativity focused on unique persons or creators who excelled in performing arts, design, education or some other artistic talent (Kaufman, 2009)</w:t>
      </w:r>
      <w:r w:rsidR="002810D4">
        <w:rPr>
          <w:color w:val="000000" w:themeColor="text1"/>
        </w:rPr>
        <w:t>,</w:t>
      </w:r>
      <w:r w:rsidRPr="0090730D">
        <w:rPr>
          <w:color w:val="000000" w:themeColor="text1"/>
        </w:rPr>
        <w:t xml:space="preserve"> or inventing, designing composing, planning</w:t>
      </w:r>
      <w:r w:rsidR="00324F3D">
        <w:rPr>
          <w:color w:val="000000" w:themeColor="text1"/>
        </w:rPr>
        <w:t xml:space="preserve"> and developing (Guildford, 1950</w:t>
      </w:r>
      <w:r w:rsidRPr="0090730D">
        <w:rPr>
          <w:color w:val="000000" w:themeColor="text1"/>
        </w:rPr>
        <w:t xml:space="preserve">), leading to the creation of novel products.  Creativity is achievable by any individual who can effectively respond to any new situation with </w:t>
      </w:r>
      <w:r w:rsidRPr="0090730D">
        <w:rPr>
          <w:noProof/>
          <w:color w:val="000000" w:themeColor="text1"/>
        </w:rPr>
        <w:t>creative</w:t>
      </w:r>
      <w:r w:rsidRPr="0090730D">
        <w:rPr>
          <w:color w:val="000000" w:themeColor="text1"/>
        </w:rPr>
        <w:t xml:space="preserve"> expression in a conducive </w:t>
      </w:r>
      <w:r w:rsidRPr="0090730D">
        <w:rPr>
          <w:noProof/>
          <w:color w:val="000000" w:themeColor="text1"/>
        </w:rPr>
        <w:t>environment</w:t>
      </w:r>
      <w:r w:rsidRPr="0090730D">
        <w:rPr>
          <w:color w:val="000000" w:themeColor="text1"/>
        </w:rPr>
        <w:t xml:space="preserve"> (Amabile, 1996) and anyone could have the pote</w:t>
      </w:r>
      <w:r w:rsidR="002810D4">
        <w:rPr>
          <w:color w:val="000000" w:themeColor="text1"/>
        </w:rPr>
        <w:t>ntial to be creative when engaging</w:t>
      </w:r>
      <w:r w:rsidRPr="0090730D">
        <w:rPr>
          <w:color w:val="000000" w:themeColor="text1"/>
        </w:rPr>
        <w:t xml:space="preserve"> in a task (Langer, 2005).  </w:t>
      </w:r>
    </w:p>
    <w:p w14:paraId="4F5F16EC" w14:textId="1ACF89DC" w:rsidR="00B70D70" w:rsidRPr="0090730D" w:rsidRDefault="00B70D70" w:rsidP="00B70D70">
      <w:pPr>
        <w:widowControl w:val="0"/>
        <w:autoSpaceDE w:val="0"/>
        <w:autoSpaceDN w:val="0"/>
        <w:adjustRightInd w:val="0"/>
        <w:spacing w:line="480" w:lineRule="auto"/>
        <w:ind w:firstLine="720"/>
        <w:rPr>
          <w:color w:val="000000" w:themeColor="text1"/>
        </w:rPr>
      </w:pPr>
      <w:r w:rsidRPr="0090730D">
        <w:rPr>
          <w:color w:val="000000" w:themeColor="text1"/>
        </w:rPr>
        <w:t>The creative process occurs when individuals and teams develop creative ideas as they respond to predicaments and opportunities (Puccio, Mance, Switalski &amp; Reali, 2012) The creativity of a group  does not credit one person; all members contribute and it is the interactional dynamics that concl</w:t>
      </w:r>
      <w:r w:rsidR="00324F3D">
        <w:rPr>
          <w:color w:val="000000" w:themeColor="text1"/>
        </w:rPr>
        <w:t>ude the end result (Sawyer, 2007</w:t>
      </w:r>
      <w:r w:rsidRPr="0090730D">
        <w:rPr>
          <w:color w:val="000000" w:themeColor="text1"/>
        </w:rPr>
        <w:t xml:space="preserve">).  Sawyer (2007) believes that creative ideas emerge from “collaborative webs, not from the minds of lone creators” and proposes that creative teams and organization not work in isolation when </w:t>
      </w:r>
      <w:r w:rsidRPr="0090730D">
        <w:rPr>
          <w:color w:val="000000" w:themeColor="text1"/>
        </w:rPr>
        <w:lastRenderedPageBreak/>
        <w:t xml:space="preserve">being creative and innovative. The process is not concerned with the end </w:t>
      </w:r>
      <w:r w:rsidR="002810D4">
        <w:rPr>
          <w:noProof/>
          <w:color w:val="000000" w:themeColor="text1"/>
        </w:rPr>
        <w:t>product; i</w:t>
      </w:r>
      <w:r w:rsidRPr="0090730D">
        <w:rPr>
          <w:noProof/>
          <w:color w:val="000000" w:themeColor="text1"/>
        </w:rPr>
        <w:t>nstead</w:t>
      </w:r>
      <w:r w:rsidRPr="0090730D">
        <w:rPr>
          <w:color w:val="000000" w:themeColor="text1"/>
        </w:rPr>
        <w:t xml:space="preserve">, it stimulates everyone onward to the destination.  </w:t>
      </w:r>
      <w:r w:rsidR="002810D4">
        <w:rPr>
          <w:noProof/>
          <w:color w:val="000000" w:themeColor="text1"/>
        </w:rPr>
        <w:t>The creative</w:t>
      </w:r>
      <w:r w:rsidRPr="0090730D">
        <w:rPr>
          <w:noProof/>
          <w:color w:val="000000" w:themeColor="text1"/>
        </w:rPr>
        <w:t xml:space="preserve"> process becomes </w:t>
      </w:r>
      <w:r w:rsidRPr="0090730D">
        <w:rPr>
          <w:color w:val="000000" w:themeColor="text1"/>
        </w:rPr>
        <w:t>the muse or sen</w:t>
      </w:r>
      <w:r w:rsidR="002810D4">
        <w:rPr>
          <w:color w:val="000000" w:themeColor="text1"/>
        </w:rPr>
        <w:t>se of inspiration (Loori, 2005)</w:t>
      </w:r>
      <w:r w:rsidRPr="0090730D">
        <w:rPr>
          <w:color w:val="000000" w:themeColor="text1"/>
        </w:rPr>
        <w:t xml:space="preserve"> whereby the leader has free expression of thoughts and emotions and values the building blocks of the process over the end product.  By generating a useful product in the social context, the product is measurable as there is a tangible e</w:t>
      </w:r>
      <w:r w:rsidR="00B30004" w:rsidRPr="0090730D">
        <w:rPr>
          <w:color w:val="000000" w:themeColor="text1"/>
        </w:rPr>
        <w:t>nd result (Amabile, 1988), which</w:t>
      </w:r>
      <w:r w:rsidRPr="0090730D">
        <w:rPr>
          <w:color w:val="000000" w:themeColor="text1"/>
        </w:rPr>
        <w:t xml:space="preserve"> was developed as a result of creative people and processes</w:t>
      </w:r>
      <w:r w:rsidR="002810D4">
        <w:rPr>
          <w:color w:val="000000" w:themeColor="text1"/>
        </w:rPr>
        <w:t>.</w:t>
      </w:r>
      <w:r w:rsidRPr="0090730D">
        <w:rPr>
          <w:color w:val="000000" w:themeColor="text1"/>
        </w:rPr>
        <w:t xml:space="preserve"> </w:t>
      </w:r>
    </w:p>
    <w:p w14:paraId="0DFF4CCE" w14:textId="26E873EC" w:rsidR="00B70D70" w:rsidRPr="0090730D" w:rsidRDefault="00B70D70" w:rsidP="00B70D70">
      <w:pPr>
        <w:widowControl w:val="0"/>
        <w:autoSpaceDE w:val="0"/>
        <w:autoSpaceDN w:val="0"/>
        <w:adjustRightInd w:val="0"/>
        <w:spacing w:line="480" w:lineRule="auto"/>
        <w:ind w:firstLine="720"/>
        <w:rPr>
          <w:color w:val="000000" w:themeColor="text1"/>
        </w:rPr>
      </w:pPr>
      <w:r w:rsidRPr="0090730D">
        <w:rPr>
          <w:color w:val="000000" w:themeColor="text1"/>
        </w:rPr>
        <w:t xml:space="preserve">Rhodes (1961) refers to </w:t>
      </w:r>
      <w:r w:rsidRPr="0090730D">
        <w:rPr>
          <w:i/>
          <w:color w:val="000000" w:themeColor="text1"/>
        </w:rPr>
        <w:t xml:space="preserve">press </w:t>
      </w:r>
      <w:r w:rsidRPr="0090730D">
        <w:rPr>
          <w:noProof/>
          <w:color w:val="000000" w:themeColor="text1"/>
        </w:rPr>
        <w:t>as</w:t>
      </w:r>
      <w:r w:rsidRPr="0090730D">
        <w:rPr>
          <w:color w:val="000000" w:themeColor="text1"/>
        </w:rPr>
        <w:t xml:space="preserve"> the relationship a person has to the environment.  Press is interconnected to family values, tradition, culture, </w:t>
      </w:r>
      <w:r w:rsidRPr="0090730D">
        <w:rPr>
          <w:noProof/>
          <w:color w:val="000000" w:themeColor="text1"/>
        </w:rPr>
        <w:t>organization</w:t>
      </w:r>
      <w:r w:rsidRPr="0090730D">
        <w:rPr>
          <w:color w:val="000000" w:themeColor="text1"/>
        </w:rPr>
        <w:t xml:space="preserve"> as the exchange between the person and their environment</w:t>
      </w:r>
      <w:r w:rsidR="002810D4">
        <w:rPr>
          <w:color w:val="000000" w:themeColor="text1"/>
        </w:rPr>
        <w:t>,</w:t>
      </w:r>
      <w:r w:rsidRPr="0090730D">
        <w:rPr>
          <w:color w:val="000000" w:themeColor="text1"/>
        </w:rPr>
        <w:t xml:space="preserve"> and recognizes that societal influences have a significant impact on creativity.  The environment can have a </w:t>
      </w:r>
      <w:r w:rsidRPr="0090730D">
        <w:rPr>
          <w:noProof/>
          <w:color w:val="000000" w:themeColor="text1"/>
        </w:rPr>
        <w:t>positive</w:t>
      </w:r>
      <w:r w:rsidRPr="0090730D">
        <w:rPr>
          <w:color w:val="000000" w:themeColor="text1"/>
        </w:rPr>
        <w:t xml:space="preserve"> or negative im</w:t>
      </w:r>
      <w:r w:rsidR="006F2C53">
        <w:rPr>
          <w:color w:val="000000" w:themeColor="text1"/>
        </w:rPr>
        <w:t>pact on creativity (Puccio, Mance, Switalski, &amp; Reali, 2012</w:t>
      </w:r>
      <w:r w:rsidRPr="0090730D">
        <w:rPr>
          <w:color w:val="000000" w:themeColor="text1"/>
        </w:rPr>
        <w:t xml:space="preserve">; Runco, 2007), as some environments are more supportive than others.  </w:t>
      </w:r>
    </w:p>
    <w:p w14:paraId="163231FC" w14:textId="3005B818" w:rsidR="00B70D70" w:rsidRPr="0090730D" w:rsidRDefault="00B70D70" w:rsidP="00B70D70">
      <w:pPr>
        <w:widowControl w:val="0"/>
        <w:autoSpaceDE w:val="0"/>
        <w:autoSpaceDN w:val="0"/>
        <w:adjustRightInd w:val="0"/>
        <w:spacing w:line="480" w:lineRule="auto"/>
        <w:ind w:firstLine="720"/>
        <w:rPr>
          <w:color w:val="000000" w:themeColor="text1"/>
        </w:rPr>
      </w:pPr>
      <w:r w:rsidRPr="0090730D">
        <w:rPr>
          <w:color w:val="000000" w:themeColor="text1"/>
        </w:rPr>
        <w:t xml:space="preserve">The literature on creativity demonstrates that creativity is connected with the </w:t>
      </w:r>
      <w:r w:rsidRPr="0090730D">
        <w:rPr>
          <w:noProof/>
          <w:color w:val="000000" w:themeColor="text1"/>
        </w:rPr>
        <w:t>person</w:t>
      </w:r>
      <w:r w:rsidRPr="0090730D">
        <w:rPr>
          <w:color w:val="000000" w:themeColor="text1"/>
        </w:rPr>
        <w:t>, process, product and environment that influence the end resul</w:t>
      </w:r>
      <w:r w:rsidR="007B7073">
        <w:rPr>
          <w:color w:val="000000" w:themeColor="text1"/>
        </w:rPr>
        <w:t>ts (Rhodes, 1961;</w:t>
      </w:r>
      <w:r w:rsidRPr="0090730D">
        <w:rPr>
          <w:color w:val="000000" w:themeColor="text1"/>
        </w:rPr>
        <w:t xml:space="preserve"> Puccio, </w:t>
      </w:r>
      <w:r w:rsidR="00C3746A">
        <w:rPr>
          <w:color w:val="000000" w:themeColor="text1"/>
        </w:rPr>
        <w:t xml:space="preserve">Mance, Switalski &amp; Reali, </w:t>
      </w:r>
      <w:r w:rsidRPr="0090730D">
        <w:rPr>
          <w:color w:val="000000" w:themeColor="text1"/>
        </w:rPr>
        <w:t>2012).  The literature was explored for definitions of creativity and the definition chosen f</w:t>
      </w:r>
      <w:r w:rsidR="00474072">
        <w:rPr>
          <w:color w:val="000000" w:themeColor="text1"/>
        </w:rPr>
        <w:t>or this study was Langer’s (2005</w:t>
      </w:r>
      <w:r w:rsidRPr="0090730D">
        <w:rPr>
          <w:color w:val="000000" w:themeColor="text1"/>
        </w:rPr>
        <w:t xml:space="preserve">) for </w:t>
      </w:r>
      <w:r w:rsidRPr="0090730D">
        <w:rPr>
          <w:noProof/>
          <w:color w:val="000000" w:themeColor="text1"/>
        </w:rPr>
        <w:t>its</w:t>
      </w:r>
      <w:r w:rsidRPr="0090730D">
        <w:rPr>
          <w:color w:val="000000" w:themeColor="text1"/>
        </w:rPr>
        <w:t xml:space="preserve"> relational connection to the </w:t>
      </w:r>
      <w:r w:rsidRPr="0090730D">
        <w:rPr>
          <w:noProof/>
          <w:color w:val="000000" w:themeColor="text1"/>
        </w:rPr>
        <w:t>person</w:t>
      </w:r>
      <w:r w:rsidRPr="0090730D">
        <w:rPr>
          <w:color w:val="000000" w:themeColor="text1"/>
        </w:rPr>
        <w:t xml:space="preserve"> and product.  Creativity </w:t>
      </w:r>
      <w:r w:rsidR="00B30004" w:rsidRPr="0090730D">
        <w:rPr>
          <w:color w:val="000000" w:themeColor="text1"/>
        </w:rPr>
        <w:t xml:space="preserve">cannot be understood </w:t>
      </w:r>
      <w:r w:rsidRPr="0090730D">
        <w:rPr>
          <w:color w:val="000000" w:themeColor="text1"/>
        </w:rPr>
        <w:t>in isolation</w:t>
      </w:r>
      <w:r w:rsidR="00B30004" w:rsidRPr="0090730D">
        <w:rPr>
          <w:color w:val="000000" w:themeColor="text1"/>
        </w:rPr>
        <w:t>,</w:t>
      </w:r>
      <w:r w:rsidRPr="0090730D">
        <w:rPr>
          <w:color w:val="000000" w:themeColor="text1"/>
        </w:rPr>
        <w:t xml:space="preserve"> but only from an ecological perspective with an aim for its usefulness to the social group. </w:t>
      </w:r>
    </w:p>
    <w:p w14:paraId="1EB45E66" w14:textId="77777777" w:rsidR="00B70D70" w:rsidRPr="0090730D" w:rsidRDefault="00B70D70" w:rsidP="00B70D70">
      <w:pPr>
        <w:widowControl w:val="0"/>
        <w:autoSpaceDE w:val="0"/>
        <w:autoSpaceDN w:val="0"/>
        <w:adjustRightInd w:val="0"/>
        <w:spacing w:line="480" w:lineRule="auto"/>
        <w:rPr>
          <w:b/>
          <w:color w:val="000000" w:themeColor="text1"/>
        </w:rPr>
      </w:pPr>
      <w:r w:rsidRPr="0090730D">
        <w:rPr>
          <w:b/>
          <w:color w:val="000000" w:themeColor="text1"/>
        </w:rPr>
        <w:t>Creative Novelty</w:t>
      </w:r>
    </w:p>
    <w:p w14:paraId="08963E55" w14:textId="77777777" w:rsidR="00B70D70" w:rsidRPr="0090730D" w:rsidRDefault="00B70D70" w:rsidP="00B70D70">
      <w:pPr>
        <w:widowControl w:val="0"/>
        <w:autoSpaceDE w:val="0"/>
        <w:autoSpaceDN w:val="0"/>
        <w:adjustRightInd w:val="0"/>
        <w:spacing w:line="480" w:lineRule="auto"/>
        <w:rPr>
          <w:rFonts w:eastAsiaTheme="minorEastAsia"/>
          <w:color w:val="000000" w:themeColor="text1"/>
          <w:kern w:val="24"/>
        </w:rPr>
      </w:pPr>
      <w:r w:rsidRPr="0090730D">
        <w:rPr>
          <w:b/>
          <w:color w:val="000000" w:themeColor="text1"/>
        </w:rPr>
        <w:tab/>
      </w:r>
      <w:r w:rsidRPr="0090730D">
        <w:rPr>
          <w:color w:val="000000" w:themeColor="text1"/>
        </w:rPr>
        <w:t>Creative novelty is defined as something that was created or discovered at a point in time based on what was unknown before</w:t>
      </w:r>
      <w:r w:rsidRPr="0090730D">
        <w:rPr>
          <w:color w:val="000000" w:themeColor="text1"/>
          <w:shd w:val="clear" w:color="auto" w:fill="FFFFFF"/>
        </w:rPr>
        <w:t xml:space="preserve"> (Witt, 2009).</w:t>
      </w:r>
      <w:r w:rsidRPr="0090730D">
        <w:rPr>
          <w:color w:val="000000" w:themeColor="text1"/>
        </w:rPr>
        <w:t xml:space="preserve">  Creative novelty involves the development of new, effective, </w:t>
      </w:r>
      <w:r w:rsidRPr="0090730D">
        <w:rPr>
          <w:noProof/>
          <w:color w:val="000000" w:themeColor="text1"/>
        </w:rPr>
        <w:t>high quality</w:t>
      </w:r>
      <w:r w:rsidRPr="0090730D">
        <w:rPr>
          <w:color w:val="000000" w:themeColor="text1"/>
        </w:rPr>
        <w:t xml:space="preserve"> ideas which are useful to an organization </w:t>
      </w:r>
      <w:r w:rsidRPr="0090730D">
        <w:rPr>
          <w:color w:val="000000" w:themeColor="text1"/>
        </w:rPr>
        <w:lastRenderedPageBreak/>
        <w:t xml:space="preserve">(Matthew, 2009).  Creative novelty generates a vision for social change by engaging and aligning perspectives, and motivating and inspiring people to meet their goals (Kotter &amp; Cohen, 2002).  </w:t>
      </w:r>
    </w:p>
    <w:p w14:paraId="06E1FD1A" w14:textId="7098A650" w:rsidR="00B70D70" w:rsidRPr="0090730D" w:rsidRDefault="00B70D70" w:rsidP="00B70D70">
      <w:pPr>
        <w:widowControl w:val="0"/>
        <w:autoSpaceDE w:val="0"/>
        <w:autoSpaceDN w:val="0"/>
        <w:adjustRightInd w:val="0"/>
        <w:spacing w:line="480" w:lineRule="auto"/>
        <w:rPr>
          <w:color w:val="000000" w:themeColor="text1"/>
        </w:rPr>
      </w:pPr>
      <w:r w:rsidRPr="0090730D">
        <w:rPr>
          <w:color w:val="000000" w:themeColor="text1"/>
        </w:rPr>
        <w:tab/>
        <w:t xml:space="preserve">Novelty seeking provides an opportunity to learn something new; those who are more actively engaged with the environment notice more specific details (Langer, </w:t>
      </w:r>
      <w:r w:rsidR="002810D4">
        <w:rPr>
          <w:color w:val="000000" w:themeColor="text1"/>
        </w:rPr>
        <w:t>Falk, Capodilupo</w:t>
      </w:r>
      <w:r w:rsidR="00992B40">
        <w:rPr>
          <w:color w:val="000000" w:themeColor="text1"/>
        </w:rPr>
        <w:t>, 2004;</w:t>
      </w:r>
      <w:r w:rsidRPr="0090730D">
        <w:rPr>
          <w:color w:val="000000" w:themeColor="text1"/>
        </w:rPr>
        <w:t xml:space="preserve"> Bonder &amp; Langer, 2001).  Creative novelty occurs when flexible people welcome a changing environment rather than resist it (Langer, </w:t>
      </w:r>
      <w:r w:rsidR="002810D4">
        <w:rPr>
          <w:color w:val="000000" w:themeColor="text1"/>
        </w:rPr>
        <w:t>Falk, Capodiluopo</w:t>
      </w:r>
      <w:r w:rsidR="00992B40">
        <w:rPr>
          <w:color w:val="000000" w:themeColor="text1"/>
        </w:rPr>
        <w:t xml:space="preserve">, </w:t>
      </w:r>
      <w:r w:rsidRPr="0090730D">
        <w:rPr>
          <w:color w:val="000000" w:themeColor="text1"/>
        </w:rPr>
        <w:t xml:space="preserve">2004), and, inflexible and non-creative organizations will fail to stay competitive (Catling, 2007).   Creative novelty provides a competitive advantage and promotes organizational development, whereas limiting novelty can stagnate employees’ performance and diminish effective response to environmental change (Knowles, 1990).  </w:t>
      </w:r>
    </w:p>
    <w:p w14:paraId="26B78718" w14:textId="77777777" w:rsidR="00B70D70" w:rsidRPr="0090730D" w:rsidRDefault="00B70D70" w:rsidP="00B70D70">
      <w:pPr>
        <w:widowControl w:val="0"/>
        <w:autoSpaceDE w:val="0"/>
        <w:autoSpaceDN w:val="0"/>
        <w:adjustRightInd w:val="0"/>
        <w:spacing w:line="480" w:lineRule="auto"/>
        <w:rPr>
          <w:b/>
          <w:color w:val="000000" w:themeColor="text1"/>
        </w:rPr>
      </w:pPr>
      <w:r w:rsidRPr="0090730D">
        <w:rPr>
          <w:b/>
          <w:color w:val="000000" w:themeColor="text1"/>
        </w:rPr>
        <w:t>Leadership</w:t>
      </w:r>
    </w:p>
    <w:p w14:paraId="69C6637B" w14:textId="19A6298B" w:rsidR="00B70D70" w:rsidRPr="0090730D" w:rsidRDefault="00B70D70" w:rsidP="00B70D70">
      <w:pPr>
        <w:widowControl w:val="0"/>
        <w:autoSpaceDE w:val="0"/>
        <w:autoSpaceDN w:val="0"/>
        <w:adjustRightInd w:val="0"/>
        <w:spacing w:line="480" w:lineRule="auto"/>
        <w:rPr>
          <w:color w:val="000000" w:themeColor="text1"/>
        </w:rPr>
      </w:pPr>
      <w:r w:rsidRPr="0090730D">
        <w:rPr>
          <w:b/>
          <w:color w:val="000000" w:themeColor="text1"/>
        </w:rPr>
        <w:tab/>
      </w:r>
      <w:r w:rsidRPr="0090730D">
        <w:rPr>
          <w:color w:val="000000" w:themeColor="text1"/>
        </w:rPr>
        <w:t>The greatest leaders are excellent creat</w:t>
      </w:r>
      <w:r w:rsidR="00B30004" w:rsidRPr="0090730D">
        <w:rPr>
          <w:color w:val="000000" w:themeColor="text1"/>
        </w:rPr>
        <w:t xml:space="preserve">ive thinkers, and </w:t>
      </w:r>
      <w:r w:rsidRPr="0090730D">
        <w:rPr>
          <w:color w:val="000000" w:themeColor="text1"/>
        </w:rPr>
        <w:t>work at bei</w:t>
      </w:r>
      <w:r w:rsidR="002810D4">
        <w:rPr>
          <w:color w:val="000000" w:themeColor="text1"/>
        </w:rPr>
        <w:t>ng creative (Harding, 2010, DeBo</w:t>
      </w:r>
      <w:r w:rsidRPr="0090730D">
        <w:rPr>
          <w:color w:val="000000" w:themeColor="text1"/>
        </w:rPr>
        <w:t>no, 1994, Puccio, Mance &amp; Murdock, 2011). Leaders foster, encourage and support creativity (Coman &amp; Bonciu, 2014) by providing a conducive work environment with the right structure, climate and human resource practices (Shalley, Gi</w:t>
      </w:r>
      <w:r w:rsidR="004C2563">
        <w:rPr>
          <w:color w:val="000000" w:themeColor="text1"/>
        </w:rPr>
        <w:t>lson &amp; Blum, 2000; Mumford, 2002</w:t>
      </w:r>
      <w:r w:rsidRPr="0090730D">
        <w:rPr>
          <w:color w:val="000000" w:themeColor="text1"/>
        </w:rPr>
        <w:t xml:space="preserve">; Mumford, Scott, Gaddis &amp; Strange, 2002; Oldhan &amp; Cummings, 1996).    </w:t>
      </w:r>
    </w:p>
    <w:p w14:paraId="7AE355A0" w14:textId="59DA1EF6" w:rsidR="00B70D70" w:rsidRPr="0090730D" w:rsidRDefault="00B70D70" w:rsidP="00B70D70">
      <w:pPr>
        <w:widowControl w:val="0"/>
        <w:autoSpaceDE w:val="0"/>
        <w:autoSpaceDN w:val="0"/>
        <w:adjustRightInd w:val="0"/>
        <w:spacing w:line="480" w:lineRule="auto"/>
        <w:rPr>
          <w:color w:val="000000" w:themeColor="text1"/>
        </w:rPr>
      </w:pPr>
      <w:r w:rsidRPr="0090730D">
        <w:rPr>
          <w:color w:val="000000" w:themeColor="text1"/>
        </w:rPr>
        <w:tab/>
        <w:t>Natural leaders can be born</w:t>
      </w:r>
      <w:r w:rsidR="002810D4">
        <w:rPr>
          <w:color w:val="000000" w:themeColor="text1"/>
        </w:rPr>
        <w:t>;</w:t>
      </w:r>
      <w:r w:rsidRPr="0090730D">
        <w:rPr>
          <w:color w:val="000000" w:themeColor="text1"/>
        </w:rPr>
        <w:t xml:space="preserve"> but</w:t>
      </w:r>
      <w:r w:rsidR="002810D4">
        <w:rPr>
          <w:color w:val="000000" w:themeColor="text1"/>
        </w:rPr>
        <w:t>,</w:t>
      </w:r>
      <w:r w:rsidRPr="0090730D">
        <w:rPr>
          <w:color w:val="000000" w:themeColor="text1"/>
        </w:rPr>
        <w:t xml:space="preserve"> with knowledge and skill development, anyone can become a leader (Whitehead, Weiss &amp; Tappen, 2009) by creating new models for responding to situations (Mumford, 2006), and providing the right workplace climate where employees can feel safe to venture into new areas of thought and action (Fawcett, Brau, Phoads, Whitlark, et. al., 2008).  Successful organizations develop leaders’ </w:t>
      </w:r>
      <w:r w:rsidRPr="0090730D">
        <w:rPr>
          <w:color w:val="000000" w:themeColor="text1"/>
        </w:rPr>
        <w:lastRenderedPageBreak/>
        <w:t>emotional intelligence by enhancing self-awareness, self-management, social awareness and social skills (</w:t>
      </w:r>
      <w:r w:rsidRPr="00A25EA7">
        <w:rPr>
          <w:color w:val="000000" w:themeColor="text1"/>
        </w:rPr>
        <w:t>Feather, 2009</w:t>
      </w:r>
      <w:r w:rsidRPr="0090730D">
        <w:rPr>
          <w:color w:val="000000" w:themeColor="text1"/>
        </w:rPr>
        <w:t>), by changing the “reality” in which employees’ work can be defined (Piccolo &amp; Coquitt, 2006), and producing “cheerleaders” who champion creative ideas (Kyvik, Zhang, Romer</w:t>
      </w:r>
      <w:r w:rsidR="006C516C">
        <w:rPr>
          <w:color w:val="000000" w:themeColor="text1"/>
        </w:rPr>
        <w:t>-Marinez, 2012; Mathisen, Einarsen, Mykletun</w:t>
      </w:r>
      <w:r w:rsidR="00356A7D">
        <w:rPr>
          <w:color w:val="000000" w:themeColor="text1"/>
        </w:rPr>
        <w:t>, 2012; Whitaker &amp; Miller</w:t>
      </w:r>
      <w:r w:rsidRPr="0090730D">
        <w:rPr>
          <w:color w:val="000000" w:themeColor="text1"/>
        </w:rPr>
        <w:t xml:space="preserve">, 2013).  When employees’ creative potential or ideas are discouraged, organizations face stagnation owing to diminished creative opportunities (Amabile &amp; Khaire, 2008).  </w:t>
      </w:r>
    </w:p>
    <w:p w14:paraId="7E58C332" w14:textId="374EAFFA" w:rsidR="00B70D70" w:rsidRPr="0090730D" w:rsidRDefault="00B70D70" w:rsidP="00B70D70">
      <w:pPr>
        <w:widowControl w:val="0"/>
        <w:autoSpaceDE w:val="0"/>
        <w:autoSpaceDN w:val="0"/>
        <w:adjustRightInd w:val="0"/>
        <w:spacing w:line="480" w:lineRule="auto"/>
        <w:rPr>
          <w:color w:val="000000" w:themeColor="text1"/>
        </w:rPr>
      </w:pPr>
      <w:r w:rsidRPr="0090730D">
        <w:rPr>
          <w:color w:val="000000" w:themeColor="text1"/>
        </w:rPr>
        <w:tab/>
        <w:t xml:space="preserve">Open minded leaders who appreciate and exhibit traits of wonder and curiosity </w:t>
      </w:r>
      <w:r w:rsidR="002810D4">
        <w:rPr>
          <w:color w:val="000000" w:themeColor="text1"/>
        </w:rPr>
        <w:t>(Puccio, Mance &amp; Murdock, 2011)</w:t>
      </w:r>
      <w:r w:rsidRPr="0090730D">
        <w:rPr>
          <w:color w:val="000000" w:themeColor="text1"/>
        </w:rPr>
        <w:t xml:space="preserve"> create an opportunity to inspire others and encourage relationship with employees who may emulate them (Mattisen, Einarsen &amp; Mykletun, 2012), and in turn emerge as motivated employees (Mumford, Scott, Gaddis &amp; Stranger, 2002).   Leaders’ expectations can increase employees’ cre</w:t>
      </w:r>
      <w:r w:rsidR="002810D4">
        <w:rPr>
          <w:color w:val="000000" w:themeColor="text1"/>
        </w:rPr>
        <w:t>ativity (Tieney &amp; Farmer, 2004)</w:t>
      </w:r>
      <w:r w:rsidRPr="0090730D">
        <w:rPr>
          <w:color w:val="000000" w:themeColor="text1"/>
        </w:rPr>
        <w:t xml:space="preserve"> through generating an organizational culture that values out</w:t>
      </w:r>
      <w:r w:rsidR="00A912D9">
        <w:rPr>
          <w:color w:val="000000" w:themeColor="text1"/>
        </w:rPr>
        <w:t>-of-the-box thinking (Cheng &amp; Wa</w:t>
      </w:r>
      <w:r w:rsidR="00DE4D28">
        <w:rPr>
          <w:color w:val="000000" w:themeColor="text1"/>
        </w:rPr>
        <w:t>ng, 2010</w:t>
      </w:r>
      <w:r w:rsidRPr="0090730D">
        <w:rPr>
          <w:color w:val="000000" w:themeColor="text1"/>
        </w:rPr>
        <w:t xml:space="preserve">; Houghton &amp; Diliello, 2010; Powell, 2008).  </w:t>
      </w:r>
    </w:p>
    <w:p w14:paraId="2E4560E8" w14:textId="1FFE6DF6" w:rsidR="00B70D70" w:rsidRPr="0090730D" w:rsidRDefault="00B70D70" w:rsidP="00B70D70">
      <w:pPr>
        <w:widowControl w:val="0"/>
        <w:autoSpaceDE w:val="0"/>
        <w:autoSpaceDN w:val="0"/>
        <w:adjustRightInd w:val="0"/>
        <w:spacing w:line="480" w:lineRule="auto"/>
        <w:rPr>
          <w:color w:val="000000" w:themeColor="text1"/>
        </w:rPr>
      </w:pPr>
      <w:r w:rsidRPr="0090730D">
        <w:rPr>
          <w:color w:val="000000" w:themeColor="text1"/>
        </w:rPr>
        <w:tab/>
        <w:t xml:space="preserve">A leader who is mindful is fully present in circumstances before responding to situations (Carroll, 2007), lets go of the weight of anxiety through the “muscle of being” (p.61), appreciates others’ views and acknowledges challenges without </w:t>
      </w:r>
      <w:r w:rsidR="00906CA4" w:rsidRPr="0090730D">
        <w:rPr>
          <w:color w:val="000000" w:themeColor="text1"/>
        </w:rPr>
        <w:t>judgment</w:t>
      </w:r>
      <w:r w:rsidRPr="0090730D">
        <w:rPr>
          <w:color w:val="000000" w:themeColor="text1"/>
        </w:rPr>
        <w:t xml:space="preserve">, and is genuine, which in turn inspires others to become more open.  Ten tenets of mindful leaders include: (a) simplicity, (b) poise, (c) courage, (d) confidence, (f) enthusiasm, (g) patience, (h) awareness, (i) skillfulness and (k) humility (Caroll, 2007).  Other traits of mindful leaders are stability, flexibility, ability to receive and accept feedback, managerial resourcefulness, openness to experience and conscientiousness, ability to process experiences and construct experiences with awareness and in daily life, valuing </w:t>
      </w:r>
      <w:r w:rsidRPr="0090730D">
        <w:rPr>
          <w:color w:val="000000" w:themeColor="text1"/>
        </w:rPr>
        <w:lastRenderedPageBreak/>
        <w:t xml:space="preserve">self-reflection and understanding, and acceptance of constant transformation </w:t>
      </w:r>
      <w:r w:rsidR="00EA3E25">
        <w:rPr>
          <w:color w:val="000000" w:themeColor="text1"/>
        </w:rPr>
        <w:t>(Mellor</w:t>
      </w:r>
      <w:r w:rsidRPr="00EA3E25">
        <w:rPr>
          <w:color w:val="000000" w:themeColor="text1"/>
        </w:rPr>
        <w:t>,</w:t>
      </w:r>
      <w:r w:rsidRPr="0090730D">
        <w:rPr>
          <w:color w:val="000000" w:themeColor="text1"/>
        </w:rPr>
        <w:t xml:space="preserve"> </w:t>
      </w:r>
      <w:r w:rsidR="00EA3E25">
        <w:rPr>
          <w:color w:val="000000" w:themeColor="text1"/>
        </w:rPr>
        <w:t>2015</w:t>
      </w:r>
      <w:r w:rsidR="00020F64">
        <w:rPr>
          <w:color w:val="000000" w:themeColor="text1"/>
        </w:rPr>
        <w:t>; Tanious, 2012; Skjei, 2014; Costa &amp; Kallick, 2008</w:t>
      </w:r>
      <w:r w:rsidR="00BD1828">
        <w:rPr>
          <w:color w:val="000000" w:themeColor="text1"/>
        </w:rPr>
        <w:t>; Goldman, 2010</w:t>
      </w:r>
      <w:r w:rsidRPr="0090730D">
        <w:rPr>
          <w:color w:val="000000" w:themeColor="text1"/>
        </w:rPr>
        <w:t>).  With highly focused attention, leaders gain optimal performance and flow of the experience (</w:t>
      </w:r>
      <w:r w:rsidRPr="004516C6">
        <w:rPr>
          <w:color w:val="000000" w:themeColor="text1"/>
        </w:rPr>
        <w:t>Csikszentmihalyi,</w:t>
      </w:r>
      <w:r w:rsidR="004516C6" w:rsidRPr="004516C6">
        <w:rPr>
          <w:color w:val="000000" w:themeColor="text1"/>
        </w:rPr>
        <w:t xml:space="preserve"> 1996</w:t>
      </w:r>
      <w:r w:rsidRPr="004516C6">
        <w:rPr>
          <w:color w:val="000000" w:themeColor="text1"/>
        </w:rPr>
        <w:t>),</w:t>
      </w:r>
      <w:r w:rsidRPr="0090730D">
        <w:rPr>
          <w:color w:val="000000" w:themeColor="text1"/>
        </w:rPr>
        <w:t xml:space="preserve"> with diminished negative effects in the brain from negative emotions (Creswell, Way, Eisenberger, &amp; Lieberman, 2007) and stress (Kabat-Zinn, 2003), resulting in improved self-regulation and empathy.  </w:t>
      </w:r>
    </w:p>
    <w:p w14:paraId="36A374FB" w14:textId="7790EA7E" w:rsidR="00B70D70" w:rsidRPr="0090730D" w:rsidRDefault="00B70D70" w:rsidP="00B70D70">
      <w:pPr>
        <w:widowControl w:val="0"/>
        <w:autoSpaceDE w:val="0"/>
        <w:autoSpaceDN w:val="0"/>
        <w:adjustRightInd w:val="0"/>
        <w:spacing w:line="480" w:lineRule="auto"/>
        <w:rPr>
          <w:color w:val="000000" w:themeColor="text1"/>
        </w:rPr>
      </w:pPr>
      <w:r w:rsidRPr="0090730D">
        <w:rPr>
          <w:color w:val="000000" w:themeColor="text1"/>
        </w:rPr>
        <w:tab/>
        <w:t xml:space="preserve">Mindless leadership perpetuates outdated behavior that stifles creativity (Ray, Baker &amp; Plowman, 2011) and often organizations rely on familiar routines.  Promoting creative leaders and positive moods results in more creative novelties coming from employees (Wang &amp; Casimir, 2007), greater emulation of creative behavior (Mattisen, Einarsen &amp; Mykeltun, 2012), and improved mood and tone of groups, </w:t>
      </w:r>
      <w:r w:rsidR="00C360C6">
        <w:rPr>
          <w:color w:val="000000" w:themeColor="text1"/>
        </w:rPr>
        <w:t xml:space="preserve">and </w:t>
      </w:r>
      <w:r w:rsidRPr="0090730D">
        <w:rPr>
          <w:color w:val="000000" w:themeColor="text1"/>
        </w:rPr>
        <w:t>more effective collaboration and coordination of efforts (Sy, Cote &amp; Saavedra, 2005), from business students who exemplified and were rewarded for creativity during education (Knowles, 1990),  Employees increased curiosity and motivation in creative work (Mumford, Scott, Gaddis &amp; Strange, 2002</w:t>
      </w:r>
      <w:r w:rsidR="00C360C6">
        <w:rPr>
          <w:color w:val="000000" w:themeColor="text1"/>
        </w:rPr>
        <w:t>) when leaders’ expectations were</w:t>
      </w:r>
      <w:r w:rsidRPr="0090730D">
        <w:rPr>
          <w:color w:val="000000" w:themeColor="text1"/>
        </w:rPr>
        <w:t xml:space="preserve"> heightened (Tierney &amp; Farmer, 2004).  Employees who viewed supervisors as supportive of innovation were more likely to rate organizations as an encouraging environment for creativity (Scott &amp; Bruce, 1994); therefore,  organizations that recognize the value of creativity in both leadership and followers formulate strategies and provide a conducive work environment for creativity and innovation (Pryer, Singleton, Taneja &amp; Toombs, 2010)</w:t>
      </w:r>
      <w:r w:rsidR="00C360C6">
        <w:rPr>
          <w:color w:val="000000" w:themeColor="text1"/>
        </w:rPr>
        <w:t>,</w:t>
      </w:r>
      <w:r w:rsidRPr="0090730D">
        <w:rPr>
          <w:color w:val="000000" w:themeColor="text1"/>
        </w:rPr>
        <w:t xml:space="preserve"> and are rated by employees as having supportive supervisors and organizations (Scott &amp; Bruce, 1994).  </w:t>
      </w:r>
    </w:p>
    <w:p w14:paraId="37CB8CB6" w14:textId="77777777" w:rsidR="00B70D70" w:rsidRPr="0090730D" w:rsidRDefault="00B70D70" w:rsidP="00B70D70">
      <w:pPr>
        <w:widowControl w:val="0"/>
        <w:autoSpaceDE w:val="0"/>
        <w:autoSpaceDN w:val="0"/>
        <w:adjustRightInd w:val="0"/>
        <w:spacing w:line="480" w:lineRule="auto"/>
        <w:rPr>
          <w:color w:val="000000" w:themeColor="text1"/>
        </w:rPr>
      </w:pPr>
      <w:r w:rsidRPr="0090730D">
        <w:rPr>
          <w:color w:val="000000" w:themeColor="text1"/>
        </w:rPr>
        <w:tab/>
        <w:t xml:space="preserve">The research summarized above demonstrates the magnitude of the role of leaders and how developing awareness and mindful leadership contributes to creativity in </w:t>
      </w:r>
      <w:r w:rsidRPr="0090730D">
        <w:rPr>
          <w:color w:val="000000" w:themeColor="text1"/>
        </w:rPr>
        <w:lastRenderedPageBreak/>
        <w:t xml:space="preserve">organizations by demonstrating the influence of leaders on employees in establishing an inspiring environment to express and enhance creativity.  </w:t>
      </w:r>
    </w:p>
    <w:p w14:paraId="16E1FF8E" w14:textId="77777777" w:rsidR="00B70D70" w:rsidRPr="0090730D" w:rsidRDefault="00B70D70" w:rsidP="00B70D70">
      <w:pPr>
        <w:widowControl w:val="0"/>
        <w:autoSpaceDE w:val="0"/>
        <w:autoSpaceDN w:val="0"/>
        <w:adjustRightInd w:val="0"/>
        <w:spacing w:line="480" w:lineRule="auto"/>
        <w:rPr>
          <w:b/>
          <w:color w:val="000000" w:themeColor="text1"/>
        </w:rPr>
      </w:pPr>
      <w:r w:rsidRPr="0090730D">
        <w:rPr>
          <w:b/>
          <w:color w:val="000000" w:themeColor="text1"/>
        </w:rPr>
        <w:t xml:space="preserve">Reflective Practice </w:t>
      </w:r>
    </w:p>
    <w:p w14:paraId="7715B177" w14:textId="228261E8" w:rsidR="00B70D70" w:rsidRPr="0090730D" w:rsidRDefault="00B70D70" w:rsidP="00B70D70">
      <w:pPr>
        <w:widowControl w:val="0"/>
        <w:autoSpaceDE w:val="0"/>
        <w:autoSpaceDN w:val="0"/>
        <w:adjustRightInd w:val="0"/>
        <w:spacing w:line="480" w:lineRule="auto"/>
        <w:rPr>
          <w:color w:val="000000" w:themeColor="text1"/>
        </w:rPr>
      </w:pPr>
      <w:r w:rsidRPr="0090730D">
        <w:rPr>
          <w:b/>
          <w:color w:val="000000" w:themeColor="text1"/>
        </w:rPr>
        <w:tab/>
      </w:r>
      <w:r w:rsidRPr="0090730D">
        <w:rPr>
          <w:color w:val="000000" w:themeColor="text1"/>
        </w:rPr>
        <w:t>Reflective practice is a metacognitive process that allows access to a larger set of perceptual resources (Epstein, 1999), which involves an experience upon which one reflects and then has a new experience (Cornish &amp; Jenkins, 2012), and i</w:t>
      </w:r>
      <w:r w:rsidR="00C360C6">
        <w:rPr>
          <w:color w:val="000000" w:themeColor="text1"/>
        </w:rPr>
        <w:t xml:space="preserve">s considered a circular process: on </w:t>
      </w:r>
      <w:r w:rsidRPr="0090730D">
        <w:rPr>
          <w:color w:val="000000" w:themeColor="text1"/>
        </w:rPr>
        <w:t xml:space="preserve">reflection, there is consequential action, more reflection and more action (2012).  There are six stages of reflection which consist of: (a) </w:t>
      </w:r>
      <w:r w:rsidR="00C360C6">
        <w:rPr>
          <w:color w:val="000000" w:themeColor="text1"/>
        </w:rPr>
        <w:t xml:space="preserve">a </w:t>
      </w:r>
      <w:r w:rsidRPr="0090730D">
        <w:rPr>
          <w:color w:val="000000" w:themeColor="text1"/>
        </w:rPr>
        <w:t xml:space="preserve">sense of discomfort, (b) identification or clarification of the concern, (c) openness to new information from internal and external resources (ability to observe and integrate different perspectives), (d) expression and integration (coming together and the making of creativity), (e) establishing continuity of self with the past, present and future, and (f) deciding whether to act on the outcome of your reflection and </w:t>
      </w:r>
      <w:r w:rsidRPr="0090730D">
        <w:rPr>
          <w:noProof/>
          <w:color w:val="000000" w:themeColor="text1"/>
        </w:rPr>
        <w:t>new</w:t>
      </w:r>
      <w:r w:rsidRPr="0090730D">
        <w:rPr>
          <w:color w:val="000000" w:themeColor="text1"/>
        </w:rPr>
        <w:t xml:space="preserve"> awareness (Boyd &amp; Fales, 1983).  </w:t>
      </w:r>
    </w:p>
    <w:p w14:paraId="16461BFE" w14:textId="40B400A6" w:rsidR="00B70D70" w:rsidRPr="0090730D" w:rsidRDefault="00B70D70" w:rsidP="00B70D70">
      <w:pPr>
        <w:widowControl w:val="0"/>
        <w:autoSpaceDE w:val="0"/>
        <w:autoSpaceDN w:val="0"/>
        <w:adjustRightInd w:val="0"/>
        <w:spacing w:line="480" w:lineRule="auto"/>
        <w:rPr>
          <w:color w:val="000000" w:themeColor="text1"/>
        </w:rPr>
      </w:pPr>
      <w:r w:rsidRPr="0090730D">
        <w:rPr>
          <w:color w:val="000000" w:themeColor="text1"/>
        </w:rPr>
        <w:tab/>
        <w:t xml:space="preserve">Reflection involves critical thinking, which develops a leader’s capacity to make effective </w:t>
      </w:r>
      <w:r w:rsidR="00906CA4" w:rsidRPr="0090730D">
        <w:rPr>
          <w:color w:val="000000" w:themeColor="text1"/>
        </w:rPr>
        <w:t>judgments</w:t>
      </w:r>
      <w:r w:rsidR="00C360C6">
        <w:rPr>
          <w:color w:val="000000" w:themeColor="text1"/>
        </w:rPr>
        <w:t xml:space="preserve"> (Hooper, 2010)</w:t>
      </w:r>
      <w:r w:rsidRPr="0090730D">
        <w:rPr>
          <w:color w:val="000000" w:themeColor="text1"/>
        </w:rPr>
        <w:t xml:space="preserve"> through heightened awareness, which promotes greater receptiveness to feedback (2010), and focus of attention on an issue, situation or problem, inspiring an openness to connect with other in new ways (Waldock, 2010).  Reflection allows leaders to compartmentalize experiences into meaningful parts, identify them and synthesize connections </w:t>
      </w:r>
      <w:r w:rsidR="00906CA4" w:rsidRPr="0090730D">
        <w:rPr>
          <w:color w:val="000000" w:themeColor="text1"/>
        </w:rPr>
        <w:t xml:space="preserve">among </w:t>
      </w:r>
      <w:r w:rsidRPr="0090730D">
        <w:rPr>
          <w:color w:val="000000" w:themeColor="text1"/>
        </w:rPr>
        <w:t xml:space="preserve">them, which assists leaders in the process of learning to be effective leaders (Stoeckel &amp; Daview, 2007).     </w:t>
      </w:r>
    </w:p>
    <w:p w14:paraId="1AAC9932" w14:textId="41527F26" w:rsidR="00B70D70" w:rsidRPr="0090730D" w:rsidRDefault="00B70D70" w:rsidP="00B70D70">
      <w:pPr>
        <w:widowControl w:val="0"/>
        <w:autoSpaceDE w:val="0"/>
        <w:autoSpaceDN w:val="0"/>
        <w:adjustRightInd w:val="0"/>
        <w:spacing w:line="480" w:lineRule="auto"/>
        <w:ind w:firstLine="720"/>
        <w:rPr>
          <w:color w:val="000000" w:themeColor="text1"/>
        </w:rPr>
      </w:pPr>
      <w:r w:rsidRPr="0090730D">
        <w:rPr>
          <w:color w:val="000000" w:themeColor="text1"/>
        </w:rPr>
        <w:t xml:space="preserve">The process of creativity is useful, novel and dependent on the person and process, and products </w:t>
      </w:r>
      <w:r w:rsidR="00C360C6">
        <w:rPr>
          <w:color w:val="000000" w:themeColor="text1"/>
        </w:rPr>
        <w:t xml:space="preserve">that are </w:t>
      </w:r>
      <w:r w:rsidRPr="0090730D">
        <w:rPr>
          <w:color w:val="000000" w:themeColor="text1"/>
        </w:rPr>
        <w:t xml:space="preserve">developed need to connect with the environment.  Through </w:t>
      </w:r>
      <w:r w:rsidRPr="0090730D">
        <w:rPr>
          <w:color w:val="000000" w:themeColor="text1"/>
        </w:rPr>
        <w:lastRenderedPageBreak/>
        <w:t>creative novelty and an environment of mindfulness</w:t>
      </w:r>
      <w:r w:rsidR="00C360C6">
        <w:rPr>
          <w:color w:val="000000" w:themeColor="text1"/>
        </w:rPr>
        <w:t>,</w:t>
      </w:r>
      <w:r w:rsidRPr="0090730D">
        <w:rPr>
          <w:color w:val="000000" w:themeColor="text1"/>
        </w:rPr>
        <w:t xml:space="preserve"> flexibility and acceptance are generated for new ideas.  Mindfulness theory applies to reflective practice as the active consequence and expression of the state of mindfulness, which gives rise to new awareness resulting in creative novelty.</w:t>
      </w:r>
    </w:p>
    <w:p w14:paraId="6A7DD64C" w14:textId="77777777" w:rsidR="00B70D70" w:rsidRPr="0090730D" w:rsidRDefault="00B70D70" w:rsidP="00B70D70">
      <w:pPr>
        <w:widowControl w:val="0"/>
        <w:autoSpaceDE w:val="0"/>
        <w:autoSpaceDN w:val="0"/>
        <w:adjustRightInd w:val="0"/>
        <w:spacing w:line="480" w:lineRule="auto"/>
        <w:ind w:firstLine="720"/>
        <w:rPr>
          <w:color w:val="000000" w:themeColor="text1"/>
        </w:rPr>
      </w:pPr>
      <w:r w:rsidRPr="0090730D">
        <w:rPr>
          <w:color w:val="000000" w:themeColor="text1"/>
        </w:rPr>
        <w:t xml:space="preserve">  </w:t>
      </w:r>
    </w:p>
    <w:p w14:paraId="78931838" w14:textId="77777777" w:rsidR="00B70D70" w:rsidRPr="0090730D" w:rsidRDefault="00B70D70" w:rsidP="00B70D70">
      <w:pPr>
        <w:widowControl w:val="0"/>
        <w:autoSpaceDE w:val="0"/>
        <w:autoSpaceDN w:val="0"/>
        <w:adjustRightInd w:val="0"/>
        <w:spacing w:line="480" w:lineRule="auto"/>
        <w:jc w:val="center"/>
        <w:rPr>
          <w:b/>
          <w:color w:val="000000" w:themeColor="text1"/>
        </w:rPr>
      </w:pPr>
      <w:r w:rsidRPr="0090730D">
        <w:rPr>
          <w:b/>
          <w:color w:val="000000" w:themeColor="text1"/>
        </w:rPr>
        <w:t>Methodological Literature</w:t>
      </w:r>
    </w:p>
    <w:p w14:paraId="3E150ACA" w14:textId="77777777" w:rsidR="00B70D70" w:rsidRPr="0090730D" w:rsidRDefault="00B70D70" w:rsidP="00B70D70">
      <w:pPr>
        <w:widowControl w:val="0"/>
        <w:autoSpaceDE w:val="0"/>
        <w:autoSpaceDN w:val="0"/>
        <w:adjustRightInd w:val="0"/>
        <w:spacing w:line="480" w:lineRule="auto"/>
        <w:rPr>
          <w:b/>
          <w:color w:val="000000" w:themeColor="text1"/>
        </w:rPr>
      </w:pPr>
      <w:r w:rsidRPr="0090730D">
        <w:rPr>
          <w:b/>
          <w:color w:val="000000" w:themeColor="text1"/>
        </w:rPr>
        <w:t xml:space="preserve">Creativity and Leadership Methodological Literature </w:t>
      </w:r>
    </w:p>
    <w:p w14:paraId="484BB755" w14:textId="14E4BA7C" w:rsidR="00B70D70" w:rsidRPr="0090730D" w:rsidRDefault="00B70D70" w:rsidP="00B70D70">
      <w:pPr>
        <w:widowControl w:val="0"/>
        <w:autoSpaceDE w:val="0"/>
        <w:autoSpaceDN w:val="0"/>
        <w:adjustRightInd w:val="0"/>
        <w:spacing w:line="480" w:lineRule="auto"/>
        <w:rPr>
          <w:color w:val="000000" w:themeColor="text1"/>
        </w:rPr>
      </w:pPr>
      <w:r w:rsidRPr="0090730D">
        <w:rPr>
          <w:b/>
          <w:color w:val="000000" w:themeColor="text1"/>
        </w:rPr>
        <w:tab/>
      </w:r>
      <w:r w:rsidRPr="0090730D">
        <w:rPr>
          <w:color w:val="000000" w:themeColor="text1"/>
        </w:rPr>
        <w:t xml:space="preserve">The trends demonstrating the connection between creativity and leadership indicate that leaders need awareness and a willingness to promote and inspire creativity and emotional intelligence in others.  Leaders not only need to be creative but </w:t>
      </w:r>
      <w:r w:rsidR="00C360C6">
        <w:rPr>
          <w:color w:val="000000" w:themeColor="text1"/>
        </w:rPr>
        <w:t xml:space="preserve">also </w:t>
      </w:r>
      <w:r w:rsidRPr="0090730D">
        <w:rPr>
          <w:color w:val="000000" w:themeColor="text1"/>
        </w:rPr>
        <w:t xml:space="preserve">inspire others to creativity in systems through a belief that the best solutions are often derived from others.  Great creative leaders inspire and depend on others to think and behave creatively (Harding, 2010).  A creative society is stimulated by creative education, an encouraging environment, natural leadership and multidisciplinary teamwork (Pawlak, 2000) through transformation, either by the education system opening the minds of future leaders (Sisk, 2014) or other systems.  Transformation requires time to develop and nurture a deeper understanding of creativity that can revise cultural archetypes and social beliefs (Miller, 2015) and involves all parts of a system.  </w:t>
      </w:r>
    </w:p>
    <w:p w14:paraId="1BC50A74" w14:textId="733F303F" w:rsidR="00B70D70" w:rsidRPr="0090730D" w:rsidRDefault="00B70D70" w:rsidP="00B70D70">
      <w:pPr>
        <w:widowControl w:val="0"/>
        <w:autoSpaceDE w:val="0"/>
        <w:autoSpaceDN w:val="0"/>
        <w:adjustRightInd w:val="0"/>
        <w:spacing w:line="480" w:lineRule="auto"/>
        <w:rPr>
          <w:color w:val="000000" w:themeColor="text1"/>
        </w:rPr>
      </w:pPr>
      <w:r w:rsidRPr="0090730D">
        <w:rPr>
          <w:color w:val="000000" w:themeColor="text1"/>
        </w:rPr>
        <w:tab/>
        <w:t>One technique to promote c</w:t>
      </w:r>
      <w:r w:rsidR="00CB2335">
        <w:rPr>
          <w:color w:val="000000" w:themeColor="text1"/>
        </w:rPr>
        <w:t>reativity is brainstorming (Dennis</w:t>
      </w:r>
      <w:r w:rsidRPr="0090730D">
        <w:rPr>
          <w:color w:val="000000" w:themeColor="text1"/>
        </w:rPr>
        <w:t xml:space="preserve">, </w:t>
      </w:r>
      <w:r w:rsidR="00CB2335">
        <w:rPr>
          <w:color w:val="000000" w:themeColor="text1"/>
        </w:rPr>
        <w:t xml:space="preserve">Minas, </w:t>
      </w:r>
      <w:r w:rsidRPr="0090730D">
        <w:rPr>
          <w:color w:val="000000" w:themeColor="text1"/>
        </w:rPr>
        <w:t>&amp; Bhagwatwar, 2013) but ideas need to move to action.  Creativity motivates individuals to put ideas into action, network the ideas and form a strong relationship with others’ ideas (Baer, 2012).  Creativity combined with emotional competence was a predictor of leading change in a</w:t>
      </w:r>
      <w:r w:rsidR="00D227E1">
        <w:rPr>
          <w:color w:val="000000" w:themeColor="text1"/>
        </w:rPr>
        <w:t xml:space="preserve">rmy leaders (Matthew, 2009), because </w:t>
      </w:r>
      <w:r w:rsidRPr="0090730D">
        <w:rPr>
          <w:color w:val="000000" w:themeColor="text1"/>
        </w:rPr>
        <w:t xml:space="preserve">the most valued strategy in </w:t>
      </w:r>
      <w:r w:rsidRPr="0090730D">
        <w:rPr>
          <w:color w:val="000000" w:themeColor="text1"/>
        </w:rPr>
        <w:lastRenderedPageBreak/>
        <w:t>brainstorming (for creative novelty) is commitment to a mutual goal (Litchfield, 2009), which results in greater average novelty and creativi</w:t>
      </w:r>
      <w:r w:rsidR="00CB2335">
        <w:rPr>
          <w:color w:val="000000" w:themeColor="text1"/>
        </w:rPr>
        <w:t>ty (Litchfield, Fan &amp; Brown, 201</w:t>
      </w:r>
      <w:r w:rsidR="00D227E1">
        <w:rPr>
          <w:color w:val="000000" w:themeColor="text1"/>
        </w:rPr>
        <w:t xml:space="preserve">1).  Novelty </w:t>
      </w:r>
      <w:r w:rsidRPr="0090730D">
        <w:rPr>
          <w:color w:val="000000" w:themeColor="text1"/>
        </w:rPr>
        <w:t>provokes mindfulness</w:t>
      </w:r>
      <w:r w:rsidR="00D227E1">
        <w:rPr>
          <w:color w:val="000000" w:themeColor="text1"/>
        </w:rPr>
        <w:t>,</w:t>
      </w:r>
      <w:r w:rsidRPr="0090730D">
        <w:rPr>
          <w:color w:val="000000" w:themeColor="text1"/>
        </w:rPr>
        <w:t xml:space="preserve"> and a relationship has been found between mindful creativity and perceived competence (Grant, Langer, Falk &amp; Capodilup</w:t>
      </w:r>
      <w:r w:rsidR="00D227E1">
        <w:rPr>
          <w:color w:val="000000" w:themeColor="text1"/>
        </w:rPr>
        <w:t>o</w:t>
      </w:r>
      <w:r w:rsidRPr="0090730D">
        <w:rPr>
          <w:color w:val="000000" w:themeColor="text1"/>
        </w:rPr>
        <w:t>, 2011).</w:t>
      </w:r>
    </w:p>
    <w:p w14:paraId="6098959F" w14:textId="77777777" w:rsidR="00D227E1" w:rsidRDefault="00B70D70" w:rsidP="00B70D70">
      <w:pPr>
        <w:widowControl w:val="0"/>
        <w:autoSpaceDE w:val="0"/>
        <w:autoSpaceDN w:val="0"/>
        <w:adjustRightInd w:val="0"/>
        <w:spacing w:line="480" w:lineRule="auto"/>
        <w:rPr>
          <w:color w:val="000000" w:themeColor="text1"/>
        </w:rPr>
      </w:pPr>
      <w:r w:rsidRPr="0090730D">
        <w:rPr>
          <w:color w:val="000000" w:themeColor="text1"/>
        </w:rPr>
        <w:tab/>
        <w:t xml:space="preserve">The role of effective and mindful leaders is to promote awareness in supporting the environment to elicit creative novelty and convert ideas into actions.  Research on creativity and leaders found a positive relationship between emotional intelligence and creativity in leaders (Castro, Gomes &amp; DeSouse, 2012; Sanchez-Ruiz, Hemandez-Torrano, Perez-Gonzales, </w:t>
      </w:r>
      <w:r w:rsidR="00D227E1">
        <w:rPr>
          <w:color w:val="000000" w:themeColor="text1"/>
        </w:rPr>
        <w:t xml:space="preserve">Batey, 2011; Ivcevic, Brackett &amp; </w:t>
      </w:r>
      <w:r w:rsidRPr="0090730D">
        <w:rPr>
          <w:color w:val="000000" w:themeColor="text1"/>
        </w:rPr>
        <w:t xml:space="preserve">Mayer, 2007) who possess skills in self-encouragement, awareness of one’s emotions and impact on others.  Successful organizations develop leaders’ emotional intelligence by enhancing self-awareness </w:t>
      </w:r>
      <w:r w:rsidRPr="000C3488">
        <w:rPr>
          <w:color w:val="000000" w:themeColor="text1"/>
        </w:rPr>
        <w:t>(Yadav, 2014),</w:t>
      </w:r>
      <w:r w:rsidRPr="0090730D">
        <w:rPr>
          <w:color w:val="000000" w:themeColor="text1"/>
        </w:rPr>
        <w:t xml:space="preserve"> which is considered to be twice as important to star performers as cognitive ability (Goleman, 2001), because those who are more self-aware are better in self-management.  Self-awareness enables more effective responses to relationships and greater achievement of personal professional goals (Yadav, 2014).  </w:t>
      </w:r>
    </w:p>
    <w:p w14:paraId="712EBE0F" w14:textId="58B0EC6C" w:rsidR="00B70D70" w:rsidRPr="0090730D" w:rsidRDefault="00B70D70" w:rsidP="00D227E1">
      <w:pPr>
        <w:widowControl w:val="0"/>
        <w:autoSpaceDE w:val="0"/>
        <w:autoSpaceDN w:val="0"/>
        <w:adjustRightInd w:val="0"/>
        <w:spacing w:line="480" w:lineRule="auto"/>
        <w:ind w:firstLine="720"/>
        <w:rPr>
          <w:color w:val="000000" w:themeColor="text1"/>
        </w:rPr>
      </w:pPr>
      <w:r w:rsidRPr="0090730D">
        <w:rPr>
          <w:color w:val="000000" w:themeColor="text1"/>
        </w:rPr>
        <w:t xml:space="preserve">When leaders exemplify self-awareness and emotional intelligence, they promote the same qualities in their followers and set the tone for the organizational environment.  It is vital that leaders promote the values of creativity and foster creativity in others.  Leaders in educational and other systems need to cultivate creativity as an important value system.  Emotional intelligence and awareness are interconnected with the ability to think and behave creatively.  </w:t>
      </w:r>
    </w:p>
    <w:p w14:paraId="293E2EF3" w14:textId="77777777" w:rsidR="00B70D70" w:rsidRPr="0090730D" w:rsidRDefault="00B70D70" w:rsidP="00B70D70">
      <w:pPr>
        <w:widowControl w:val="0"/>
        <w:autoSpaceDE w:val="0"/>
        <w:autoSpaceDN w:val="0"/>
        <w:adjustRightInd w:val="0"/>
        <w:spacing w:line="480" w:lineRule="auto"/>
        <w:rPr>
          <w:color w:val="000000" w:themeColor="text1"/>
        </w:rPr>
      </w:pPr>
    </w:p>
    <w:p w14:paraId="519BF086" w14:textId="77777777" w:rsidR="00B70D70" w:rsidRPr="0090730D" w:rsidRDefault="00B70D70" w:rsidP="00B70D70">
      <w:pPr>
        <w:widowControl w:val="0"/>
        <w:autoSpaceDE w:val="0"/>
        <w:autoSpaceDN w:val="0"/>
        <w:adjustRightInd w:val="0"/>
        <w:spacing w:line="480" w:lineRule="auto"/>
        <w:rPr>
          <w:b/>
          <w:color w:val="000000" w:themeColor="text1"/>
        </w:rPr>
      </w:pPr>
      <w:r w:rsidRPr="0090730D">
        <w:rPr>
          <w:b/>
          <w:color w:val="000000" w:themeColor="text1"/>
        </w:rPr>
        <w:t>Mindfulness Methodological Literature</w:t>
      </w:r>
    </w:p>
    <w:p w14:paraId="6667331F" w14:textId="59AD0E1D" w:rsidR="00B70D70" w:rsidRPr="0090730D" w:rsidRDefault="00B70D70" w:rsidP="00B70D70">
      <w:pPr>
        <w:widowControl w:val="0"/>
        <w:autoSpaceDE w:val="0"/>
        <w:autoSpaceDN w:val="0"/>
        <w:adjustRightInd w:val="0"/>
        <w:spacing w:line="480" w:lineRule="auto"/>
        <w:rPr>
          <w:color w:val="000000" w:themeColor="text1"/>
        </w:rPr>
      </w:pPr>
      <w:r w:rsidRPr="0090730D">
        <w:rPr>
          <w:b/>
          <w:color w:val="000000" w:themeColor="text1"/>
        </w:rPr>
        <w:lastRenderedPageBreak/>
        <w:tab/>
      </w:r>
      <w:r w:rsidRPr="0090730D">
        <w:rPr>
          <w:color w:val="000000" w:themeColor="text1"/>
        </w:rPr>
        <w:t xml:space="preserve">Mindfulness has been defined as an active state of awareness in the present by paying attention and suspending </w:t>
      </w:r>
      <w:r w:rsidR="00906CA4" w:rsidRPr="0090730D">
        <w:rPr>
          <w:color w:val="000000" w:themeColor="text1"/>
        </w:rPr>
        <w:t>judgment</w:t>
      </w:r>
      <w:r w:rsidRPr="0090730D">
        <w:rPr>
          <w:color w:val="000000" w:themeColor="text1"/>
        </w:rPr>
        <w:t xml:space="preserve"> as the experience unfolds (Langer, </w:t>
      </w:r>
      <w:r w:rsidR="000C3488">
        <w:rPr>
          <w:color w:val="000000" w:themeColor="text1"/>
        </w:rPr>
        <w:t xml:space="preserve">Falk, </w:t>
      </w:r>
      <w:r w:rsidR="00D227E1">
        <w:rPr>
          <w:color w:val="000000" w:themeColor="text1"/>
        </w:rPr>
        <w:t xml:space="preserve">&amp; </w:t>
      </w:r>
      <w:r w:rsidR="000C3488">
        <w:rPr>
          <w:color w:val="000000" w:themeColor="text1"/>
        </w:rPr>
        <w:t xml:space="preserve">Capodilupo, </w:t>
      </w:r>
      <w:r w:rsidRPr="0090730D">
        <w:rPr>
          <w:color w:val="000000" w:themeColor="text1"/>
        </w:rPr>
        <w:t>2004, 2009, 1997; Kabat-Zinn, 2003; Seigal, 2010), whereas mindlessness lacks conscious controls of actions (Langer, 1989).  Mindfulness can have a positive impact on well-being, creativi</w:t>
      </w:r>
      <w:r w:rsidR="00D227E1">
        <w:rPr>
          <w:color w:val="000000" w:themeColor="text1"/>
        </w:rPr>
        <w:t>ty, education and health when</w:t>
      </w:r>
      <w:r w:rsidRPr="0090730D">
        <w:rPr>
          <w:color w:val="000000" w:themeColor="text1"/>
        </w:rPr>
        <w:t xml:space="preserve"> facing challenges in the workplace (Roche, Luthans &amp; Haar, 2014), and as a resource to leaders to support psychological strength and well-being (2014).  An example of an effective mindfulness practice was demonstrated by study participants in emotionally draining jobs working in hospitals, schools, public offices and nursing homes, who made entries in a mindfulness diary twice a day for five days and reported experiencing better job satisfaction and reduced burnout (Hulshefer, Albers, Feinholdt &amp; Lang, 2012).  Mindfulness also has been found to improve emotional and physical well-being, improve coping for patients suffering from chronic stress and pain (Miller, Fletcher &amp; Kabat-Zinn, 1995, Kabat-Zinn &amp; Massion, 1992), to decrease stress and psychological functioning, leading to symptom reduction (Carmody &amp; Bear, 2008), including decreased cortisol levels, improved immune systems and lowered blood pressure in cancer patients (Speca, Carlson, Goody &amp; Angen, 2000). The foregoing examples support th</w:t>
      </w:r>
      <w:r w:rsidR="00F324BE" w:rsidRPr="0090730D">
        <w:rPr>
          <w:color w:val="000000" w:themeColor="text1"/>
        </w:rPr>
        <w:t>at</w:t>
      </w:r>
      <w:r w:rsidRPr="0090730D">
        <w:rPr>
          <w:color w:val="000000" w:themeColor="text1"/>
        </w:rPr>
        <w:t xml:space="preserve"> mindfulness can promote</w:t>
      </w:r>
      <w:r w:rsidR="0071720B">
        <w:rPr>
          <w:color w:val="000000" w:themeColor="text1"/>
        </w:rPr>
        <w:t>s</w:t>
      </w:r>
      <w:r w:rsidRPr="0090730D">
        <w:rPr>
          <w:color w:val="000000" w:themeColor="text1"/>
        </w:rPr>
        <w:t xml:space="preserve"> health and well-being.    </w:t>
      </w:r>
    </w:p>
    <w:p w14:paraId="2021226D" w14:textId="78E8E1D8" w:rsidR="00F324BE" w:rsidRPr="0090730D" w:rsidRDefault="00B70D70" w:rsidP="00B70D70">
      <w:pPr>
        <w:widowControl w:val="0"/>
        <w:autoSpaceDE w:val="0"/>
        <w:autoSpaceDN w:val="0"/>
        <w:adjustRightInd w:val="0"/>
        <w:spacing w:line="480" w:lineRule="auto"/>
        <w:rPr>
          <w:color w:val="000000" w:themeColor="text1"/>
        </w:rPr>
      </w:pPr>
      <w:r w:rsidRPr="0090730D">
        <w:rPr>
          <w:color w:val="000000" w:themeColor="text1"/>
        </w:rPr>
        <w:tab/>
        <w:t xml:space="preserve">Langer’s mindfulness intervention led to creative teamwork derived from overcoming the initial effort of novel tasks and more efficient product development (Grant, Langer, Falk </w:t>
      </w:r>
      <w:r w:rsidR="00E413F3">
        <w:rPr>
          <w:color w:val="000000" w:themeColor="text1"/>
        </w:rPr>
        <w:t xml:space="preserve">&amp; </w:t>
      </w:r>
      <w:r w:rsidRPr="0090730D">
        <w:rPr>
          <w:color w:val="000000" w:themeColor="text1"/>
        </w:rPr>
        <w:t>Capodilupo, 2004) and increased creativity and decreased b</w:t>
      </w:r>
      <w:r w:rsidR="00E413F3">
        <w:rPr>
          <w:color w:val="000000" w:themeColor="text1"/>
        </w:rPr>
        <w:t>urnout in business (Langer, Heff</w:t>
      </w:r>
      <w:r w:rsidRPr="0090730D">
        <w:rPr>
          <w:color w:val="000000" w:themeColor="text1"/>
        </w:rPr>
        <w:t>erman &amp; Kiester, 1988).  Mindfulness benefits not only business leaders</w:t>
      </w:r>
      <w:r w:rsidR="00E413F3">
        <w:rPr>
          <w:color w:val="000000" w:themeColor="text1"/>
        </w:rPr>
        <w:t>,</w:t>
      </w:r>
      <w:r w:rsidRPr="0090730D">
        <w:rPr>
          <w:color w:val="000000" w:themeColor="text1"/>
        </w:rPr>
        <w:t xml:space="preserve"> but also higher edu</w:t>
      </w:r>
      <w:r w:rsidR="00084CDA">
        <w:rPr>
          <w:color w:val="000000" w:themeColor="text1"/>
        </w:rPr>
        <w:t xml:space="preserve">cation students.  Studies with students reported that </w:t>
      </w:r>
      <w:r w:rsidR="00084CDA">
        <w:rPr>
          <w:color w:val="000000" w:themeColor="text1"/>
        </w:rPr>
        <w:lastRenderedPageBreak/>
        <w:t>mindfulness in the</w:t>
      </w:r>
      <w:r w:rsidRPr="0090730D">
        <w:rPr>
          <w:color w:val="000000" w:themeColor="text1"/>
        </w:rPr>
        <w:t xml:space="preserve"> classrooms</w:t>
      </w:r>
      <w:r w:rsidR="00084CDA">
        <w:rPr>
          <w:color w:val="000000" w:themeColor="text1"/>
        </w:rPr>
        <w:t xml:space="preserve"> increased awareness, openness, living in the moment, and decreased stress at the pre-and post-measures </w:t>
      </w:r>
      <w:r w:rsidRPr="0090730D">
        <w:rPr>
          <w:color w:val="000000" w:themeColor="text1"/>
        </w:rPr>
        <w:t xml:space="preserve">(Salvik, 2014), </w:t>
      </w:r>
      <w:r w:rsidR="00084CDA">
        <w:rPr>
          <w:color w:val="000000" w:themeColor="text1"/>
        </w:rPr>
        <w:t xml:space="preserve">and allowed the making of </w:t>
      </w:r>
      <w:r w:rsidRPr="0090730D">
        <w:rPr>
          <w:color w:val="000000" w:themeColor="text1"/>
        </w:rPr>
        <w:t xml:space="preserve"> material meaningful, </w:t>
      </w:r>
      <w:r w:rsidR="00084CDA">
        <w:rPr>
          <w:color w:val="000000" w:themeColor="text1"/>
        </w:rPr>
        <w:t xml:space="preserve">and </w:t>
      </w:r>
      <w:r w:rsidRPr="0090730D">
        <w:rPr>
          <w:color w:val="000000" w:themeColor="text1"/>
        </w:rPr>
        <w:t xml:space="preserve">increased retention and creativity in essay writing (Lieberman &amp; Langer, 1997).  In a study on identity and diversity, students introduced to mindfulness reported increased awareness of categorizations and labeling experiences, reactions and </w:t>
      </w:r>
      <w:r w:rsidR="00906CA4" w:rsidRPr="0090730D">
        <w:rPr>
          <w:color w:val="000000" w:themeColor="text1"/>
        </w:rPr>
        <w:t>judgments</w:t>
      </w:r>
      <w:r w:rsidRPr="0090730D">
        <w:rPr>
          <w:color w:val="000000" w:themeColor="text1"/>
        </w:rPr>
        <w:t xml:space="preserve"> of themselves and others regarding oppression and anti-oppression (Wong, 2004)</w:t>
      </w:r>
      <w:r w:rsidR="00084CDA">
        <w:rPr>
          <w:color w:val="000000" w:themeColor="text1"/>
        </w:rPr>
        <w:t xml:space="preserve">.  </w:t>
      </w:r>
      <w:r w:rsidRPr="0090730D">
        <w:rPr>
          <w:color w:val="000000" w:themeColor="text1"/>
        </w:rPr>
        <w:t xml:space="preserve">When art-based mindfulness practices were implemented with children who had mental health or child protection concerns, </w:t>
      </w:r>
      <w:r w:rsidR="00084CDA">
        <w:rPr>
          <w:color w:val="000000" w:themeColor="text1"/>
        </w:rPr>
        <w:t xml:space="preserve">these </w:t>
      </w:r>
      <w:r w:rsidRPr="0090730D">
        <w:rPr>
          <w:color w:val="000000" w:themeColor="text1"/>
        </w:rPr>
        <w:t>students reported increased self-awareness, resilience, coping, social skills</w:t>
      </w:r>
      <w:r w:rsidR="00084CDA">
        <w:rPr>
          <w:color w:val="000000" w:themeColor="text1"/>
        </w:rPr>
        <w:t>,</w:t>
      </w:r>
      <w:r w:rsidRPr="0090730D">
        <w:rPr>
          <w:color w:val="000000" w:themeColor="text1"/>
        </w:rPr>
        <w:t xml:space="preserve"> and improved self-esteem after 12 weeks (Coholic, 2011), decreased emotional reactivity, anxiety symptoms and stress (</w:t>
      </w:r>
      <w:r w:rsidRPr="00252006">
        <w:rPr>
          <w:color w:val="000000" w:themeColor="text1"/>
        </w:rPr>
        <w:t>Lee, Semple, Rose &amp; Miller, 2008)</w:t>
      </w:r>
      <w:r w:rsidR="00084CDA">
        <w:rPr>
          <w:color w:val="000000" w:themeColor="text1"/>
        </w:rPr>
        <w:t>.  In a study implementing</w:t>
      </w:r>
      <w:r w:rsidRPr="0090730D">
        <w:rPr>
          <w:color w:val="000000" w:themeColor="text1"/>
        </w:rPr>
        <w:t xml:space="preserve"> mindfulness with children, college students and the elderly, participants reported great</w:t>
      </w:r>
      <w:r w:rsidR="00084CDA">
        <w:rPr>
          <w:color w:val="000000" w:themeColor="text1"/>
        </w:rPr>
        <w:t>er attention to stimuli, enjoyment of</w:t>
      </w:r>
      <w:r w:rsidRPr="0090730D">
        <w:rPr>
          <w:color w:val="000000" w:themeColor="text1"/>
        </w:rPr>
        <w:t xml:space="preserve"> performing tasks, and improved memory (Langer, &amp; Bodner, 1997, Langer, Carson &amp; Shih, in press).  These studies demonstrate that mindfulness fosters a perspective that is able to improve performance (Lieberman &amp; Langer, 1997; </w:t>
      </w:r>
      <w:r w:rsidR="00084CDA">
        <w:rPr>
          <w:color w:val="000000" w:themeColor="text1"/>
        </w:rPr>
        <w:t xml:space="preserve">Langer, Hefferman &amp; </w:t>
      </w:r>
      <w:r w:rsidRPr="0090730D">
        <w:rPr>
          <w:color w:val="000000" w:themeColor="text1"/>
        </w:rPr>
        <w:t>Kiester, 1988), whether in business, mental health or education.  The research in leadership with respect to mindfulness and creativity provides evidence that mindfulness is sound practice and has proven benefits for organizations, leaders</w:t>
      </w:r>
      <w:r w:rsidR="00F324BE" w:rsidRPr="0090730D">
        <w:rPr>
          <w:color w:val="000000" w:themeColor="text1"/>
        </w:rPr>
        <w:t xml:space="preserve"> and employees.  </w:t>
      </w:r>
    </w:p>
    <w:p w14:paraId="3232743C" w14:textId="77777777" w:rsidR="00BF1D0C" w:rsidRPr="0090730D" w:rsidRDefault="00BF1D0C" w:rsidP="00B70D70">
      <w:pPr>
        <w:widowControl w:val="0"/>
        <w:autoSpaceDE w:val="0"/>
        <w:autoSpaceDN w:val="0"/>
        <w:adjustRightInd w:val="0"/>
        <w:spacing w:line="480" w:lineRule="auto"/>
        <w:rPr>
          <w:color w:val="000000" w:themeColor="text1"/>
        </w:rPr>
      </w:pPr>
    </w:p>
    <w:p w14:paraId="54A1E3F5" w14:textId="77777777" w:rsidR="00B70D70" w:rsidRPr="0090730D" w:rsidRDefault="00B70D70" w:rsidP="00B70D70">
      <w:pPr>
        <w:widowControl w:val="0"/>
        <w:autoSpaceDE w:val="0"/>
        <w:autoSpaceDN w:val="0"/>
        <w:adjustRightInd w:val="0"/>
        <w:spacing w:line="480" w:lineRule="auto"/>
        <w:rPr>
          <w:color w:val="000000" w:themeColor="text1"/>
        </w:rPr>
      </w:pPr>
      <w:r w:rsidRPr="0090730D">
        <w:rPr>
          <w:b/>
          <w:color w:val="000000" w:themeColor="text1"/>
          <w:lang w:eastAsia="en-CA"/>
        </w:rPr>
        <w:t>Reflective Practice Methodological Literature</w:t>
      </w:r>
    </w:p>
    <w:p w14:paraId="61B316C0" w14:textId="77185BE1" w:rsidR="00B70D70" w:rsidRPr="0090730D" w:rsidRDefault="00B70D70" w:rsidP="00B70D70">
      <w:pPr>
        <w:widowControl w:val="0"/>
        <w:autoSpaceDE w:val="0"/>
        <w:autoSpaceDN w:val="0"/>
        <w:adjustRightInd w:val="0"/>
        <w:spacing w:line="480" w:lineRule="auto"/>
        <w:ind w:firstLine="720"/>
        <w:rPr>
          <w:color w:val="000000" w:themeColor="text1"/>
          <w:lang w:eastAsia="en-CA"/>
        </w:rPr>
      </w:pPr>
      <w:r w:rsidRPr="0090730D">
        <w:rPr>
          <w:color w:val="000000" w:themeColor="text1"/>
          <w:lang w:eastAsia="en-CA"/>
        </w:rPr>
        <w:t xml:space="preserve">Reflective practice promotes transformation and self-awareness in leaders and provides students with meaningful learning by challenging current social, political and </w:t>
      </w:r>
      <w:r w:rsidRPr="0090730D">
        <w:rPr>
          <w:color w:val="000000" w:themeColor="text1"/>
          <w:lang w:eastAsia="en-CA"/>
        </w:rPr>
        <w:lastRenderedPageBreak/>
        <w:t xml:space="preserve">cultural conditions (Gursansky, Quinn &amp; LeSueur, 2010).  The use of a reflective learning journal helps promotes critical self-awareness in individuals and teams (Loo &amp; Thorpe, 2002) through self-reflection and adaptation to new learning processes.  Reflective practice allows participants to deepen learning, promotes greater awareness and develops greater reflection skills through online journaling (2010), learning about leadership and benefits being seen up to three years later (Watson &amp; Vasilieva, 2007).  Reflective practices foster deeper understanding and may be a central characteristic </w:t>
      </w:r>
      <w:r w:rsidRPr="0090730D">
        <w:rPr>
          <w:noProof/>
          <w:color w:val="000000" w:themeColor="text1"/>
          <w:lang w:eastAsia="en-CA"/>
        </w:rPr>
        <w:t>of</w:t>
      </w:r>
      <w:r w:rsidRPr="0090730D">
        <w:rPr>
          <w:color w:val="000000" w:themeColor="text1"/>
          <w:lang w:eastAsia="en-CA"/>
        </w:rPr>
        <w:t xml:space="preserve"> leadership education (Matsuo, 2012).  Reflective practice promotes awareness and deepens the meaning of learning.        </w:t>
      </w:r>
    </w:p>
    <w:p w14:paraId="2E7CC168" w14:textId="77777777" w:rsidR="00B70D70" w:rsidRPr="0090730D" w:rsidRDefault="00B70D70" w:rsidP="00B70D70">
      <w:pPr>
        <w:widowControl w:val="0"/>
        <w:autoSpaceDE w:val="0"/>
        <w:autoSpaceDN w:val="0"/>
        <w:adjustRightInd w:val="0"/>
        <w:spacing w:line="480" w:lineRule="auto"/>
        <w:rPr>
          <w:color w:val="000000" w:themeColor="text1"/>
          <w:lang w:eastAsia="en-CA"/>
        </w:rPr>
      </w:pPr>
      <w:r w:rsidRPr="0090730D">
        <w:rPr>
          <w:color w:val="000000" w:themeColor="text1"/>
          <w:lang w:eastAsia="en-CA"/>
        </w:rPr>
        <w:t xml:space="preserve">      </w:t>
      </w:r>
    </w:p>
    <w:p w14:paraId="03147DB7" w14:textId="77777777" w:rsidR="00B70D70" w:rsidRPr="0090730D" w:rsidRDefault="00B70D70" w:rsidP="00B70D70">
      <w:pPr>
        <w:widowControl w:val="0"/>
        <w:autoSpaceDE w:val="0"/>
        <w:autoSpaceDN w:val="0"/>
        <w:adjustRightInd w:val="0"/>
        <w:spacing w:line="480" w:lineRule="auto"/>
        <w:jc w:val="center"/>
        <w:rPr>
          <w:b/>
          <w:color w:val="000000" w:themeColor="text1"/>
        </w:rPr>
      </w:pPr>
      <w:r w:rsidRPr="0090730D">
        <w:rPr>
          <w:b/>
          <w:color w:val="000000" w:themeColor="text1"/>
        </w:rPr>
        <w:t>Synthesis of the Research Findings</w:t>
      </w:r>
    </w:p>
    <w:p w14:paraId="44277B2B" w14:textId="1F566094" w:rsidR="00B70D70" w:rsidRPr="0090730D" w:rsidRDefault="00B70D70" w:rsidP="00B70D70">
      <w:pPr>
        <w:widowControl w:val="0"/>
        <w:autoSpaceDE w:val="0"/>
        <w:autoSpaceDN w:val="0"/>
        <w:adjustRightInd w:val="0"/>
        <w:spacing w:line="480" w:lineRule="auto"/>
        <w:rPr>
          <w:color w:val="000000" w:themeColor="text1"/>
        </w:rPr>
      </w:pPr>
      <w:r w:rsidRPr="0090730D">
        <w:rPr>
          <w:b/>
          <w:color w:val="000000" w:themeColor="text1"/>
        </w:rPr>
        <w:tab/>
      </w:r>
      <w:r w:rsidRPr="0090730D">
        <w:rPr>
          <w:color w:val="000000" w:themeColor="text1"/>
        </w:rPr>
        <w:t>Research has found that mindfulness and reflective practice enhance cr</w:t>
      </w:r>
      <w:r w:rsidR="0091644D">
        <w:rPr>
          <w:color w:val="000000" w:themeColor="text1"/>
        </w:rPr>
        <w:t>eativity (Glaveanu, 2011;</w:t>
      </w:r>
      <w:r w:rsidRPr="0090730D">
        <w:rPr>
          <w:color w:val="000000" w:themeColor="text1"/>
        </w:rPr>
        <w:t xml:space="preserve"> Waddock, 2010), as increased awareness and reflecting in a non-judgemental way allows for creative novelty and results in examining ideas from new perspectives (Kotter &amp; Cohen, 2002; Harding, 2010; Pawlak, 2000; Bear, 2012).  Organizations with mindful and reflective leaders build opportunities for growth, creative novelty seeking and increased product</w:t>
      </w:r>
      <w:r w:rsidR="00477911">
        <w:rPr>
          <w:color w:val="000000" w:themeColor="text1"/>
        </w:rPr>
        <w:t xml:space="preserve">ion (Dennis, </w:t>
      </w:r>
      <w:r w:rsidRPr="0090730D">
        <w:rPr>
          <w:color w:val="000000" w:themeColor="text1"/>
        </w:rPr>
        <w:t>Minas &amp; Bhagwatwar, 2013).  By providing opportunities for intentional work towards creativity (Amabile</w:t>
      </w:r>
      <w:r w:rsidR="00307AEC">
        <w:rPr>
          <w:color w:val="000000" w:themeColor="text1"/>
        </w:rPr>
        <w:t xml:space="preserve"> &amp; Khaire,</w:t>
      </w:r>
      <w:r w:rsidRPr="0090730D">
        <w:rPr>
          <w:color w:val="000000" w:themeColor="text1"/>
        </w:rPr>
        <w:t xml:space="preserve"> 2008), leaders are facilitating an environment for mindful reflective practices to enhance new ideas, build new products, and develop outstanding new leaders (Langer, 2005).  </w:t>
      </w:r>
    </w:p>
    <w:p w14:paraId="39AD087A" w14:textId="3CB19E6F" w:rsidR="00B70D70" w:rsidRPr="0090730D" w:rsidRDefault="00B70D70" w:rsidP="00B70D70">
      <w:pPr>
        <w:widowControl w:val="0"/>
        <w:autoSpaceDE w:val="0"/>
        <w:autoSpaceDN w:val="0"/>
        <w:adjustRightInd w:val="0"/>
        <w:spacing w:line="480" w:lineRule="auto"/>
        <w:rPr>
          <w:color w:val="000000" w:themeColor="text1"/>
        </w:rPr>
      </w:pPr>
      <w:r w:rsidRPr="0090730D">
        <w:rPr>
          <w:color w:val="000000" w:themeColor="text1"/>
        </w:rPr>
        <w:tab/>
        <w:t xml:space="preserve">Mindfulness is a state of conscious awareness resulting from being in the moment </w:t>
      </w:r>
      <w:r w:rsidRPr="007A7263">
        <w:rPr>
          <w:color w:val="000000" w:themeColor="text1"/>
        </w:rPr>
        <w:t xml:space="preserve">(Brown &amp; Ryan, 2003; </w:t>
      </w:r>
      <w:r w:rsidRPr="0090730D">
        <w:rPr>
          <w:color w:val="000000" w:themeColor="text1"/>
        </w:rPr>
        <w:t xml:space="preserve">Kabat-Zinn, 1994; Langer, </w:t>
      </w:r>
      <w:r w:rsidR="00084CDA">
        <w:rPr>
          <w:color w:val="000000" w:themeColor="text1"/>
        </w:rPr>
        <w:t xml:space="preserve">Falk &amp; </w:t>
      </w:r>
      <w:r w:rsidR="001E1A72">
        <w:rPr>
          <w:color w:val="000000" w:themeColor="text1"/>
        </w:rPr>
        <w:t xml:space="preserve">Capodiluopo, </w:t>
      </w:r>
      <w:r w:rsidRPr="0090730D">
        <w:rPr>
          <w:color w:val="000000" w:themeColor="text1"/>
        </w:rPr>
        <w:t xml:space="preserve">2004), involving the distribution of attentional focus (Davidson &amp; Lutz, 2008; Valentine &amp; Sweet, 1999) </w:t>
      </w:r>
      <w:r w:rsidRPr="0090730D">
        <w:rPr>
          <w:color w:val="000000" w:themeColor="text1"/>
        </w:rPr>
        <w:lastRenderedPageBreak/>
        <w:t>and the inhibition of automatic responses (Schmertz, Anderson &amp; Robins, 2009).  The ab</w:t>
      </w:r>
      <w:r w:rsidR="00084CDA">
        <w:rPr>
          <w:color w:val="000000" w:themeColor="text1"/>
        </w:rPr>
        <w:t>ility to reflect and observe is</w:t>
      </w:r>
      <w:r w:rsidRPr="0090730D">
        <w:rPr>
          <w:color w:val="000000" w:themeColor="text1"/>
        </w:rPr>
        <w:t xml:space="preserve"> associated with increased cognitive flexibility (Chambers, Gullone &amp; Allen, 2009; Greenberg, Reiner &amp; Meiran, 2012).  Flexibility, flowing attention and the ability to reflect are all cognitive mechanisms of creativity (Chermahini &amp; Hommel, 2010; De Dreu, et. al., 2008).  Leaders and employees benefit from using mindfulness and reflection (Hooper, 2010), focusing without judgement and meditation (Langer, </w:t>
      </w:r>
      <w:r w:rsidR="00465D13">
        <w:rPr>
          <w:color w:val="000000" w:themeColor="text1"/>
        </w:rPr>
        <w:t xml:space="preserve">Falk, Capodilupo, </w:t>
      </w:r>
      <w:r w:rsidRPr="0090730D">
        <w:rPr>
          <w:color w:val="000000" w:themeColor="text1"/>
        </w:rPr>
        <w:t xml:space="preserve">2004) as part of the creative process.  Research has demonstrated that mindfulness interventions have improved individual creativity and creative teamwork, (Langer, 1989; Langer &amp; Moldoveanu, 2000; Cirella, Radaelli &amp; Shani, 2014).  </w:t>
      </w:r>
    </w:p>
    <w:p w14:paraId="3E2AF15C" w14:textId="000C2809" w:rsidR="00B70D70" w:rsidRPr="0090730D" w:rsidRDefault="00B70D70" w:rsidP="00B70D70">
      <w:pPr>
        <w:widowControl w:val="0"/>
        <w:autoSpaceDE w:val="0"/>
        <w:autoSpaceDN w:val="0"/>
        <w:adjustRightInd w:val="0"/>
        <w:spacing w:line="480" w:lineRule="auto"/>
        <w:rPr>
          <w:color w:val="000000" w:themeColor="text1"/>
        </w:rPr>
      </w:pPr>
      <w:r w:rsidRPr="0090730D">
        <w:rPr>
          <w:color w:val="000000" w:themeColor="text1"/>
        </w:rPr>
        <w:tab/>
      </w:r>
      <w:r w:rsidRPr="003C6255">
        <w:t xml:space="preserve">In order to </w:t>
      </w:r>
      <w:r w:rsidRPr="0090730D">
        <w:rPr>
          <w:color w:val="000000" w:themeColor="text1"/>
        </w:rPr>
        <w:t>remain competitive with changing demands and the global economy, leaders benefit form a belief</w:t>
      </w:r>
      <w:r w:rsidR="00F324BE" w:rsidRPr="0090730D">
        <w:rPr>
          <w:color w:val="000000" w:themeColor="text1"/>
        </w:rPr>
        <w:t xml:space="preserve"> in </w:t>
      </w:r>
      <w:r w:rsidRPr="0090730D">
        <w:rPr>
          <w:color w:val="000000" w:themeColor="text1"/>
        </w:rPr>
        <w:t>promoting creativity in organizations (Amabile, 1988; Grys</w:t>
      </w:r>
      <w:r w:rsidR="00084CDA">
        <w:rPr>
          <w:color w:val="000000" w:themeColor="text1"/>
        </w:rPr>
        <w:t>kiewicz, 1999; Wooderman,</w:t>
      </w:r>
      <w:r w:rsidR="00CD7E69">
        <w:rPr>
          <w:color w:val="000000" w:themeColor="text1"/>
        </w:rPr>
        <w:t xml:space="preserve"> Sawyer. &amp; Griffin, </w:t>
      </w:r>
      <w:r w:rsidRPr="0090730D">
        <w:rPr>
          <w:color w:val="000000" w:themeColor="text1"/>
        </w:rPr>
        <w:t xml:space="preserve">1993; Langer, 2004 &amp; Loori, 2005), by fostering an environment of risk taking and creativity in employees </w:t>
      </w:r>
      <w:r w:rsidR="00084CDA">
        <w:rPr>
          <w:color w:val="000000" w:themeColor="text1"/>
        </w:rPr>
        <w:t xml:space="preserve">without fear of retribution </w:t>
      </w:r>
      <w:r w:rsidRPr="0090730D">
        <w:rPr>
          <w:color w:val="000000" w:themeColor="text1"/>
        </w:rPr>
        <w:t xml:space="preserve">(Coman &amp; Bonciu, 2014), an interest in the promotion of new ideas (Blake &amp; Mouton, 1985; Edmonson, 1999) and creative novelties (Wang &amp; Casimir, 2007), </w:t>
      </w:r>
      <w:r w:rsidR="00700F6B">
        <w:rPr>
          <w:color w:val="000000" w:themeColor="text1"/>
        </w:rPr>
        <w:t>which together result</w:t>
      </w:r>
      <w:r w:rsidRPr="0090730D">
        <w:rPr>
          <w:color w:val="000000" w:themeColor="text1"/>
        </w:rPr>
        <w:t xml:space="preserve"> in employees feeling invested in</w:t>
      </w:r>
      <w:r w:rsidR="00700F6B">
        <w:rPr>
          <w:color w:val="000000" w:themeColor="text1"/>
        </w:rPr>
        <w:t xml:space="preserve"> tasks and rewarded</w:t>
      </w:r>
      <w:r w:rsidRPr="0090730D">
        <w:rPr>
          <w:color w:val="000000" w:themeColor="text1"/>
        </w:rPr>
        <w:t xml:space="preserve"> (Scott &amp; Bruce, 1994) for being part of an innovative and supportive organization (Chandler, Keller &amp; Lyon, 2000).  </w:t>
      </w:r>
    </w:p>
    <w:p w14:paraId="107A2360" w14:textId="73DB70B4" w:rsidR="00B70D70" w:rsidRPr="0090730D" w:rsidRDefault="00B70D70" w:rsidP="00B70D70">
      <w:pPr>
        <w:widowControl w:val="0"/>
        <w:autoSpaceDE w:val="0"/>
        <w:autoSpaceDN w:val="0"/>
        <w:adjustRightInd w:val="0"/>
        <w:spacing w:line="480" w:lineRule="auto"/>
        <w:rPr>
          <w:color w:val="000000" w:themeColor="text1"/>
        </w:rPr>
      </w:pPr>
      <w:r w:rsidRPr="0090730D">
        <w:rPr>
          <w:color w:val="000000" w:themeColor="text1"/>
        </w:rPr>
        <w:tab/>
        <w:t>The literature on creative novelty shows that leaders can directly impact creativity, th</w:t>
      </w:r>
      <w:r w:rsidR="00700F6B">
        <w:rPr>
          <w:color w:val="000000" w:themeColor="text1"/>
        </w:rPr>
        <w:t>at mindfulness allows awareness,</w:t>
      </w:r>
      <w:r w:rsidRPr="0090730D">
        <w:rPr>
          <w:color w:val="000000" w:themeColor="text1"/>
        </w:rPr>
        <w:t xml:space="preserve"> that reflective practice promotes creativity, that mindfulness allows awareness, and that reflective practice promotes creativity.  Mindfulness theory, reflective practice, creative novelty and leadership are </w:t>
      </w:r>
      <w:r w:rsidRPr="0090730D">
        <w:rPr>
          <w:color w:val="000000" w:themeColor="text1"/>
        </w:rPr>
        <w:lastRenderedPageBreak/>
        <w:t>interdependent.  Organizations without creative n</w:t>
      </w:r>
      <w:r w:rsidR="00700F6B">
        <w:rPr>
          <w:color w:val="000000" w:themeColor="text1"/>
        </w:rPr>
        <w:t xml:space="preserve">ovelty are unable to diversify </w:t>
      </w:r>
      <w:r w:rsidRPr="0090730D">
        <w:rPr>
          <w:color w:val="000000" w:themeColor="text1"/>
        </w:rPr>
        <w:t xml:space="preserve">or seek new opportunities are unable to remain competitive (Puccio, </w:t>
      </w:r>
      <w:r w:rsidR="00170287">
        <w:rPr>
          <w:color w:val="000000" w:themeColor="text1"/>
        </w:rPr>
        <w:t>Mance, Switalski, &amp; Reali, 2012</w:t>
      </w:r>
      <w:r w:rsidRPr="0090730D">
        <w:rPr>
          <w:color w:val="000000" w:themeColor="text1"/>
        </w:rPr>
        <w:t xml:space="preserve">; Langer, </w:t>
      </w:r>
      <w:r w:rsidR="00700F6B">
        <w:rPr>
          <w:color w:val="000000" w:themeColor="text1"/>
        </w:rPr>
        <w:t xml:space="preserve">Falk &amp; </w:t>
      </w:r>
      <w:r w:rsidR="00170287">
        <w:rPr>
          <w:color w:val="000000" w:themeColor="text1"/>
        </w:rPr>
        <w:t xml:space="preserve">Capodilupo, </w:t>
      </w:r>
      <w:r w:rsidRPr="0090730D">
        <w:rPr>
          <w:color w:val="000000" w:themeColor="text1"/>
        </w:rPr>
        <w:t xml:space="preserve">2004), are not innovative in creating new products that are novel and useful to surpass previous product response (Amabile, 1996; Puccio, </w:t>
      </w:r>
      <w:r w:rsidR="00170287">
        <w:rPr>
          <w:color w:val="000000" w:themeColor="text1"/>
        </w:rPr>
        <w:t xml:space="preserve">Mance &amp; Murdock, </w:t>
      </w:r>
      <w:r w:rsidRPr="0090730D">
        <w:rPr>
          <w:color w:val="000000" w:themeColor="text1"/>
        </w:rPr>
        <w:t xml:space="preserve">2011) and </w:t>
      </w:r>
      <w:r w:rsidR="00700F6B">
        <w:rPr>
          <w:color w:val="000000" w:themeColor="text1"/>
        </w:rPr>
        <w:t xml:space="preserve">which are </w:t>
      </w:r>
      <w:r w:rsidRPr="0090730D">
        <w:rPr>
          <w:color w:val="000000" w:themeColor="text1"/>
        </w:rPr>
        <w:t xml:space="preserve">recognizable to the respondent (Runco, 2007).  This study aims to discover whether the intervention of mindfulness reflective practice makes a difference in creative novelty among leaders.  </w:t>
      </w:r>
    </w:p>
    <w:p w14:paraId="38ABE242" w14:textId="77777777" w:rsidR="00B70D70" w:rsidRPr="0090730D" w:rsidRDefault="00B70D70" w:rsidP="00B70D70">
      <w:pPr>
        <w:widowControl w:val="0"/>
        <w:autoSpaceDE w:val="0"/>
        <w:autoSpaceDN w:val="0"/>
        <w:adjustRightInd w:val="0"/>
        <w:spacing w:line="480" w:lineRule="auto"/>
        <w:rPr>
          <w:color w:val="000000" w:themeColor="text1"/>
        </w:rPr>
      </w:pPr>
    </w:p>
    <w:p w14:paraId="3513C349" w14:textId="77777777" w:rsidR="00B70D70" w:rsidRPr="0090730D" w:rsidRDefault="00B70D70" w:rsidP="00B70D70">
      <w:pPr>
        <w:widowControl w:val="0"/>
        <w:autoSpaceDE w:val="0"/>
        <w:autoSpaceDN w:val="0"/>
        <w:adjustRightInd w:val="0"/>
        <w:spacing w:line="480" w:lineRule="auto"/>
        <w:jc w:val="center"/>
        <w:rPr>
          <w:b/>
          <w:color w:val="000000" w:themeColor="text1"/>
        </w:rPr>
      </w:pPr>
      <w:r w:rsidRPr="0090730D">
        <w:rPr>
          <w:b/>
          <w:color w:val="000000" w:themeColor="text1"/>
        </w:rPr>
        <w:t>Critique of the Previous Research</w:t>
      </w:r>
    </w:p>
    <w:p w14:paraId="5237A208" w14:textId="73EA8C76" w:rsidR="00B70D70" w:rsidRPr="0090730D" w:rsidRDefault="00B70D70" w:rsidP="00B70D70">
      <w:pPr>
        <w:widowControl w:val="0"/>
        <w:autoSpaceDE w:val="0"/>
        <w:autoSpaceDN w:val="0"/>
        <w:adjustRightInd w:val="0"/>
        <w:spacing w:line="480" w:lineRule="auto"/>
        <w:rPr>
          <w:color w:val="000000" w:themeColor="text1"/>
        </w:rPr>
      </w:pPr>
      <w:r w:rsidRPr="0090730D">
        <w:rPr>
          <w:b/>
          <w:color w:val="000000" w:themeColor="text1"/>
        </w:rPr>
        <w:tab/>
      </w:r>
      <w:r w:rsidRPr="0090730D">
        <w:rPr>
          <w:color w:val="000000" w:themeColor="text1"/>
        </w:rPr>
        <w:t>Despite the literature providing many studies on mindfulness, reflective practice and creative novelty, there is a lack of research on combining the variables, and how each variable is defined varies in the literature.  Factors that need to be considered in the research are</w:t>
      </w:r>
      <w:r w:rsidR="00700F6B">
        <w:rPr>
          <w:color w:val="000000" w:themeColor="text1"/>
        </w:rPr>
        <w:t>:</w:t>
      </w:r>
      <w:r w:rsidRPr="0090730D">
        <w:rPr>
          <w:color w:val="000000" w:themeColor="text1"/>
        </w:rPr>
        <w:t xml:space="preserve"> social desirability, the variation of the size of the groups</w:t>
      </w:r>
      <w:r w:rsidR="00700F6B">
        <w:rPr>
          <w:color w:val="000000" w:themeColor="text1"/>
        </w:rPr>
        <w:t xml:space="preserve">, the </w:t>
      </w:r>
      <w:r w:rsidRPr="0090730D">
        <w:rPr>
          <w:color w:val="000000" w:themeColor="text1"/>
        </w:rPr>
        <w:t>duration of the studies, and whether participants had had previous mindfulness and creativity training.  The literature provides valuable infor</w:t>
      </w:r>
      <w:r w:rsidR="00700F6B">
        <w:rPr>
          <w:color w:val="000000" w:themeColor="text1"/>
        </w:rPr>
        <w:t>mation, but the criticisms need</w:t>
      </w:r>
      <w:r w:rsidRPr="0090730D">
        <w:rPr>
          <w:color w:val="000000" w:themeColor="text1"/>
        </w:rPr>
        <w:t xml:space="preserve"> to be taken into account when considering the result</w:t>
      </w:r>
      <w:r w:rsidR="00700F6B">
        <w:rPr>
          <w:color w:val="000000" w:themeColor="text1"/>
        </w:rPr>
        <w:t>s</w:t>
      </w:r>
      <w:r w:rsidRPr="0090730D">
        <w:rPr>
          <w:color w:val="000000" w:themeColor="text1"/>
        </w:rPr>
        <w:t xml:space="preserve"> of the research.  </w:t>
      </w:r>
    </w:p>
    <w:p w14:paraId="3B4FF6EE" w14:textId="2195ACD3" w:rsidR="00B70D70" w:rsidRPr="0090730D" w:rsidRDefault="00B70D70" w:rsidP="00B70D70">
      <w:pPr>
        <w:widowControl w:val="0"/>
        <w:autoSpaceDE w:val="0"/>
        <w:autoSpaceDN w:val="0"/>
        <w:adjustRightInd w:val="0"/>
        <w:spacing w:line="480" w:lineRule="auto"/>
        <w:rPr>
          <w:color w:val="000000" w:themeColor="text1"/>
        </w:rPr>
      </w:pPr>
      <w:r w:rsidRPr="0090730D">
        <w:rPr>
          <w:color w:val="000000" w:themeColor="text1"/>
        </w:rPr>
        <w:tab/>
        <w:t>Most of the studies reviewed conducted research that only addressed one</w:t>
      </w:r>
      <w:r w:rsidR="00E006D1">
        <w:rPr>
          <w:color w:val="000000" w:themeColor="text1"/>
        </w:rPr>
        <w:t xml:space="preserve"> or two variables in this study;</w:t>
      </w:r>
      <w:r w:rsidRPr="0090730D">
        <w:rPr>
          <w:color w:val="000000" w:themeColor="text1"/>
        </w:rPr>
        <w:t xml:space="preserve"> such as, mindfulness, creativity, reflective practice or leadership.  For </w:t>
      </w:r>
      <w:r w:rsidR="00E006D1">
        <w:rPr>
          <w:color w:val="000000" w:themeColor="text1"/>
        </w:rPr>
        <w:t xml:space="preserve">example, </w:t>
      </w:r>
      <w:r w:rsidR="004948A3">
        <w:rPr>
          <w:color w:val="000000" w:themeColor="text1"/>
        </w:rPr>
        <w:t>Kabat-Zinn</w:t>
      </w:r>
      <w:r w:rsidR="00E006D1">
        <w:rPr>
          <w:color w:val="000000" w:themeColor="text1"/>
        </w:rPr>
        <w:t xml:space="preserve">’s </w:t>
      </w:r>
      <w:r w:rsidRPr="0090730D">
        <w:rPr>
          <w:color w:val="000000" w:themeColor="text1"/>
        </w:rPr>
        <w:t xml:space="preserve"> </w:t>
      </w:r>
      <w:r w:rsidR="003E09C8">
        <w:rPr>
          <w:color w:val="000000" w:themeColor="text1"/>
        </w:rPr>
        <w:t xml:space="preserve">(2003) and </w:t>
      </w:r>
      <w:r w:rsidR="004948A3">
        <w:rPr>
          <w:color w:val="000000" w:themeColor="text1"/>
        </w:rPr>
        <w:t>Siegel</w:t>
      </w:r>
      <w:r w:rsidR="00E006D1">
        <w:rPr>
          <w:color w:val="000000" w:themeColor="text1"/>
        </w:rPr>
        <w:t>’s</w:t>
      </w:r>
      <w:r w:rsidR="004948A3">
        <w:rPr>
          <w:color w:val="000000" w:themeColor="text1"/>
        </w:rPr>
        <w:t xml:space="preserve"> </w:t>
      </w:r>
      <w:r w:rsidRPr="0090730D">
        <w:rPr>
          <w:color w:val="000000" w:themeColor="text1"/>
        </w:rPr>
        <w:t>(2003)</w:t>
      </w:r>
      <w:r w:rsidR="003E09C8">
        <w:rPr>
          <w:color w:val="000000" w:themeColor="text1"/>
        </w:rPr>
        <w:t xml:space="preserve"> mindfulness studies</w:t>
      </w:r>
      <w:r w:rsidR="004948A3">
        <w:rPr>
          <w:color w:val="000000" w:themeColor="text1"/>
        </w:rPr>
        <w:t xml:space="preserve"> </w:t>
      </w:r>
      <w:r w:rsidRPr="0090730D">
        <w:rPr>
          <w:color w:val="000000" w:themeColor="text1"/>
        </w:rPr>
        <w:t>only focused on whether mindfulness relieved pain, depression, emotional regulation</w:t>
      </w:r>
      <w:r w:rsidR="00E006D1">
        <w:rPr>
          <w:color w:val="000000" w:themeColor="text1"/>
        </w:rPr>
        <w:t>, and improved working memory.  Another</w:t>
      </w:r>
      <w:r w:rsidRPr="0090730D">
        <w:rPr>
          <w:color w:val="000000" w:themeColor="text1"/>
        </w:rPr>
        <w:t xml:space="preserve"> study addressed mindfulness and leadership</w:t>
      </w:r>
      <w:r w:rsidR="00E006D1">
        <w:rPr>
          <w:color w:val="000000" w:themeColor="text1"/>
        </w:rPr>
        <w:t>,</w:t>
      </w:r>
      <w:r w:rsidRPr="0090730D">
        <w:rPr>
          <w:color w:val="000000" w:themeColor="text1"/>
        </w:rPr>
        <w:t xml:space="preserve"> but not reflective practice or creative novelty in adults and younger children at </w:t>
      </w:r>
      <w:r w:rsidR="00E006D1">
        <w:rPr>
          <w:color w:val="000000" w:themeColor="text1"/>
        </w:rPr>
        <w:t>a baseball camp (Langer, Cohen &amp; Diikic, 2012).  Yet</w:t>
      </w:r>
      <w:r w:rsidRPr="0090730D">
        <w:rPr>
          <w:color w:val="000000" w:themeColor="text1"/>
        </w:rPr>
        <w:t xml:space="preserve"> another study used subjects who were not leaders </w:t>
      </w:r>
      <w:r w:rsidRPr="0090730D">
        <w:rPr>
          <w:color w:val="000000" w:themeColor="text1"/>
        </w:rPr>
        <w:lastRenderedPageBreak/>
        <w:t xml:space="preserve">to determine whether mindfulness had positive effects on well-being, productivity and creativity in the workplace (Langer, 1989, 1992, 2005; Langer, Hefferman &amp; Kiester, </w:t>
      </w:r>
      <w:r w:rsidR="00F324BE" w:rsidRPr="0090730D">
        <w:rPr>
          <w:color w:val="000000" w:themeColor="text1"/>
        </w:rPr>
        <w:t>1988).  The aim of this study was</w:t>
      </w:r>
      <w:r w:rsidRPr="0090730D">
        <w:rPr>
          <w:color w:val="000000" w:themeColor="text1"/>
        </w:rPr>
        <w:t xml:space="preserve"> to ascertain whether mindfulness would have the same beneficial impact on the performance of leaders. </w:t>
      </w:r>
    </w:p>
    <w:p w14:paraId="05C0E321" w14:textId="4B188413" w:rsidR="00B70D70" w:rsidRPr="0090730D" w:rsidRDefault="00E006D1" w:rsidP="00B70D70">
      <w:pPr>
        <w:widowControl w:val="0"/>
        <w:autoSpaceDE w:val="0"/>
        <w:autoSpaceDN w:val="0"/>
        <w:adjustRightInd w:val="0"/>
        <w:spacing w:line="480" w:lineRule="auto"/>
        <w:rPr>
          <w:color w:val="000000" w:themeColor="text1"/>
        </w:rPr>
      </w:pPr>
      <w:r>
        <w:rPr>
          <w:color w:val="000000" w:themeColor="text1"/>
        </w:rPr>
        <w:tab/>
        <w:t xml:space="preserve">There was a difference in how the various </w:t>
      </w:r>
      <w:r w:rsidR="00B70D70" w:rsidRPr="0090730D">
        <w:rPr>
          <w:color w:val="000000" w:themeColor="text1"/>
        </w:rPr>
        <w:t>studies defined the variables of mindfulness, creativity, reflective practice and leadership differently.  Some researchers defined mindfulness in the constructs of paying attention, being aware, being non-judgmental and the promotion of deep listening (Kabat-Zin</w:t>
      </w:r>
      <w:r w:rsidR="0008060D">
        <w:rPr>
          <w:color w:val="000000" w:themeColor="text1"/>
        </w:rPr>
        <w:t>n, 200</w:t>
      </w:r>
      <w:r>
        <w:rPr>
          <w:color w:val="000000" w:themeColor="text1"/>
        </w:rPr>
        <w:t>3; Siegal, 2007a; Siegal 2007b;</w:t>
      </w:r>
      <w:r w:rsidR="0008060D">
        <w:rPr>
          <w:color w:val="000000" w:themeColor="text1"/>
        </w:rPr>
        <w:t xml:space="preserve"> Siegal, 2009</w:t>
      </w:r>
      <w:r w:rsidR="00B70D70" w:rsidRPr="0090730D">
        <w:rPr>
          <w:color w:val="000000" w:themeColor="text1"/>
        </w:rPr>
        <w:t>), wher</w:t>
      </w:r>
      <w:r w:rsidR="00B1486D">
        <w:rPr>
          <w:color w:val="000000" w:themeColor="text1"/>
        </w:rPr>
        <w:t>eas others build on mindfulness to demonstrate that this concept</w:t>
      </w:r>
      <w:r w:rsidR="00B70D70" w:rsidRPr="0090730D">
        <w:rPr>
          <w:color w:val="000000" w:themeColor="text1"/>
        </w:rPr>
        <w:t xml:space="preserve"> is an active process (Langer, </w:t>
      </w:r>
      <w:r w:rsidR="001F2E03">
        <w:rPr>
          <w:color w:val="000000" w:themeColor="text1"/>
        </w:rPr>
        <w:t>Falk, Capodil</w:t>
      </w:r>
      <w:r w:rsidR="00B1486D">
        <w:rPr>
          <w:color w:val="000000" w:themeColor="text1"/>
        </w:rPr>
        <w:t>upo</w:t>
      </w:r>
      <w:r w:rsidR="001F2E03">
        <w:rPr>
          <w:color w:val="000000" w:themeColor="text1"/>
        </w:rPr>
        <w:t xml:space="preserve">, </w:t>
      </w:r>
      <w:r w:rsidR="00B70D70" w:rsidRPr="0090730D">
        <w:rPr>
          <w:color w:val="000000" w:themeColor="text1"/>
        </w:rPr>
        <w:t>2004).  Langer (2015), conducted seven studies with college students, which questioned if participants were more mindful towards a partner perceived to have a trustworthy face; the weakness of the study was that different culture</w:t>
      </w:r>
      <w:r w:rsidR="00F324BE" w:rsidRPr="0090730D">
        <w:rPr>
          <w:color w:val="000000" w:themeColor="text1"/>
        </w:rPr>
        <w:t>s</w:t>
      </w:r>
      <w:r w:rsidR="00B70D70" w:rsidRPr="0090730D">
        <w:rPr>
          <w:color w:val="000000" w:themeColor="text1"/>
        </w:rPr>
        <w:t xml:space="preserve"> interpret what a trustworthy face is different</w:t>
      </w:r>
      <w:r w:rsidR="00F324BE" w:rsidRPr="0090730D">
        <w:rPr>
          <w:color w:val="000000" w:themeColor="text1"/>
        </w:rPr>
        <w:t>ly</w:t>
      </w:r>
      <w:r w:rsidR="00B70D70" w:rsidRPr="0090730D">
        <w:rPr>
          <w:color w:val="000000" w:themeColor="text1"/>
        </w:rPr>
        <w:t xml:space="preserve">, which can have implications on how the participants define and interpret the variables, and future researchers who may use the data may also interpret the data differently.  Defining variables and cultural awareness in the research is vital for participants to understand and evaluate what they are measuring.  </w:t>
      </w:r>
    </w:p>
    <w:p w14:paraId="53D61439" w14:textId="6373B78F" w:rsidR="00B70D70" w:rsidRPr="0090730D" w:rsidRDefault="00B70D70" w:rsidP="00B70D70">
      <w:pPr>
        <w:widowControl w:val="0"/>
        <w:autoSpaceDE w:val="0"/>
        <w:autoSpaceDN w:val="0"/>
        <w:adjustRightInd w:val="0"/>
        <w:spacing w:line="480" w:lineRule="auto"/>
        <w:rPr>
          <w:color w:val="000000" w:themeColor="text1"/>
        </w:rPr>
      </w:pPr>
      <w:r w:rsidRPr="0090730D">
        <w:rPr>
          <w:color w:val="000000" w:themeColor="text1"/>
        </w:rPr>
        <w:tab/>
        <w:t>Another limitation of this study is that social desirability may shift the b</w:t>
      </w:r>
      <w:r w:rsidR="004D7060">
        <w:rPr>
          <w:color w:val="000000" w:themeColor="text1"/>
        </w:rPr>
        <w:t xml:space="preserve">ias and </w:t>
      </w:r>
      <w:r w:rsidR="00B1486D">
        <w:rPr>
          <w:color w:val="000000" w:themeColor="text1"/>
        </w:rPr>
        <w:t>affect results (McCabe &amp; Heerwig,</w:t>
      </w:r>
      <w:r w:rsidRPr="0090730D">
        <w:rPr>
          <w:color w:val="000000" w:themeColor="text1"/>
        </w:rPr>
        <w:t xml:space="preserve"> 2009), because social desirability bias indicates that</w:t>
      </w:r>
      <w:r w:rsidR="00F324BE" w:rsidRPr="0090730D">
        <w:rPr>
          <w:color w:val="000000" w:themeColor="text1"/>
        </w:rPr>
        <w:t xml:space="preserve"> a</w:t>
      </w:r>
      <w:r w:rsidRPr="0090730D">
        <w:rPr>
          <w:color w:val="000000" w:themeColor="text1"/>
        </w:rPr>
        <w:t xml:space="preserve"> </w:t>
      </w:r>
      <w:r w:rsidR="00F324BE" w:rsidRPr="0090730D">
        <w:rPr>
          <w:color w:val="000000" w:themeColor="text1"/>
        </w:rPr>
        <w:t>participant will rate themselves</w:t>
      </w:r>
      <w:r w:rsidR="00B1486D">
        <w:rPr>
          <w:color w:val="000000" w:themeColor="text1"/>
        </w:rPr>
        <w:t xml:space="preserve"> higher ow</w:t>
      </w:r>
      <w:r w:rsidRPr="0090730D">
        <w:rPr>
          <w:color w:val="000000" w:themeColor="text1"/>
        </w:rPr>
        <w:t xml:space="preserve">ing to the attractiveness of the variable being measured (Hill &amp; Betz, 2005).  Each participant may quantify creativity or be attracted to mindfulness in varying degrees, which may impact the results of the research.  </w:t>
      </w:r>
    </w:p>
    <w:p w14:paraId="56D2A121" w14:textId="64DDB3F1" w:rsidR="00B70D70" w:rsidRPr="0090730D" w:rsidRDefault="00B70D70" w:rsidP="00B70D70">
      <w:pPr>
        <w:widowControl w:val="0"/>
        <w:autoSpaceDE w:val="0"/>
        <w:autoSpaceDN w:val="0"/>
        <w:adjustRightInd w:val="0"/>
        <w:spacing w:line="480" w:lineRule="auto"/>
        <w:rPr>
          <w:color w:val="000000" w:themeColor="text1"/>
        </w:rPr>
      </w:pPr>
      <w:r w:rsidRPr="0090730D">
        <w:rPr>
          <w:color w:val="000000" w:themeColor="text1"/>
        </w:rPr>
        <w:tab/>
        <w:t>Batalo’s (20</w:t>
      </w:r>
      <w:r w:rsidR="00B1486D">
        <w:rPr>
          <w:color w:val="000000" w:themeColor="text1"/>
        </w:rPr>
        <w:t>12) five-week study demonstrated</w:t>
      </w:r>
      <w:r w:rsidRPr="0090730D">
        <w:rPr>
          <w:color w:val="000000" w:themeColor="text1"/>
        </w:rPr>
        <w:t xml:space="preserve"> that creative process and </w:t>
      </w:r>
      <w:r w:rsidRPr="0090730D">
        <w:rPr>
          <w:color w:val="000000" w:themeColor="text1"/>
        </w:rPr>
        <w:lastRenderedPageBreak/>
        <w:t xml:space="preserve">mindfulness practice may show more significant results over a longer period, such as a year, which reiterates the concerns about the length of this study.  The duration cannot only impact the results but also the sample size, such as Hunter and McCornich’s (2009) qualitative </w:t>
      </w:r>
      <w:r w:rsidR="00B1486D">
        <w:rPr>
          <w:color w:val="000000" w:themeColor="text1"/>
        </w:rPr>
        <w:t>study on mindfulness, which</w:t>
      </w:r>
      <w:r w:rsidRPr="0090730D">
        <w:rPr>
          <w:color w:val="000000" w:themeColor="text1"/>
        </w:rPr>
        <w:t xml:space="preserve"> interviewed </w:t>
      </w:r>
      <w:r w:rsidR="00B1486D">
        <w:rPr>
          <w:color w:val="000000" w:themeColor="text1"/>
        </w:rPr>
        <w:t xml:space="preserve">only </w:t>
      </w:r>
      <w:r w:rsidRPr="0090730D">
        <w:rPr>
          <w:color w:val="000000" w:themeColor="text1"/>
        </w:rPr>
        <w:t>eight managers and found that the managers had more internal locus of control, meaning from their work, adapted to change, had more positive relationships and were less</w:t>
      </w:r>
      <w:r w:rsidR="00B1486D">
        <w:rPr>
          <w:color w:val="000000" w:themeColor="text1"/>
        </w:rPr>
        <w:t xml:space="preserve"> concerned about monetary gains, but concluded that such a small sampling cannot be</w:t>
      </w:r>
      <w:r w:rsidRPr="0090730D">
        <w:rPr>
          <w:color w:val="000000" w:themeColor="text1"/>
        </w:rPr>
        <w:t xml:space="preserve"> generalizable to all managers. </w:t>
      </w:r>
    </w:p>
    <w:p w14:paraId="697C4155" w14:textId="59E28466" w:rsidR="00B70D70" w:rsidRPr="0090730D" w:rsidRDefault="00B70D70" w:rsidP="00B70D70">
      <w:pPr>
        <w:widowControl w:val="0"/>
        <w:autoSpaceDE w:val="0"/>
        <w:autoSpaceDN w:val="0"/>
        <w:adjustRightInd w:val="0"/>
        <w:spacing w:line="480" w:lineRule="auto"/>
        <w:rPr>
          <w:color w:val="000000" w:themeColor="text1"/>
        </w:rPr>
      </w:pPr>
      <w:r w:rsidRPr="0090730D">
        <w:rPr>
          <w:color w:val="000000" w:themeColor="text1"/>
        </w:rPr>
        <w:tab/>
        <w:t>The use of quasi-experimental groups without a control group was another limitation in most of the research reviewed.  The results of many of the studies reviewed would increase in validity if a control group had been used for comparison.  Several of the leadership studies did not indicate the gender of the participants, which can represent a bias affecting the results of the study.  Another criticism is that the leadership research did not include the number of years the leaders held a position, which would likely have implications on creativity.   Although Langer’s Mindfulness Scale was researched and demonstrated high reliability and validity, not all scales used in the literature indicated the reliability of the measuring tool; therefore</w:t>
      </w:r>
      <w:r w:rsidR="00B1486D">
        <w:rPr>
          <w:color w:val="000000" w:themeColor="text1"/>
        </w:rPr>
        <w:t>,</w:t>
      </w:r>
      <w:r w:rsidRPr="0090730D">
        <w:rPr>
          <w:color w:val="000000" w:themeColor="text1"/>
        </w:rPr>
        <w:t xml:space="preserve"> it is unclear whether other studies are measuring what intended to be measured.  Each of the limitations provides valuable information </w:t>
      </w:r>
      <w:r w:rsidR="00B1486D">
        <w:rPr>
          <w:color w:val="000000" w:themeColor="text1"/>
        </w:rPr>
        <w:t xml:space="preserve">on how to make a </w:t>
      </w:r>
      <w:r w:rsidRPr="0090730D">
        <w:rPr>
          <w:color w:val="000000" w:themeColor="text1"/>
        </w:rPr>
        <w:t xml:space="preserve">study more valid by ameliorating the research design, by augmenting or diversifying the population, </w:t>
      </w:r>
      <w:r w:rsidR="00B1486D">
        <w:rPr>
          <w:color w:val="000000" w:themeColor="text1"/>
        </w:rPr>
        <w:t xml:space="preserve">and by </w:t>
      </w:r>
      <w:r w:rsidRPr="0090730D">
        <w:rPr>
          <w:color w:val="000000" w:themeColor="text1"/>
        </w:rPr>
        <w:t xml:space="preserve">looking closely at how to implement and collect data.  </w:t>
      </w:r>
    </w:p>
    <w:p w14:paraId="5EE34B9E" w14:textId="012DF139" w:rsidR="00B70D70" w:rsidRPr="0090730D" w:rsidRDefault="00B70D70" w:rsidP="00B70D70">
      <w:pPr>
        <w:widowControl w:val="0"/>
        <w:autoSpaceDE w:val="0"/>
        <w:autoSpaceDN w:val="0"/>
        <w:adjustRightInd w:val="0"/>
        <w:spacing w:line="480" w:lineRule="auto"/>
        <w:rPr>
          <w:color w:val="000000" w:themeColor="text1"/>
        </w:rPr>
      </w:pPr>
      <w:r w:rsidRPr="0090730D">
        <w:rPr>
          <w:color w:val="000000" w:themeColor="text1"/>
        </w:rPr>
        <w:tab/>
        <w:t>The</w:t>
      </w:r>
      <w:r w:rsidR="00B1486D">
        <w:rPr>
          <w:color w:val="000000" w:themeColor="text1"/>
        </w:rPr>
        <w:t xml:space="preserve"> limitations of studies are attributed to any of a </w:t>
      </w:r>
      <w:r w:rsidRPr="0090730D">
        <w:rPr>
          <w:color w:val="000000" w:themeColor="text1"/>
        </w:rPr>
        <w:t>variety of factors</w:t>
      </w:r>
      <w:r w:rsidR="00B1486D">
        <w:rPr>
          <w:color w:val="000000" w:themeColor="text1"/>
        </w:rPr>
        <w:t>,</w:t>
      </w:r>
      <w:r w:rsidRPr="0090730D">
        <w:rPr>
          <w:color w:val="000000" w:themeColor="text1"/>
        </w:rPr>
        <w:t xml:space="preserve"> including leaders having less interest in creative novelties, preferring to practice familiar modalities without entertaining change, not recognizing the value of creativity nor wanting to be </w:t>
      </w:r>
      <w:r w:rsidRPr="0090730D">
        <w:rPr>
          <w:color w:val="000000" w:themeColor="text1"/>
        </w:rPr>
        <w:lastRenderedPageBreak/>
        <w:t>creative (Runco, 2007), having negative connotations about mindfulness or creativity, such as viewing the need for mindfulness as a sign of weakness, loss of control, waste of time, wanting to take on the tasks themselves, or seeing it as an action that does not have an apparent or immediate result, response or product.  The transition from viewing productivity as the end result of changing one’s beliefs through mindful reflections is a fairly new concept, and as such, can be met with resistance or engagement.  The research has validated the methodology of the propos</w:t>
      </w:r>
      <w:r w:rsidR="00B1486D">
        <w:rPr>
          <w:color w:val="000000" w:themeColor="text1"/>
        </w:rPr>
        <w:t>ed study, but it is also evidence</w:t>
      </w:r>
      <w:r w:rsidRPr="0090730D">
        <w:rPr>
          <w:color w:val="000000" w:themeColor="text1"/>
        </w:rPr>
        <w:t xml:space="preserve"> that the study </w:t>
      </w:r>
      <w:r w:rsidR="00F324BE" w:rsidRPr="0090730D">
        <w:rPr>
          <w:color w:val="000000" w:themeColor="text1"/>
        </w:rPr>
        <w:t>had</w:t>
      </w:r>
      <w:r w:rsidRPr="0090730D">
        <w:rPr>
          <w:color w:val="000000" w:themeColor="text1"/>
        </w:rPr>
        <w:t xml:space="preserve"> limitations.  </w:t>
      </w:r>
    </w:p>
    <w:p w14:paraId="50D8E243" w14:textId="77777777" w:rsidR="00B70D70" w:rsidRPr="0090730D" w:rsidRDefault="00B70D70" w:rsidP="00B70D70">
      <w:pPr>
        <w:widowControl w:val="0"/>
        <w:autoSpaceDE w:val="0"/>
        <w:autoSpaceDN w:val="0"/>
        <w:adjustRightInd w:val="0"/>
        <w:spacing w:line="480" w:lineRule="auto"/>
        <w:jc w:val="center"/>
        <w:rPr>
          <w:color w:val="000000" w:themeColor="text1"/>
        </w:rPr>
      </w:pPr>
    </w:p>
    <w:p w14:paraId="2B6CF377" w14:textId="77777777" w:rsidR="00B70D70" w:rsidRPr="0090730D" w:rsidRDefault="00B70D70" w:rsidP="00B70D70">
      <w:pPr>
        <w:widowControl w:val="0"/>
        <w:autoSpaceDE w:val="0"/>
        <w:autoSpaceDN w:val="0"/>
        <w:adjustRightInd w:val="0"/>
        <w:spacing w:line="480" w:lineRule="auto"/>
        <w:jc w:val="center"/>
        <w:rPr>
          <w:color w:val="000000" w:themeColor="text1"/>
        </w:rPr>
      </w:pPr>
      <w:r w:rsidRPr="0090730D">
        <w:rPr>
          <w:b/>
          <w:color w:val="000000" w:themeColor="text1"/>
        </w:rPr>
        <w:t>Summary</w:t>
      </w:r>
    </w:p>
    <w:p w14:paraId="0DC4EEE1" w14:textId="23B601E3" w:rsidR="00B70D70" w:rsidRDefault="00B70D70" w:rsidP="00B70D70">
      <w:pPr>
        <w:pStyle w:val="NormalWeb"/>
        <w:shd w:val="clear" w:color="auto" w:fill="FFFFFF"/>
        <w:spacing w:line="480" w:lineRule="auto"/>
        <w:rPr>
          <w:color w:val="000000" w:themeColor="text1"/>
        </w:rPr>
      </w:pPr>
      <w:r w:rsidRPr="0090730D">
        <w:rPr>
          <w:color w:val="000000" w:themeColor="text1"/>
        </w:rPr>
        <w:tab/>
        <w:t>The significance of creative novelty and mindfulness in leadership practices is supported by evidence-based studies.  Implicit in the theoretical orientation of mindfulness is deliberate awareness and</w:t>
      </w:r>
      <w:r w:rsidR="00B1486D">
        <w:rPr>
          <w:color w:val="000000" w:themeColor="text1"/>
        </w:rPr>
        <w:t xml:space="preserve"> paying attention in the moment</w:t>
      </w:r>
      <w:r w:rsidRPr="0090730D">
        <w:rPr>
          <w:color w:val="000000" w:themeColor="text1"/>
        </w:rPr>
        <w:t xml:space="preserve"> without judgment, whereas the risk of being mindless is continuing to follow familiar routines (Langer, </w:t>
      </w:r>
      <w:r w:rsidR="00B1486D">
        <w:rPr>
          <w:color w:val="000000" w:themeColor="text1"/>
        </w:rPr>
        <w:t xml:space="preserve">Falk &amp; </w:t>
      </w:r>
      <w:r w:rsidR="002D3BE6">
        <w:rPr>
          <w:color w:val="000000" w:themeColor="text1"/>
        </w:rPr>
        <w:t xml:space="preserve">Capodilupo, </w:t>
      </w:r>
      <w:r w:rsidRPr="0090730D">
        <w:rPr>
          <w:color w:val="000000" w:themeColor="text1"/>
        </w:rPr>
        <w:t>2004).  By recognizing that creativity is a desirable skill in the 21</w:t>
      </w:r>
      <w:r w:rsidRPr="0090730D">
        <w:rPr>
          <w:color w:val="000000" w:themeColor="text1"/>
          <w:vertAlign w:val="superscript"/>
        </w:rPr>
        <w:t>st</w:t>
      </w:r>
      <w:r w:rsidR="00B1486D">
        <w:rPr>
          <w:color w:val="000000" w:themeColor="text1"/>
        </w:rPr>
        <w:t xml:space="preserve"> century and that it is indeed the </w:t>
      </w:r>
      <w:r w:rsidRPr="0090730D">
        <w:rPr>
          <w:color w:val="000000" w:themeColor="text1"/>
        </w:rPr>
        <w:t xml:space="preserve">life of an organization (Pink, 2005), leaders can teach creative thinking skills (DeBono, 1994), be more progressive and promote greater diversification of products (Rhodes, 1961; Puccio, Mance &amp; Murdock, 2011).  A review of previous research suggests that the limitations of each study need to be considered when analyzing the data so that the proposed study may fill the gaps and contribute to the literature.  Despite the extensive research work on mindfulness by Langer, Kabat-Zinn, Seigel, Wong, Carroll and others, it is unclear what interventions can be used to promote creative novelty in leaders in order to empower followers.  There are gaps in the research </w:t>
      </w:r>
      <w:r w:rsidRPr="0090730D">
        <w:rPr>
          <w:color w:val="000000" w:themeColor="text1"/>
        </w:rPr>
        <w:lastRenderedPageBreak/>
        <w:t>that do not inte</w:t>
      </w:r>
      <w:r w:rsidR="00A51378">
        <w:rPr>
          <w:color w:val="000000" w:themeColor="text1"/>
        </w:rPr>
        <w:t>grate the variables of this</w:t>
      </w:r>
      <w:r w:rsidRPr="0090730D">
        <w:rPr>
          <w:color w:val="000000" w:themeColor="text1"/>
        </w:rPr>
        <w:t xml:space="preserve"> </w:t>
      </w:r>
      <w:r w:rsidR="00A51378">
        <w:rPr>
          <w:color w:val="000000" w:themeColor="text1"/>
        </w:rPr>
        <w:t xml:space="preserve">study, which sought to </w:t>
      </w:r>
      <w:r w:rsidRPr="0090730D">
        <w:rPr>
          <w:color w:val="000000" w:themeColor="text1"/>
        </w:rPr>
        <w:t>uncover new modalities, and well as expand on</w:t>
      </w:r>
      <w:r w:rsidR="00A51378">
        <w:rPr>
          <w:color w:val="000000" w:themeColor="text1"/>
        </w:rPr>
        <w:t xml:space="preserve"> existing ones.  Nevertheless, the study did </w:t>
      </w:r>
      <w:r w:rsidRPr="0090730D">
        <w:rPr>
          <w:color w:val="000000" w:themeColor="text1"/>
        </w:rPr>
        <w:t>show that the synergy of mindfulness reflective practice, cre</w:t>
      </w:r>
      <w:r w:rsidR="00A51378">
        <w:rPr>
          <w:color w:val="000000" w:themeColor="text1"/>
        </w:rPr>
        <w:t>ative novelty and leadership</w:t>
      </w:r>
      <w:r w:rsidRPr="0090730D">
        <w:rPr>
          <w:color w:val="000000" w:themeColor="text1"/>
        </w:rPr>
        <w:t xml:space="preserve"> prove</w:t>
      </w:r>
      <w:r w:rsidR="00A51378">
        <w:rPr>
          <w:color w:val="000000" w:themeColor="text1"/>
        </w:rPr>
        <w:t>d</w:t>
      </w:r>
      <w:r w:rsidRPr="0090730D">
        <w:rPr>
          <w:color w:val="000000" w:themeColor="text1"/>
        </w:rPr>
        <w:t xml:space="preserve"> a valuable intervention for leaders of organizations. </w:t>
      </w:r>
    </w:p>
    <w:p w14:paraId="1B6358ED" w14:textId="77777777" w:rsidR="003C6255" w:rsidRDefault="003C6255" w:rsidP="00B70D70">
      <w:pPr>
        <w:pStyle w:val="NormalWeb"/>
        <w:shd w:val="clear" w:color="auto" w:fill="FFFFFF"/>
        <w:spacing w:line="480" w:lineRule="auto"/>
        <w:rPr>
          <w:color w:val="000000" w:themeColor="text1"/>
        </w:rPr>
      </w:pPr>
    </w:p>
    <w:p w14:paraId="4D5732F2" w14:textId="77777777" w:rsidR="003C6255" w:rsidRDefault="003C6255" w:rsidP="00B70D70">
      <w:pPr>
        <w:pStyle w:val="NormalWeb"/>
        <w:shd w:val="clear" w:color="auto" w:fill="FFFFFF"/>
        <w:spacing w:line="480" w:lineRule="auto"/>
        <w:rPr>
          <w:color w:val="000000" w:themeColor="text1"/>
        </w:rPr>
      </w:pPr>
    </w:p>
    <w:p w14:paraId="254A4642" w14:textId="77777777" w:rsidR="003C6255" w:rsidRDefault="003C6255" w:rsidP="00B70D70">
      <w:pPr>
        <w:pStyle w:val="NormalWeb"/>
        <w:shd w:val="clear" w:color="auto" w:fill="FFFFFF"/>
        <w:spacing w:line="480" w:lineRule="auto"/>
        <w:rPr>
          <w:color w:val="000000" w:themeColor="text1"/>
        </w:rPr>
      </w:pPr>
    </w:p>
    <w:p w14:paraId="2D760B60" w14:textId="77777777" w:rsidR="003C6255" w:rsidRDefault="003C6255" w:rsidP="00B70D70">
      <w:pPr>
        <w:pStyle w:val="NormalWeb"/>
        <w:shd w:val="clear" w:color="auto" w:fill="FFFFFF"/>
        <w:spacing w:line="480" w:lineRule="auto"/>
        <w:rPr>
          <w:color w:val="000000" w:themeColor="text1"/>
        </w:rPr>
      </w:pPr>
    </w:p>
    <w:p w14:paraId="249F1A99" w14:textId="77777777" w:rsidR="003C6255" w:rsidRDefault="003C6255" w:rsidP="00B70D70">
      <w:pPr>
        <w:pStyle w:val="NormalWeb"/>
        <w:shd w:val="clear" w:color="auto" w:fill="FFFFFF"/>
        <w:spacing w:line="480" w:lineRule="auto"/>
        <w:rPr>
          <w:color w:val="000000" w:themeColor="text1"/>
        </w:rPr>
      </w:pPr>
    </w:p>
    <w:p w14:paraId="06CC2651" w14:textId="77777777" w:rsidR="003C6255" w:rsidRDefault="003C6255" w:rsidP="00B70D70">
      <w:pPr>
        <w:pStyle w:val="NormalWeb"/>
        <w:shd w:val="clear" w:color="auto" w:fill="FFFFFF"/>
        <w:spacing w:line="480" w:lineRule="auto"/>
        <w:rPr>
          <w:color w:val="000000" w:themeColor="text1"/>
        </w:rPr>
      </w:pPr>
    </w:p>
    <w:p w14:paraId="60E6B6E2" w14:textId="77777777" w:rsidR="003C6255" w:rsidRDefault="003C6255" w:rsidP="00B70D70">
      <w:pPr>
        <w:pStyle w:val="NormalWeb"/>
        <w:shd w:val="clear" w:color="auto" w:fill="FFFFFF"/>
        <w:spacing w:line="480" w:lineRule="auto"/>
        <w:rPr>
          <w:color w:val="000000" w:themeColor="text1"/>
        </w:rPr>
      </w:pPr>
    </w:p>
    <w:p w14:paraId="0E02E48E" w14:textId="77777777" w:rsidR="003C6255" w:rsidRDefault="003C6255" w:rsidP="00B70D70">
      <w:pPr>
        <w:pStyle w:val="NormalWeb"/>
        <w:shd w:val="clear" w:color="auto" w:fill="FFFFFF"/>
        <w:spacing w:line="480" w:lineRule="auto"/>
        <w:rPr>
          <w:color w:val="000000" w:themeColor="text1"/>
        </w:rPr>
      </w:pPr>
    </w:p>
    <w:p w14:paraId="2006D702" w14:textId="77777777" w:rsidR="003C6255" w:rsidRDefault="003C6255" w:rsidP="00B70D70">
      <w:pPr>
        <w:pStyle w:val="NormalWeb"/>
        <w:shd w:val="clear" w:color="auto" w:fill="FFFFFF"/>
        <w:spacing w:line="480" w:lineRule="auto"/>
        <w:rPr>
          <w:color w:val="000000" w:themeColor="text1"/>
        </w:rPr>
      </w:pPr>
    </w:p>
    <w:p w14:paraId="41731CC7" w14:textId="77777777" w:rsidR="003C6255" w:rsidRDefault="003C6255" w:rsidP="00B70D70">
      <w:pPr>
        <w:pStyle w:val="NormalWeb"/>
        <w:shd w:val="clear" w:color="auto" w:fill="FFFFFF"/>
        <w:spacing w:line="480" w:lineRule="auto"/>
        <w:rPr>
          <w:color w:val="000000" w:themeColor="text1"/>
        </w:rPr>
      </w:pPr>
    </w:p>
    <w:p w14:paraId="7823C8D8" w14:textId="77777777" w:rsidR="003C6255" w:rsidRDefault="003C6255" w:rsidP="00B70D70">
      <w:pPr>
        <w:pStyle w:val="NormalWeb"/>
        <w:shd w:val="clear" w:color="auto" w:fill="FFFFFF"/>
        <w:spacing w:line="480" w:lineRule="auto"/>
        <w:rPr>
          <w:color w:val="000000" w:themeColor="text1"/>
        </w:rPr>
      </w:pPr>
    </w:p>
    <w:p w14:paraId="0FDCFC69" w14:textId="77777777" w:rsidR="003C6255" w:rsidRDefault="003C6255" w:rsidP="00B70D70">
      <w:pPr>
        <w:pStyle w:val="NormalWeb"/>
        <w:shd w:val="clear" w:color="auto" w:fill="FFFFFF"/>
        <w:spacing w:line="480" w:lineRule="auto"/>
        <w:rPr>
          <w:color w:val="000000" w:themeColor="text1"/>
        </w:rPr>
      </w:pPr>
    </w:p>
    <w:p w14:paraId="2BCBF806" w14:textId="77777777" w:rsidR="003C6255" w:rsidRDefault="003C6255" w:rsidP="00B70D70">
      <w:pPr>
        <w:pStyle w:val="NormalWeb"/>
        <w:shd w:val="clear" w:color="auto" w:fill="FFFFFF"/>
        <w:spacing w:line="480" w:lineRule="auto"/>
        <w:rPr>
          <w:color w:val="000000" w:themeColor="text1"/>
        </w:rPr>
      </w:pPr>
    </w:p>
    <w:p w14:paraId="4AF6DAA4" w14:textId="77777777" w:rsidR="003C6255" w:rsidRPr="0090730D" w:rsidRDefault="003C6255" w:rsidP="00B70D70">
      <w:pPr>
        <w:pStyle w:val="NormalWeb"/>
        <w:shd w:val="clear" w:color="auto" w:fill="FFFFFF"/>
        <w:spacing w:line="480" w:lineRule="auto"/>
        <w:rPr>
          <w:color w:val="000000" w:themeColor="text1"/>
        </w:rPr>
      </w:pPr>
    </w:p>
    <w:p w14:paraId="570CEEA0" w14:textId="77777777" w:rsidR="00891B63" w:rsidRDefault="00891B63" w:rsidP="00B70D70">
      <w:pPr>
        <w:pStyle w:val="NormalWeb"/>
        <w:shd w:val="clear" w:color="auto" w:fill="FFFFFF"/>
        <w:spacing w:line="480" w:lineRule="auto"/>
        <w:rPr>
          <w:color w:val="000000" w:themeColor="text1"/>
        </w:rPr>
      </w:pPr>
    </w:p>
    <w:p w14:paraId="7B2EA4F5" w14:textId="77777777" w:rsidR="003C6255" w:rsidRDefault="003C6255" w:rsidP="00B70D70">
      <w:pPr>
        <w:pStyle w:val="NormalWeb"/>
        <w:shd w:val="clear" w:color="auto" w:fill="FFFFFF"/>
        <w:spacing w:line="480" w:lineRule="auto"/>
        <w:rPr>
          <w:color w:val="000000" w:themeColor="text1"/>
        </w:rPr>
      </w:pPr>
    </w:p>
    <w:p w14:paraId="477B53F9" w14:textId="77777777" w:rsidR="003C6255" w:rsidRDefault="003C6255" w:rsidP="00B70D70">
      <w:pPr>
        <w:pStyle w:val="NormalWeb"/>
        <w:shd w:val="clear" w:color="auto" w:fill="FFFFFF"/>
        <w:spacing w:line="480" w:lineRule="auto"/>
        <w:rPr>
          <w:color w:val="000000" w:themeColor="text1"/>
        </w:rPr>
      </w:pPr>
    </w:p>
    <w:p w14:paraId="615152CB" w14:textId="77777777" w:rsidR="003C6255" w:rsidRPr="0090730D" w:rsidRDefault="003C6255" w:rsidP="00B70D70">
      <w:pPr>
        <w:pStyle w:val="NormalWeb"/>
        <w:shd w:val="clear" w:color="auto" w:fill="FFFFFF"/>
        <w:spacing w:line="480" w:lineRule="auto"/>
        <w:rPr>
          <w:color w:val="000000" w:themeColor="text1"/>
        </w:rPr>
      </w:pPr>
    </w:p>
    <w:p w14:paraId="262B5581" w14:textId="77777777" w:rsidR="00891B63" w:rsidRPr="0090730D" w:rsidRDefault="00891B63" w:rsidP="00B70D70">
      <w:pPr>
        <w:pStyle w:val="NormalWeb"/>
        <w:shd w:val="clear" w:color="auto" w:fill="FFFFFF"/>
        <w:spacing w:line="480" w:lineRule="auto"/>
        <w:rPr>
          <w:b/>
          <w:color w:val="000000" w:themeColor="text1"/>
        </w:rPr>
      </w:pPr>
    </w:p>
    <w:p w14:paraId="677C067C" w14:textId="77777777" w:rsidR="00891B63" w:rsidRPr="0090730D" w:rsidRDefault="00891B63" w:rsidP="00891B63">
      <w:pPr>
        <w:jc w:val="center"/>
        <w:rPr>
          <w:b/>
          <w:color w:val="000000" w:themeColor="text1"/>
        </w:rPr>
      </w:pPr>
      <w:r w:rsidRPr="0090730D">
        <w:rPr>
          <w:b/>
          <w:color w:val="000000" w:themeColor="text1"/>
        </w:rPr>
        <w:lastRenderedPageBreak/>
        <w:t>CHAPTER 3.  METHODOLOGY</w:t>
      </w:r>
    </w:p>
    <w:p w14:paraId="1C11ADF9" w14:textId="77777777" w:rsidR="00891B63" w:rsidRPr="0090730D" w:rsidRDefault="00891B63" w:rsidP="00891B63">
      <w:pPr>
        <w:widowControl w:val="0"/>
        <w:autoSpaceDE w:val="0"/>
        <w:autoSpaceDN w:val="0"/>
        <w:adjustRightInd w:val="0"/>
        <w:spacing w:before="240" w:line="480" w:lineRule="auto"/>
        <w:jc w:val="center"/>
        <w:rPr>
          <w:b/>
          <w:color w:val="000000" w:themeColor="text1"/>
        </w:rPr>
      </w:pPr>
      <w:r w:rsidRPr="0090730D">
        <w:rPr>
          <w:b/>
          <w:color w:val="000000" w:themeColor="text1"/>
        </w:rPr>
        <w:t>Purpose of the Study</w:t>
      </w:r>
    </w:p>
    <w:p w14:paraId="6D4BE4A6" w14:textId="3ECE4633" w:rsidR="00891B63" w:rsidRPr="0090730D" w:rsidRDefault="00891B63" w:rsidP="00891B63">
      <w:pPr>
        <w:spacing w:line="480" w:lineRule="auto"/>
        <w:ind w:firstLine="720"/>
        <w:rPr>
          <w:color w:val="000000" w:themeColor="text1"/>
          <w:lang w:eastAsia="en-CA"/>
        </w:rPr>
      </w:pPr>
      <w:r w:rsidRPr="0090730D">
        <w:rPr>
          <w:color w:val="000000" w:themeColor="text1"/>
          <w:lang w:eastAsia="en-CA"/>
        </w:rPr>
        <w:t xml:space="preserve">This quantitative study’s purpose was to contribute to the </w:t>
      </w:r>
      <w:r w:rsidRPr="0090730D">
        <w:rPr>
          <w:noProof/>
          <w:color w:val="000000" w:themeColor="text1"/>
          <w:lang w:eastAsia="en-CA"/>
        </w:rPr>
        <w:t>literature</w:t>
      </w:r>
      <w:r w:rsidRPr="0090730D">
        <w:rPr>
          <w:color w:val="000000" w:themeColor="text1"/>
          <w:lang w:eastAsia="en-CA"/>
        </w:rPr>
        <w:t xml:space="preserve"> on mindfulness, </w:t>
      </w:r>
      <w:r w:rsidRPr="0090730D">
        <w:rPr>
          <w:noProof/>
          <w:color w:val="000000" w:themeColor="text1"/>
          <w:lang w:eastAsia="en-CA"/>
        </w:rPr>
        <w:t>leadership</w:t>
      </w:r>
      <w:r w:rsidRPr="0090730D">
        <w:rPr>
          <w:color w:val="000000" w:themeColor="text1"/>
          <w:lang w:eastAsia="en-CA"/>
        </w:rPr>
        <w:t xml:space="preserve"> and creative novelty by investigating creative novelty among leaders in relation to </w:t>
      </w:r>
      <w:r w:rsidRPr="0090730D">
        <w:rPr>
          <w:noProof/>
          <w:color w:val="000000" w:themeColor="text1"/>
          <w:lang w:eastAsia="en-CA"/>
        </w:rPr>
        <w:t>mindfulness reflective</w:t>
      </w:r>
      <w:r w:rsidRPr="0090730D">
        <w:rPr>
          <w:color w:val="000000" w:themeColor="text1"/>
          <w:lang w:eastAsia="en-CA"/>
        </w:rPr>
        <w:t xml:space="preserve"> practice.  </w:t>
      </w:r>
      <w:r w:rsidRPr="0090730D">
        <w:rPr>
          <w:noProof/>
          <w:color w:val="000000" w:themeColor="text1"/>
          <w:lang w:eastAsia="en-CA"/>
        </w:rPr>
        <w:t>Distinctively, the research study was designed to answer the following question: Is there a  difference in creative novelty among</w:t>
      </w:r>
      <w:r w:rsidR="00A51378">
        <w:rPr>
          <w:noProof/>
          <w:color w:val="000000" w:themeColor="text1"/>
          <w:lang w:eastAsia="en-CA"/>
        </w:rPr>
        <w:t xml:space="preserve"> leaders after  implementing an</w:t>
      </w:r>
      <w:r w:rsidRPr="0090730D">
        <w:rPr>
          <w:noProof/>
          <w:color w:val="000000" w:themeColor="text1"/>
          <w:lang w:eastAsia="en-CA"/>
        </w:rPr>
        <w:t xml:space="preserve"> intervention of mindfulness reflective practice as measured by Langer’s Mindfulness Scale (Langer, 1997).</w:t>
      </w:r>
    </w:p>
    <w:p w14:paraId="138FA12E" w14:textId="77777777" w:rsidR="00891B63" w:rsidRPr="0090730D" w:rsidRDefault="00891B63" w:rsidP="00891B63">
      <w:pPr>
        <w:spacing w:line="480" w:lineRule="auto"/>
        <w:ind w:firstLine="720"/>
        <w:rPr>
          <w:color w:val="000000" w:themeColor="text1"/>
        </w:rPr>
      </w:pPr>
      <w:r w:rsidRPr="0090730D">
        <w:rPr>
          <w:color w:val="000000" w:themeColor="text1"/>
        </w:rPr>
        <w:t xml:space="preserve">  Creativity in relation to leadership is an understudied issue, especially with regard to how leaders impact followers’ creativity</w:t>
      </w:r>
      <w:r w:rsidRPr="0090730D">
        <w:rPr>
          <w:color w:val="000000" w:themeColor="text1"/>
          <w:lang w:eastAsia="en-CA"/>
        </w:rPr>
        <w:t xml:space="preserve"> (Castro, Gomes &amp; Sousa, 2012).  T</w:t>
      </w:r>
      <w:r w:rsidRPr="0090730D">
        <w:rPr>
          <w:color w:val="000000" w:themeColor="text1"/>
        </w:rPr>
        <w:t xml:space="preserve">o </w:t>
      </w:r>
      <w:r w:rsidRPr="0090730D">
        <w:rPr>
          <w:noProof/>
          <w:color w:val="000000" w:themeColor="text1"/>
        </w:rPr>
        <w:t>date,</w:t>
      </w:r>
      <w:r w:rsidRPr="0090730D">
        <w:rPr>
          <w:color w:val="000000" w:themeColor="text1"/>
        </w:rPr>
        <w:t xml:space="preserve"> there has been minimal research conducted to examine the intervention of </w:t>
      </w:r>
      <w:r w:rsidRPr="0090730D">
        <w:rPr>
          <w:noProof/>
          <w:color w:val="000000" w:themeColor="text1"/>
        </w:rPr>
        <w:t>mindfulness reflective</w:t>
      </w:r>
      <w:r w:rsidRPr="0090730D">
        <w:rPr>
          <w:color w:val="000000" w:themeColor="text1"/>
        </w:rPr>
        <w:t xml:space="preserve"> practice and creative novelty among leaders.  </w:t>
      </w:r>
      <w:r w:rsidRPr="0090730D">
        <w:rPr>
          <w:color w:val="000000" w:themeColor="text1"/>
          <w:lang w:eastAsia="en-CA"/>
        </w:rPr>
        <w:t>Leaders who habitually act mindlessly develop patterns that reduce creativity (Langer, 2005)</w:t>
      </w:r>
      <w:r w:rsidRPr="0090730D">
        <w:rPr>
          <w:color w:val="000000" w:themeColor="text1"/>
        </w:rPr>
        <w:t xml:space="preserve">.  The hypothesis is that </w:t>
      </w:r>
      <w:r w:rsidRPr="0090730D">
        <w:rPr>
          <w:noProof/>
          <w:color w:val="000000" w:themeColor="text1"/>
        </w:rPr>
        <w:t>mindfulness reflective</w:t>
      </w:r>
      <w:r w:rsidRPr="0090730D">
        <w:rPr>
          <w:color w:val="000000" w:themeColor="text1"/>
        </w:rPr>
        <w:t xml:space="preserve"> practices would make a difference in creative novelty among leaders.  The study gathered valuable information that contributed to the literature on developing creativity among leaders using the intervention of </w:t>
      </w:r>
      <w:r w:rsidRPr="0090730D">
        <w:rPr>
          <w:noProof/>
          <w:color w:val="000000" w:themeColor="text1"/>
        </w:rPr>
        <w:t>mindful</w:t>
      </w:r>
      <w:r w:rsidRPr="0090730D">
        <w:rPr>
          <w:color w:val="000000" w:themeColor="text1"/>
        </w:rPr>
        <w:t xml:space="preserve"> reflective practices.  </w:t>
      </w:r>
    </w:p>
    <w:p w14:paraId="08271258" w14:textId="77777777" w:rsidR="00906CA4" w:rsidRPr="0090730D" w:rsidRDefault="00906CA4" w:rsidP="008B2A10">
      <w:pPr>
        <w:widowControl w:val="0"/>
        <w:autoSpaceDE w:val="0"/>
        <w:autoSpaceDN w:val="0"/>
        <w:adjustRightInd w:val="0"/>
        <w:spacing w:line="480" w:lineRule="auto"/>
        <w:rPr>
          <w:color w:val="000000" w:themeColor="text1"/>
        </w:rPr>
      </w:pPr>
    </w:p>
    <w:p w14:paraId="5DF76906" w14:textId="77777777" w:rsidR="00891B63" w:rsidRPr="0090730D" w:rsidRDefault="00891B63" w:rsidP="00891B63">
      <w:pPr>
        <w:widowControl w:val="0"/>
        <w:autoSpaceDE w:val="0"/>
        <w:autoSpaceDN w:val="0"/>
        <w:adjustRightInd w:val="0"/>
        <w:spacing w:line="480" w:lineRule="auto"/>
        <w:jc w:val="center"/>
        <w:rPr>
          <w:b/>
          <w:color w:val="000000" w:themeColor="text1"/>
        </w:rPr>
      </w:pPr>
      <w:r w:rsidRPr="0090730D">
        <w:rPr>
          <w:b/>
          <w:color w:val="000000" w:themeColor="text1"/>
        </w:rPr>
        <w:t>Research Design</w:t>
      </w:r>
    </w:p>
    <w:p w14:paraId="7784E7B7" w14:textId="50763D39" w:rsidR="00891B63" w:rsidRPr="0090730D" w:rsidRDefault="00891B63" w:rsidP="00891B63">
      <w:pPr>
        <w:tabs>
          <w:tab w:val="left" w:pos="1440"/>
        </w:tabs>
        <w:spacing w:line="480" w:lineRule="auto"/>
        <w:rPr>
          <w:color w:val="000000" w:themeColor="text1"/>
        </w:rPr>
      </w:pPr>
      <w:r w:rsidRPr="0090730D">
        <w:rPr>
          <w:color w:val="000000" w:themeColor="text1"/>
        </w:rPr>
        <w:t xml:space="preserve">            The chosen research method for this study was quantitative.  </w:t>
      </w:r>
      <w:r w:rsidRPr="0090730D">
        <w:rPr>
          <w:noProof/>
          <w:color w:val="000000" w:themeColor="text1"/>
        </w:rPr>
        <w:t>McColl,</w:t>
      </w:r>
      <w:r w:rsidRPr="0090730D">
        <w:rPr>
          <w:color w:val="000000" w:themeColor="text1"/>
        </w:rPr>
        <w:t xml:space="preserve"> </w:t>
      </w:r>
      <w:r w:rsidR="002D3BE6">
        <w:rPr>
          <w:color w:val="000000" w:themeColor="text1"/>
        </w:rPr>
        <w:t xml:space="preserve">Jacoby, Thomas, Soutter, </w:t>
      </w:r>
      <w:r w:rsidRPr="0090730D">
        <w:rPr>
          <w:color w:val="000000" w:themeColor="text1"/>
        </w:rPr>
        <w:t xml:space="preserve">et al. (2001) defined quantitative survey research as </w:t>
      </w:r>
      <w:r w:rsidRPr="0090730D">
        <w:rPr>
          <w:noProof/>
          <w:color w:val="000000" w:themeColor="text1"/>
        </w:rPr>
        <w:t>a scientific procedure</w:t>
      </w:r>
      <w:r w:rsidRPr="0090730D">
        <w:rPr>
          <w:color w:val="000000" w:themeColor="text1"/>
        </w:rPr>
        <w:t xml:space="preserve"> for collecting information and making a </w:t>
      </w:r>
      <w:r w:rsidRPr="0090730D">
        <w:rPr>
          <w:noProof/>
          <w:color w:val="000000" w:themeColor="text1"/>
        </w:rPr>
        <w:t>quantitative</w:t>
      </w:r>
      <w:r w:rsidRPr="0090730D">
        <w:rPr>
          <w:color w:val="000000" w:themeColor="text1"/>
        </w:rPr>
        <w:t xml:space="preserve"> inference about the variables or population.  Surveys are ideal for research that focuses on the </w:t>
      </w:r>
      <w:r w:rsidRPr="0090730D">
        <w:rPr>
          <w:noProof/>
          <w:color w:val="000000" w:themeColor="text1"/>
        </w:rPr>
        <w:t>relationship</w:t>
      </w:r>
      <w:r w:rsidRPr="0090730D">
        <w:rPr>
          <w:color w:val="000000" w:themeColor="text1"/>
        </w:rPr>
        <w:t xml:space="preserve"> </w:t>
      </w:r>
      <w:r w:rsidRPr="0090730D">
        <w:rPr>
          <w:color w:val="000000" w:themeColor="text1"/>
        </w:rPr>
        <w:lastRenderedPageBreak/>
        <w:t xml:space="preserve">between the </w:t>
      </w:r>
      <w:r w:rsidRPr="0090730D">
        <w:rPr>
          <w:noProof/>
          <w:color w:val="000000" w:themeColor="text1"/>
        </w:rPr>
        <w:t>variables</w:t>
      </w:r>
      <w:r w:rsidRPr="0090730D">
        <w:rPr>
          <w:color w:val="000000" w:themeColor="text1"/>
        </w:rPr>
        <w:t xml:space="preserve"> in single groups (Robson, 2002).  Therefore, a quasi-experimental research design was appropriate to use, with a pre- and post-test application of the Langer Mindfulness Scale (1997)</w:t>
      </w:r>
      <w:r w:rsidR="008D526C" w:rsidRPr="0090730D">
        <w:rPr>
          <w:color w:val="000000" w:themeColor="text1"/>
        </w:rPr>
        <w:t>. (Appendix A).</w:t>
      </w:r>
      <w:r w:rsidRPr="0090730D">
        <w:rPr>
          <w:color w:val="000000" w:themeColor="text1"/>
        </w:rPr>
        <w:t xml:space="preserve">  </w:t>
      </w:r>
      <w:r w:rsidR="008D526C" w:rsidRPr="0090730D">
        <w:rPr>
          <w:noProof/>
          <w:color w:val="000000" w:themeColor="text1"/>
        </w:rPr>
        <w:t>The quantitat</w:t>
      </w:r>
      <w:r w:rsidRPr="0090730D">
        <w:rPr>
          <w:noProof/>
          <w:color w:val="000000" w:themeColor="text1"/>
        </w:rPr>
        <w:t>ve method was effective for t</w:t>
      </w:r>
      <w:r w:rsidR="00A51378">
        <w:rPr>
          <w:noProof/>
          <w:color w:val="000000" w:themeColor="text1"/>
        </w:rPr>
        <w:t xml:space="preserve">he study because it allowed </w:t>
      </w:r>
      <w:r w:rsidRPr="0090730D">
        <w:rPr>
          <w:noProof/>
          <w:color w:val="000000" w:themeColor="text1"/>
        </w:rPr>
        <w:t>numerical values to the variables of interest to calculate that a statistical association was determined (Cramer &amp; Howitt, 2004; Leedy &amp; Ormrod, 2010).</w:t>
      </w:r>
      <w:r w:rsidRPr="0090730D">
        <w:rPr>
          <w:color w:val="000000" w:themeColor="text1"/>
        </w:rPr>
        <w:t xml:space="preserve">   The research design measured the difference between creative novelty among leaders before and after a </w:t>
      </w:r>
      <w:r w:rsidRPr="0090730D">
        <w:rPr>
          <w:noProof/>
          <w:color w:val="000000" w:themeColor="text1"/>
        </w:rPr>
        <w:t>four week</w:t>
      </w:r>
      <w:r w:rsidRPr="0090730D">
        <w:rPr>
          <w:color w:val="000000" w:themeColor="text1"/>
        </w:rPr>
        <w:t xml:space="preserve"> mindfulness reflective practice.   Non-experimental survey research determines if there is a difference between the variables and whether or not the difference was statistically significant (Creswell, 2009).  Using a survey in research provides a “numeric description of trends, attitudes or opinions of a population (Creswell, 2009, p. 145).  Surveys can be administered face-to-face (Alreck &amp; Settle, 2003); this study administered the survey in person before and after the four week intervention.  </w:t>
      </w:r>
    </w:p>
    <w:p w14:paraId="40BA3DD5" w14:textId="77777777" w:rsidR="00891B63" w:rsidRPr="0090730D" w:rsidRDefault="00891B63" w:rsidP="00891B63">
      <w:pPr>
        <w:tabs>
          <w:tab w:val="left" w:pos="1440"/>
        </w:tabs>
        <w:spacing w:line="480" w:lineRule="auto"/>
        <w:rPr>
          <w:color w:val="000000" w:themeColor="text1"/>
        </w:rPr>
      </w:pPr>
      <w:r w:rsidRPr="0090730D">
        <w:rPr>
          <w:color w:val="000000" w:themeColor="text1"/>
        </w:rPr>
        <w:t xml:space="preserve">           The independent variable is mindfulness reflective intervention.  The dependent variable is </w:t>
      </w:r>
      <w:r w:rsidRPr="0090730D">
        <w:rPr>
          <w:noProof/>
          <w:color w:val="000000" w:themeColor="text1"/>
        </w:rPr>
        <w:t>creative</w:t>
      </w:r>
      <w:r w:rsidRPr="0090730D">
        <w:rPr>
          <w:color w:val="000000" w:themeColor="text1"/>
        </w:rPr>
        <w:t xml:space="preserve"> novelty in leadership as measured by the Langer’s Mindfulness Scale (Langer 1997).  Each variable was measurable and objectively analyzed the variables in terms of numeric significance (Leedy &amp; Ormrod, 2010).  The use of a quantitative method allowed an objective stance to be taken.   Langer’s Mindfulness Scale (1997) has </w:t>
      </w:r>
      <w:r w:rsidRPr="0090730D">
        <w:rPr>
          <w:noProof/>
          <w:color w:val="000000" w:themeColor="text1"/>
        </w:rPr>
        <w:t>been tested</w:t>
      </w:r>
      <w:r w:rsidRPr="0090730D">
        <w:rPr>
          <w:color w:val="000000" w:themeColor="text1"/>
        </w:rPr>
        <w:t xml:space="preserve"> for </w:t>
      </w:r>
      <w:r w:rsidRPr="0090730D">
        <w:rPr>
          <w:noProof/>
          <w:color w:val="000000" w:themeColor="text1"/>
        </w:rPr>
        <w:t>reliability</w:t>
      </w:r>
      <w:r w:rsidRPr="0090730D">
        <w:rPr>
          <w:color w:val="000000" w:themeColor="text1"/>
        </w:rPr>
        <w:t xml:space="preserve">.  The research ensured that the research was ethically and professionally conducted.  </w:t>
      </w:r>
      <w:r w:rsidRPr="0090730D" w:rsidDel="00D1155A">
        <w:rPr>
          <w:color w:val="000000" w:themeColor="text1"/>
        </w:rPr>
        <w:t xml:space="preserve"> </w:t>
      </w:r>
    </w:p>
    <w:p w14:paraId="43E2F303" w14:textId="77777777" w:rsidR="00891B63" w:rsidRPr="0090730D" w:rsidRDefault="00891B63" w:rsidP="00891B63">
      <w:pPr>
        <w:tabs>
          <w:tab w:val="left" w:pos="1440"/>
        </w:tabs>
        <w:spacing w:line="480" w:lineRule="auto"/>
        <w:rPr>
          <w:color w:val="000000" w:themeColor="text1"/>
        </w:rPr>
      </w:pPr>
      <w:r w:rsidRPr="0090730D">
        <w:rPr>
          <w:color w:val="000000" w:themeColor="text1"/>
        </w:rPr>
        <w:t xml:space="preserve">            The objectivity of the research may be limited by the fact that the researcher implemented the interventions; consequently, the researcher’s relationship with the participants could have affected the degree of honesty in completing the Langer’s Mindfulness Scale (1997).  The limitation could have impacted both the research results </w:t>
      </w:r>
      <w:r w:rsidRPr="0090730D">
        <w:rPr>
          <w:color w:val="000000" w:themeColor="text1"/>
        </w:rPr>
        <w:lastRenderedPageBreak/>
        <w:t xml:space="preserve">and the duplication of future research; therefore, the limitation was addressed by implementing the same mindfulness reflective practice to all participants in each group regardless of the identification with respective roles, and requesting </w:t>
      </w:r>
      <w:r w:rsidRPr="0090730D">
        <w:rPr>
          <w:noProof/>
          <w:color w:val="000000" w:themeColor="text1"/>
        </w:rPr>
        <w:t>participants,</w:t>
      </w:r>
      <w:r w:rsidRPr="0090730D">
        <w:rPr>
          <w:color w:val="000000" w:themeColor="text1"/>
        </w:rPr>
        <w:t xml:space="preserve"> to be honest when completing the pre-post survey.   </w:t>
      </w:r>
    </w:p>
    <w:p w14:paraId="7491A3BC" w14:textId="77777777" w:rsidR="00AD57DB" w:rsidRPr="0090730D" w:rsidRDefault="00AD57DB" w:rsidP="00891B63">
      <w:pPr>
        <w:tabs>
          <w:tab w:val="left" w:pos="1440"/>
        </w:tabs>
        <w:spacing w:line="480" w:lineRule="auto"/>
        <w:rPr>
          <w:color w:val="000000" w:themeColor="text1"/>
        </w:rPr>
      </w:pPr>
    </w:p>
    <w:p w14:paraId="124367D9" w14:textId="77777777" w:rsidR="00891B63" w:rsidRPr="0090730D" w:rsidRDefault="00891B63" w:rsidP="00891B63">
      <w:pPr>
        <w:widowControl w:val="0"/>
        <w:autoSpaceDE w:val="0"/>
        <w:autoSpaceDN w:val="0"/>
        <w:adjustRightInd w:val="0"/>
        <w:spacing w:line="480" w:lineRule="auto"/>
        <w:jc w:val="center"/>
        <w:rPr>
          <w:b/>
          <w:color w:val="000000" w:themeColor="text1"/>
        </w:rPr>
      </w:pPr>
      <w:r w:rsidRPr="0090730D">
        <w:rPr>
          <w:b/>
          <w:color w:val="000000" w:themeColor="text1"/>
        </w:rPr>
        <w:t>Target Population and Participant Selection</w:t>
      </w:r>
    </w:p>
    <w:p w14:paraId="3EF3AFBF" w14:textId="77777777" w:rsidR="00BF1D0C" w:rsidRPr="0090730D" w:rsidRDefault="00BF1D0C" w:rsidP="00891B63">
      <w:pPr>
        <w:spacing w:line="480" w:lineRule="auto"/>
        <w:rPr>
          <w:b/>
          <w:bCs/>
          <w:color w:val="000000" w:themeColor="text1"/>
        </w:rPr>
      </w:pPr>
    </w:p>
    <w:p w14:paraId="25AA09E8" w14:textId="77777777" w:rsidR="00891B63" w:rsidRPr="0090730D" w:rsidRDefault="00891B63" w:rsidP="00891B63">
      <w:pPr>
        <w:spacing w:line="480" w:lineRule="auto"/>
        <w:rPr>
          <w:b/>
          <w:bCs/>
          <w:color w:val="000000" w:themeColor="text1"/>
        </w:rPr>
      </w:pPr>
      <w:r w:rsidRPr="0090730D">
        <w:rPr>
          <w:b/>
          <w:bCs/>
          <w:color w:val="000000" w:themeColor="text1"/>
        </w:rPr>
        <w:t>Population</w:t>
      </w:r>
    </w:p>
    <w:p w14:paraId="074AC2C1" w14:textId="4C110142" w:rsidR="00891B63" w:rsidRPr="0090730D" w:rsidRDefault="00891B63" w:rsidP="00891B63">
      <w:pPr>
        <w:spacing w:line="480" w:lineRule="auto"/>
        <w:ind w:firstLine="360"/>
        <w:rPr>
          <w:bCs/>
          <w:color w:val="000000" w:themeColor="text1"/>
        </w:rPr>
      </w:pPr>
      <w:r w:rsidRPr="0090730D">
        <w:rPr>
          <w:bCs/>
          <w:color w:val="000000" w:themeColor="text1"/>
        </w:rPr>
        <w:t>The population for this research was comprised of leaders from a cancer support clinic</w:t>
      </w:r>
      <w:r w:rsidR="00A51378">
        <w:rPr>
          <w:bCs/>
          <w:color w:val="000000" w:themeColor="text1"/>
        </w:rPr>
        <w:t>,</w:t>
      </w:r>
      <w:r w:rsidRPr="0090730D">
        <w:rPr>
          <w:bCs/>
          <w:color w:val="000000" w:themeColor="text1"/>
        </w:rPr>
        <w:t xml:space="preserve"> and two </w:t>
      </w:r>
      <w:r w:rsidRPr="0090730D">
        <w:rPr>
          <w:bCs/>
          <w:noProof/>
          <w:color w:val="000000" w:themeColor="text1"/>
        </w:rPr>
        <w:t>child</w:t>
      </w:r>
      <w:r w:rsidRPr="0090730D">
        <w:rPr>
          <w:bCs/>
          <w:color w:val="000000" w:themeColor="text1"/>
        </w:rPr>
        <w:t xml:space="preserve"> and family mental health services.  The leaders were directors, </w:t>
      </w:r>
      <w:r w:rsidR="00A51378">
        <w:rPr>
          <w:bCs/>
          <w:color w:val="000000" w:themeColor="text1"/>
        </w:rPr>
        <w:t>managers and coordinators whose</w:t>
      </w:r>
      <w:r w:rsidRPr="0090730D">
        <w:rPr>
          <w:bCs/>
          <w:color w:val="000000" w:themeColor="text1"/>
        </w:rPr>
        <w:t xml:space="preserve"> roles </w:t>
      </w:r>
      <w:r w:rsidRPr="0090730D">
        <w:rPr>
          <w:bCs/>
          <w:noProof/>
          <w:color w:val="000000" w:themeColor="text1"/>
        </w:rPr>
        <w:t>consisted</w:t>
      </w:r>
      <w:r w:rsidRPr="0090730D">
        <w:rPr>
          <w:bCs/>
          <w:color w:val="000000" w:themeColor="text1"/>
        </w:rPr>
        <w:t xml:space="preserve"> of supporting, empowering and encouraging others to perform duties.</w:t>
      </w:r>
    </w:p>
    <w:p w14:paraId="5A1E25CD" w14:textId="77777777" w:rsidR="00891B63" w:rsidRPr="0090730D" w:rsidRDefault="00891B63" w:rsidP="00891B63">
      <w:pPr>
        <w:spacing w:line="480" w:lineRule="auto"/>
        <w:rPr>
          <w:b/>
          <w:bCs/>
          <w:color w:val="000000" w:themeColor="text1"/>
        </w:rPr>
      </w:pPr>
      <w:r w:rsidRPr="0090730D">
        <w:rPr>
          <w:b/>
          <w:bCs/>
          <w:color w:val="000000" w:themeColor="text1"/>
        </w:rPr>
        <w:t>Sampling</w:t>
      </w:r>
    </w:p>
    <w:p w14:paraId="519D1272" w14:textId="1FB0F273" w:rsidR="00891B63" w:rsidRPr="0090730D" w:rsidRDefault="00891B63" w:rsidP="00891B63">
      <w:pPr>
        <w:spacing w:line="480" w:lineRule="auto"/>
        <w:ind w:firstLine="360"/>
        <w:rPr>
          <w:bCs/>
          <w:color w:val="000000" w:themeColor="text1"/>
        </w:rPr>
      </w:pPr>
      <w:r w:rsidRPr="0090730D">
        <w:rPr>
          <w:bCs/>
          <w:color w:val="000000" w:themeColor="text1"/>
        </w:rPr>
        <w:t xml:space="preserve">Purposive sampling was used to identify participants that had relevant homogeneous characteristics consistent throughout the research (Creswell, 2002).  Purposive sampling was used to recruit participants from leaders of the cancer support clinic and the two </w:t>
      </w:r>
      <w:r w:rsidRPr="0090730D">
        <w:rPr>
          <w:bCs/>
          <w:noProof/>
          <w:color w:val="000000" w:themeColor="text1"/>
        </w:rPr>
        <w:t>child</w:t>
      </w:r>
      <w:r w:rsidRPr="0090730D">
        <w:rPr>
          <w:bCs/>
          <w:color w:val="000000" w:themeColor="text1"/>
        </w:rPr>
        <w:t xml:space="preserve"> and family mental health services.  Leaders were recruited by email informing them of the study and inviting their participation.  The cancer support center has five locations that provide support for cancer </w:t>
      </w:r>
      <w:r w:rsidRPr="0090730D">
        <w:rPr>
          <w:bCs/>
          <w:noProof/>
          <w:color w:val="000000" w:themeColor="text1"/>
        </w:rPr>
        <w:t>patients</w:t>
      </w:r>
      <w:r w:rsidRPr="0090730D">
        <w:rPr>
          <w:bCs/>
          <w:color w:val="000000" w:themeColor="text1"/>
        </w:rPr>
        <w:t xml:space="preserve"> and serves app</w:t>
      </w:r>
      <w:r w:rsidR="00A51378">
        <w:rPr>
          <w:bCs/>
          <w:color w:val="000000" w:themeColor="text1"/>
        </w:rPr>
        <w:t xml:space="preserve">roximately 3600 patients a year; its   </w:t>
      </w:r>
      <w:r w:rsidRPr="0090730D">
        <w:rPr>
          <w:bCs/>
          <w:color w:val="000000" w:themeColor="text1"/>
        </w:rPr>
        <w:t xml:space="preserve">leaders represent a diversity of cultural backgrounds and academic </w:t>
      </w:r>
      <w:r w:rsidRPr="0090730D">
        <w:rPr>
          <w:bCs/>
          <w:noProof/>
          <w:color w:val="000000" w:themeColor="text1"/>
        </w:rPr>
        <w:t>training</w:t>
      </w:r>
      <w:r w:rsidRPr="0090730D">
        <w:rPr>
          <w:bCs/>
          <w:color w:val="000000" w:themeColor="text1"/>
        </w:rPr>
        <w:t xml:space="preserve"> and have been leaders for more than six months in the organization.  Two of the five locations were </w:t>
      </w:r>
      <w:r w:rsidRPr="0090730D">
        <w:rPr>
          <w:bCs/>
          <w:noProof/>
          <w:color w:val="000000" w:themeColor="text1"/>
        </w:rPr>
        <w:t xml:space="preserve">used as research sites.  </w:t>
      </w:r>
      <w:r w:rsidR="00A51378">
        <w:rPr>
          <w:bCs/>
          <w:color w:val="000000" w:themeColor="text1"/>
        </w:rPr>
        <w:t xml:space="preserve">The total population was </w:t>
      </w:r>
      <w:r w:rsidRPr="0090730D">
        <w:rPr>
          <w:bCs/>
          <w:color w:val="000000" w:themeColor="text1"/>
        </w:rPr>
        <w:t xml:space="preserve">25; 22 </w:t>
      </w:r>
      <w:r w:rsidRPr="0090730D">
        <w:rPr>
          <w:bCs/>
          <w:noProof/>
          <w:color w:val="000000" w:themeColor="text1"/>
        </w:rPr>
        <w:t>females,</w:t>
      </w:r>
      <w:r w:rsidRPr="0090730D">
        <w:rPr>
          <w:bCs/>
          <w:color w:val="000000" w:themeColor="text1"/>
        </w:rPr>
        <w:t xml:space="preserve"> and three males. </w:t>
      </w:r>
    </w:p>
    <w:p w14:paraId="11D98B9D" w14:textId="79C05C01" w:rsidR="008B2A10" w:rsidRPr="0090730D" w:rsidRDefault="00891B63" w:rsidP="00891B63">
      <w:pPr>
        <w:spacing w:line="480" w:lineRule="auto"/>
        <w:ind w:firstLine="360"/>
        <w:rPr>
          <w:bCs/>
          <w:color w:val="000000" w:themeColor="text1"/>
        </w:rPr>
      </w:pPr>
      <w:r w:rsidRPr="0090730D">
        <w:rPr>
          <w:bCs/>
          <w:color w:val="000000" w:themeColor="text1"/>
        </w:rPr>
        <w:lastRenderedPageBreak/>
        <w:t>The second organization</w:t>
      </w:r>
      <w:r w:rsidR="00A51378">
        <w:rPr>
          <w:bCs/>
          <w:color w:val="000000" w:themeColor="text1"/>
        </w:rPr>
        <w:t>,</w:t>
      </w:r>
      <w:r w:rsidRPr="0090730D">
        <w:rPr>
          <w:bCs/>
          <w:color w:val="000000" w:themeColor="text1"/>
        </w:rPr>
        <w:t xml:space="preserve"> a residential mental health service company designed to provide treatment for emotionally and behaviorally challenged children in a safe, encouraging and structured environment.  The total population of leaders </w:t>
      </w:r>
      <w:r w:rsidR="008B2A10" w:rsidRPr="0090730D">
        <w:rPr>
          <w:bCs/>
          <w:color w:val="000000" w:themeColor="text1"/>
        </w:rPr>
        <w:t xml:space="preserve">in the organization </w:t>
      </w:r>
      <w:r w:rsidRPr="0090730D">
        <w:rPr>
          <w:bCs/>
          <w:color w:val="000000" w:themeColor="text1"/>
        </w:rPr>
        <w:t>consisted of f</w:t>
      </w:r>
      <w:r w:rsidR="008B2A10" w:rsidRPr="0090730D">
        <w:rPr>
          <w:bCs/>
          <w:color w:val="000000" w:themeColor="text1"/>
        </w:rPr>
        <w:t>ive members</w:t>
      </w:r>
      <w:r w:rsidRPr="0090730D">
        <w:rPr>
          <w:bCs/>
          <w:color w:val="000000" w:themeColor="text1"/>
        </w:rPr>
        <w:t>: four males and one female.  The sample that participated was four leaders</w:t>
      </w:r>
      <w:r w:rsidR="008B2A10" w:rsidRPr="0090730D">
        <w:rPr>
          <w:bCs/>
          <w:color w:val="000000" w:themeColor="text1"/>
        </w:rPr>
        <w:t xml:space="preserve">.  </w:t>
      </w:r>
    </w:p>
    <w:p w14:paraId="61CDC499" w14:textId="6AEF81E5" w:rsidR="00891B63" w:rsidRPr="0090730D" w:rsidRDefault="00891B63" w:rsidP="00891B63">
      <w:pPr>
        <w:spacing w:line="480" w:lineRule="auto"/>
        <w:ind w:firstLine="360"/>
        <w:rPr>
          <w:b/>
          <w:bCs/>
          <w:color w:val="000000" w:themeColor="text1"/>
        </w:rPr>
      </w:pPr>
      <w:r w:rsidRPr="0090730D">
        <w:rPr>
          <w:bCs/>
          <w:color w:val="000000" w:themeColor="text1"/>
        </w:rPr>
        <w:t xml:space="preserve">The third sample group was from an organization </w:t>
      </w:r>
      <w:r w:rsidRPr="0090730D">
        <w:rPr>
          <w:bCs/>
          <w:noProof/>
          <w:color w:val="000000" w:themeColor="text1"/>
        </w:rPr>
        <w:t>that</w:t>
      </w:r>
      <w:r w:rsidRPr="0090730D">
        <w:rPr>
          <w:bCs/>
          <w:color w:val="000000" w:themeColor="text1"/>
        </w:rPr>
        <w:t xml:space="preserve"> offers many direct services to clients with complex emotional, behavioral or </w:t>
      </w:r>
      <w:r w:rsidR="00906CA4" w:rsidRPr="0090730D">
        <w:rPr>
          <w:bCs/>
          <w:color w:val="000000" w:themeColor="text1"/>
        </w:rPr>
        <w:t>psychological</w:t>
      </w:r>
      <w:r w:rsidRPr="0090730D">
        <w:rPr>
          <w:bCs/>
          <w:color w:val="000000" w:themeColor="text1"/>
        </w:rPr>
        <w:t xml:space="preserve"> needs, as well as customized training and consultation services to clients throughout Southwestern Ontario.  The organization’s mission is to provide high quality, competency-based support services to children, adolescents and adults who require special care.  The population consisted of nine leaders: eight females and two males.  The sample that participated was nine leaders.  From the three agencies,</w:t>
      </w:r>
      <w:r w:rsidR="006F20E8">
        <w:rPr>
          <w:bCs/>
          <w:color w:val="000000" w:themeColor="text1"/>
        </w:rPr>
        <w:t xml:space="preserve"> the overall study sample was 23</w:t>
      </w:r>
      <w:r w:rsidRPr="0090730D">
        <w:rPr>
          <w:bCs/>
          <w:color w:val="000000" w:themeColor="text1"/>
        </w:rPr>
        <w:t xml:space="preserve"> participants. </w:t>
      </w:r>
    </w:p>
    <w:p w14:paraId="2DFC151F" w14:textId="77777777" w:rsidR="00891B63" w:rsidRPr="0090730D" w:rsidRDefault="00891B63" w:rsidP="00891B63">
      <w:pPr>
        <w:spacing w:line="480" w:lineRule="auto"/>
        <w:rPr>
          <w:b/>
          <w:bCs/>
          <w:color w:val="000000" w:themeColor="text1"/>
        </w:rPr>
      </w:pPr>
      <w:r w:rsidRPr="0090730D">
        <w:rPr>
          <w:b/>
          <w:bCs/>
          <w:color w:val="000000" w:themeColor="text1"/>
        </w:rPr>
        <w:t xml:space="preserve">Sampling Procedures  </w:t>
      </w:r>
    </w:p>
    <w:p w14:paraId="3AC3238C" w14:textId="639696E9" w:rsidR="00891B63" w:rsidRPr="0090730D" w:rsidRDefault="00891B63" w:rsidP="00891B63">
      <w:pPr>
        <w:spacing w:line="480" w:lineRule="auto"/>
        <w:rPr>
          <w:bCs/>
          <w:color w:val="000000" w:themeColor="text1"/>
        </w:rPr>
      </w:pPr>
      <w:r w:rsidRPr="0090730D">
        <w:rPr>
          <w:b/>
          <w:bCs/>
          <w:color w:val="000000" w:themeColor="text1"/>
        </w:rPr>
        <w:tab/>
      </w:r>
      <w:r w:rsidRPr="0090730D">
        <w:rPr>
          <w:bCs/>
          <w:color w:val="000000" w:themeColor="text1"/>
        </w:rPr>
        <w:t xml:space="preserve">The cancer support clinic research team reviewed the </w:t>
      </w:r>
      <w:r w:rsidR="00EA38ED" w:rsidRPr="0090730D">
        <w:rPr>
          <w:bCs/>
          <w:color w:val="000000" w:themeColor="text1"/>
        </w:rPr>
        <w:t xml:space="preserve">proposed </w:t>
      </w:r>
      <w:r w:rsidRPr="0090730D">
        <w:rPr>
          <w:bCs/>
          <w:color w:val="000000" w:themeColor="text1"/>
        </w:rPr>
        <w:t xml:space="preserve">research, </w:t>
      </w:r>
      <w:r w:rsidR="00EA38ED" w:rsidRPr="0090730D">
        <w:rPr>
          <w:bCs/>
          <w:color w:val="000000" w:themeColor="text1"/>
        </w:rPr>
        <w:t xml:space="preserve">and </w:t>
      </w:r>
      <w:r w:rsidRPr="0090730D">
        <w:rPr>
          <w:bCs/>
          <w:color w:val="000000" w:themeColor="text1"/>
        </w:rPr>
        <w:t>once the research was approved, leaders from the organizations were emailed letters to volunteer in the study.  Both directors of the family mental health services approved leaders to participate in the research.  Letters were then emailed for volunteer participation to all the leaders of the</w:t>
      </w:r>
      <w:r w:rsidR="00A51378">
        <w:rPr>
          <w:bCs/>
          <w:color w:val="000000" w:themeColor="text1"/>
        </w:rPr>
        <w:t xml:space="preserve"> three</w:t>
      </w:r>
      <w:r w:rsidRPr="0090730D">
        <w:rPr>
          <w:bCs/>
          <w:color w:val="000000" w:themeColor="text1"/>
        </w:rPr>
        <w:t xml:space="preserve"> organizations.  All participants had </w:t>
      </w:r>
      <w:r w:rsidRPr="0090730D">
        <w:rPr>
          <w:bCs/>
          <w:noProof/>
          <w:color w:val="000000" w:themeColor="text1"/>
        </w:rPr>
        <w:t>been informed</w:t>
      </w:r>
      <w:r w:rsidRPr="0090730D">
        <w:rPr>
          <w:bCs/>
          <w:color w:val="000000" w:themeColor="text1"/>
        </w:rPr>
        <w:t xml:space="preserve"> that the research was</w:t>
      </w:r>
      <w:r w:rsidR="00EA38ED" w:rsidRPr="0090730D">
        <w:rPr>
          <w:bCs/>
          <w:color w:val="000000" w:themeColor="text1"/>
        </w:rPr>
        <w:t xml:space="preserve"> voluntary and assured that declining to participate had</w:t>
      </w:r>
      <w:r w:rsidRPr="0090730D">
        <w:rPr>
          <w:bCs/>
          <w:color w:val="000000" w:themeColor="text1"/>
        </w:rPr>
        <w:t xml:space="preserve"> no implication on employment.  </w:t>
      </w:r>
    </w:p>
    <w:p w14:paraId="6B37912A" w14:textId="77777777" w:rsidR="00891B63" w:rsidRPr="0090730D" w:rsidRDefault="00891B63" w:rsidP="00891B63">
      <w:pPr>
        <w:spacing w:line="480" w:lineRule="auto"/>
        <w:rPr>
          <w:b/>
          <w:bCs/>
          <w:color w:val="000000" w:themeColor="text1"/>
        </w:rPr>
      </w:pPr>
      <w:r w:rsidRPr="0090730D">
        <w:rPr>
          <w:b/>
          <w:bCs/>
          <w:color w:val="000000" w:themeColor="text1"/>
        </w:rPr>
        <w:t xml:space="preserve"> Sample Size </w:t>
      </w:r>
    </w:p>
    <w:p w14:paraId="4DC8FA42" w14:textId="74078776" w:rsidR="00891B63" w:rsidRPr="0090730D" w:rsidRDefault="00891B63" w:rsidP="00891B63">
      <w:pPr>
        <w:pStyle w:val="CommentText"/>
        <w:spacing w:line="480" w:lineRule="auto"/>
        <w:ind w:firstLine="720"/>
        <w:rPr>
          <w:color w:val="000000" w:themeColor="text1"/>
          <w:sz w:val="24"/>
          <w:szCs w:val="24"/>
        </w:rPr>
      </w:pPr>
      <w:r w:rsidRPr="0090730D">
        <w:rPr>
          <w:bCs/>
          <w:noProof/>
          <w:color w:val="000000" w:themeColor="text1"/>
          <w:sz w:val="24"/>
          <w:szCs w:val="24"/>
        </w:rPr>
        <w:t>Thirty-nine</w:t>
      </w:r>
      <w:r w:rsidRPr="0090730D">
        <w:rPr>
          <w:bCs/>
          <w:color w:val="000000" w:themeColor="text1"/>
          <w:sz w:val="24"/>
          <w:szCs w:val="24"/>
        </w:rPr>
        <w:t xml:space="preserve"> leaders from the three different organizations were invited to participate in the study.  The s</w:t>
      </w:r>
      <w:r w:rsidR="001E775B">
        <w:rPr>
          <w:bCs/>
          <w:color w:val="000000" w:themeColor="text1"/>
          <w:sz w:val="24"/>
          <w:szCs w:val="24"/>
        </w:rPr>
        <w:t>ample included 10</w:t>
      </w:r>
      <w:r w:rsidR="00A51378">
        <w:rPr>
          <w:bCs/>
          <w:color w:val="000000" w:themeColor="text1"/>
          <w:sz w:val="24"/>
          <w:szCs w:val="24"/>
        </w:rPr>
        <w:t xml:space="preserve"> leaders from the</w:t>
      </w:r>
      <w:r w:rsidRPr="0090730D">
        <w:rPr>
          <w:bCs/>
          <w:color w:val="000000" w:themeColor="text1"/>
          <w:sz w:val="24"/>
          <w:szCs w:val="24"/>
        </w:rPr>
        <w:t xml:space="preserve"> cancer support agency; </w:t>
      </w:r>
      <w:r w:rsidRPr="0090730D">
        <w:rPr>
          <w:bCs/>
          <w:color w:val="000000" w:themeColor="text1"/>
          <w:sz w:val="24"/>
          <w:szCs w:val="24"/>
        </w:rPr>
        <w:lastRenderedPageBreak/>
        <w:t xml:space="preserve">five from one child and family mental health </w:t>
      </w:r>
      <w:r w:rsidRPr="0090730D">
        <w:rPr>
          <w:bCs/>
          <w:noProof/>
          <w:color w:val="000000" w:themeColor="text1"/>
          <w:sz w:val="24"/>
          <w:szCs w:val="24"/>
        </w:rPr>
        <w:t>center,</w:t>
      </w:r>
      <w:r w:rsidR="001E775B">
        <w:rPr>
          <w:bCs/>
          <w:color w:val="000000" w:themeColor="text1"/>
          <w:sz w:val="24"/>
          <w:szCs w:val="24"/>
        </w:rPr>
        <w:t xml:space="preserve"> and eight </w:t>
      </w:r>
      <w:r w:rsidRPr="0090730D">
        <w:rPr>
          <w:bCs/>
          <w:color w:val="000000" w:themeColor="text1"/>
          <w:sz w:val="24"/>
          <w:szCs w:val="24"/>
        </w:rPr>
        <w:t xml:space="preserve">leaders </w:t>
      </w:r>
      <w:r w:rsidRPr="0090730D">
        <w:rPr>
          <w:bCs/>
          <w:noProof/>
          <w:color w:val="000000" w:themeColor="text1"/>
          <w:sz w:val="24"/>
          <w:szCs w:val="24"/>
        </w:rPr>
        <w:t>from</w:t>
      </w:r>
      <w:r w:rsidR="00A51378">
        <w:rPr>
          <w:bCs/>
          <w:color w:val="000000" w:themeColor="text1"/>
          <w:sz w:val="24"/>
          <w:szCs w:val="24"/>
        </w:rPr>
        <w:t xml:space="preserve"> the other</w:t>
      </w:r>
      <w:r w:rsidRPr="0090730D">
        <w:rPr>
          <w:bCs/>
          <w:color w:val="000000" w:themeColor="text1"/>
          <w:sz w:val="24"/>
          <w:szCs w:val="24"/>
        </w:rPr>
        <w:t xml:space="preserve"> child and family mental health center.  </w:t>
      </w:r>
      <w:r w:rsidRPr="0090730D">
        <w:rPr>
          <w:bCs/>
          <w:noProof/>
          <w:color w:val="000000" w:themeColor="text1"/>
          <w:sz w:val="24"/>
          <w:szCs w:val="24"/>
        </w:rPr>
        <w:t>It is important that out of the population of 39 a minimum of 28 participants make up the sample in order to have a 10% margin of error with a 95% confidence level (Raosoft, 2004, para.1).</w:t>
      </w:r>
      <w:r w:rsidRPr="0090730D">
        <w:rPr>
          <w:bCs/>
          <w:color w:val="000000" w:themeColor="text1"/>
          <w:sz w:val="24"/>
          <w:szCs w:val="24"/>
        </w:rPr>
        <w:t xml:space="preserve">  The margin of error is 5%.  The demographics information collected identified (a) gender (b) culture/ethnicity, (c) educational levels, and (d) leadership title.  Internal consistency was important so that the reliability of the sample size would be valued. </w:t>
      </w:r>
    </w:p>
    <w:p w14:paraId="32359583" w14:textId="77777777" w:rsidR="00891B63" w:rsidRPr="0090730D" w:rsidRDefault="00891B63" w:rsidP="00891B63">
      <w:pPr>
        <w:spacing w:line="480" w:lineRule="auto"/>
        <w:ind w:firstLine="720"/>
        <w:rPr>
          <w:bCs/>
          <w:strike/>
          <w:color w:val="000000" w:themeColor="text1"/>
        </w:rPr>
      </w:pPr>
      <w:r w:rsidRPr="0090730D">
        <w:rPr>
          <w:bCs/>
          <w:noProof/>
          <w:color w:val="000000" w:themeColor="text1"/>
        </w:rPr>
        <w:t>The following inclusion criteria was used to select the sample participants: (a) the participants were in a position of director, manager, coordinator or leader of the organization, (b) individuals who had been in the position for a minimal of six months, (c) individuals who were  fluent in English, (d) who held a leadership position within the organization, (e) and were over the age of eighteen.</w:t>
      </w:r>
      <w:r w:rsidRPr="0090730D">
        <w:rPr>
          <w:bCs/>
          <w:color w:val="000000" w:themeColor="text1"/>
        </w:rPr>
        <w:t xml:space="preserve">   </w:t>
      </w:r>
    </w:p>
    <w:p w14:paraId="4CB58CC5" w14:textId="77777777" w:rsidR="00891B63" w:rsidRPr="0090730D" w:rsidRDefault="00891B63" w:rsidP="00891B63">
      <w:pPr>
        <w:widowControl w:val="0"/>
        <w:autoSpaceDE w:val="0"/>
        <w:autoSpaceDN w:val="0"/>
        <w:adjustRightInd w:val="0"/>
        <w:spacing w:line="480" w:lineRule="auto"/>
        <w:ind w:firstLine="720"/>
        <w:rPr>
          <w:color w:val="000000" w:themeColor="text1"/>
        </w:rPr>
      </w:pPr>
    </w:p>
    <w:p w14:paraId="6BE634A9" w14:textId="77777777" w:rsidR="00891B63" w:rsidRPr="0090730D" w:rsidRDefault="00891B63" w:rsidP="00891B63">
      <w:pPr>
        <w:widowControl w:val="0"/>
        <w:autoSpaceDE w:val="0"/>
        <w:autoSpaceDN w:val="0"/>
        <w:adjustRightInd w:val="0"/>
        <w:spacing w:line="480" w:lineRule="auto"/>
        <w:jc w:val="center"/>
        <w:rPr>
          <w:b/>
          <w:color w:val="000000" w:themeColor="text1"/>
        </w:rPr>
      </w:pPr>
      <w:r w:rsidRPr="0090730D">
        <w:rPr>
          <w:b/>
          <w:color w:val="000000" w:themeColor="text1"/>
        </w:rPr>
        <w:t>Research Questions and Hypotheses</w:t>
      </w:r>
    </w:p>
    <w:p w14:paraId="797F2217" w14:textId="77777777" w:rsidR="00891B63" w:rsidRPr="0090730D" w:rsidRDefault="00891B63" w:rsidP="00891B63">
      <w:pPr>
        <w:spacing w:line="480" w:lineRule="auto"/>
        <w:rPr>
          <w:color w:val="000000" w:themeColor="text1"/>
        </w:rPr>
      </w:pPr>
      <w:r w:rsidRPr="0090730D">
        <w:rPr>
          <w:color w:val="000000" w:themeColor="text1"/>
        </w:rPr>
        <w:t>The main research question guiding the study were:</w:t>
      </w:r>
    </w:p>
    <w:p w14:paraId="1D4BBF5F" w14:textId="77777777" w:rsidR="00891B63" w:rsidRPr="0090730D" w:rsidRDefault="00891B63" w:rsidP="00891B63">
      <w:pPr>
        <w:spacing w:line="480" w:lineRule="auto"/>
        <w:ind w:left="720"/>
        <w:rPr>
          <w:color w:val="000000" w:themeColor="text1"/>
        </w:rPr>
      </w:pPr>
      <w:r w:rsidRPr="0090730D">
        <w:rPr>
          <w:color w:val="000000" w:themeColor="text1"/>
        </w:rPr>
        <w:t>Q1: Is there a difference in creative novelty among lead</w:t>
      </w:r>
      <w:bookmarkStart w:id="1" w:name="_GoBack"/>
      <w:bookmarkEnd w:id="1"/>
      <w:r w:rsidRPr="0090730D">
        <w:rPr>
          <w:color w:val="000000" w:themeColor="text1"/>
        </w:rPr>
        <w:t xml:space="preserve">ers after implementing the intervention of </w:t>
      </w:r>
      <w:r w:rsidRPr="0090730D">
        <w:rPr>
          <w:noProof/>
          <w:color w:val="000000" w:themeColor="text1"/>
        </w:rPr>
        <w:t>mindfulness reflective</w:t>
      </w:r>
      <w:r w:rsidRPr="0090730D">
        <w:rPr>
          <w:color w:val="000000" w:themeColor="text1"/>
        </w:rPr>
        <w:t xml:space="preserve"> practice as measured by Langer’s Mindfulness Scale (Langer, 1997)?</w:t>
      </w:r>
    </w:p>
    <w:p w14:paraId="7DF97274" w14:textId="77777777" w:rsidR="00891B63" w:rsidRPr="0090730D" w:rsidRDefault="00891B63" w:rsidP="00891B63">
      <w:pPr>
        <w:spacing w:line="480" w:lineRule="auto"/>
        <w:rPr>
          <w:color w:val="000000" w:themeColor="text1"/>
        </w:rPr>
      </w:pPr>
      <w:r w:rsidRPr="0090730D">
        <w:rPr>
          <w:color w:val="000000" w:themeColor="text1"/>
        </w:rPr>
        <w:t xml:space="preserve">The hypotheses guiding the study </w:t>
      </w:r>
      <w:r w:rsidRPr="0090730D">
        <w:rPr>
          <w:noProof/>
          <w:color w:val="000000" w:themeColor="text1"/>
        </w:rPr>
        <w:t>were:</w:t>
      </w:r>
    </w:p>
    <w:p w14:paraId="65A8CF43" w14:textId="77777777" w:rsidR="00891B63" w:rsidRPr="0090730D" w:rsidRDefault="00891B63" w:rsidP="00891B63">
      <w:pPr>
        <w:spacing w:line="480" w:lineRule="auto"/>
        <w:ind w:left="720"/>
        <w:rPr>
          <w:color w:val="000000" w:themeColor="text1"/>
        </w:rPr>
      </w:pPr>
      <w:r w:rsidRPr="0090730D">
        <w:rPr>
          <w:color w:val="000000" w:themeColor="text1"/>
        </w:rPr>
        <w:t>H</w:t>
      </w:r>
      <w:r w:rsidRPr="0090730D">
        <w:rPr>
          <w:color w:val="000000" w:themeColor="text1"/>
          <w:vertAlign w:val="subscript"/>
        </w:rPr>
        <w:t>1</w:t>
      </w:r>
      <w:r w:rsidRPr="0090730D">
        <w:rPr>
          <w:color w:val="000000" w:themeColor="text1"/>
        </w:rPr>
        <w:t xml:space="preserve">: There is a statistically significant difference between the intervention of </w:t>
      </w:r>
      <w:r w:rsidRPr="0090730D">
        <w:rPr>
          <w:noProof/>
          <w:color w:val="000000" w:themeColor="text1"/>
        </w:rPr>
        <w:t>mindfulness reflective</w:t>
      </w:r>
      <w:r w:rsidRPr="0090730D">
        <w:rPr>
          <w:color w:val="000000" w:themeColor="text1"/>
        </w:rPr>
        <w:t xml:space="preserve"> practice and creative novelty in leadership as measured by Langer’s Mindfulness Scale (Langer, 1997).  </w:t>
      </w:r>
    </w:p>
    <w:p w14:paraId="182438C0" w14:textId="77777777" w:rsidR="00891B63" w:rsidRPr="0090730D" w:rsidRDefault="00891B63" w:rsidP="00891B63">
      <w:pPr>
        <w:spacing w:line="480" w:lineRule="auto"/>
        <w:ind w:left="720"/>
        <w:rPr>
          <w:color w:val="000000" w:themeColor="text1"/>
        </w:rPr>
      </w:pPr>
      <w:r w:rsidRPr="0090730D">
        <w:rPr>
          <w:color w:val="000000" w:themeColor="text1"/>
        </w:rPr>
        <w:lastRenderedPageBreak/>
        <w:t>H</w:t>
      </w:r>
      <w:r w:rsidRPr="0090730D">
        <w:rPr>
          <w:color w:val="000000" w:themeColor="text1"/>
          <w:vertAlign w:val="subscript"/>
        </w:rPr>
        <w:t>0</w:t>
      </w:r>
      <w:r w:rsidRPr="0090730D">
        <w:rPr>
          <w:color w:val="000000" w:themeColor="text1"/>
        </w:rPr>
        <w:t xml:space="preserve"> There is not a significant difference between the intervention of </w:t>
      </w:r>
      <w:r w:rsidRPr="0090730D">
        <w:rPr>
          <w:noProof/>
          <w:color w:val="000000" w:themeColor="text1"/>
        </w:rPr>
        <w:t>mindfulness reflective</w:t>
      </w:r>
      <w:r w:rsidRPr="0090730D">
        <w:rPr>
          <w:color w:val="000000" w:themeColor="text1"/>
        </w:rPr>
        <w:t xml:space="preserve"> practice and creative novelty in leadership as measured by Langer’s Mindfulness Scale (Langer, 1997)</w:t>
      </w:r>
      <w:r w:rsidR="00BF1D0C" w:rsidRPr="0090730D">
        <w:rPr>
          <w:color w:val="000000" w:themeColor="text1"/>
        </w:rPr>
        <w:t>.</w:t>
      </w:r>
    </w:p>
    <w:p w14:paraId="40A1D772" w14:textId="77777777" w:rsidR="00BF1D0C" w:rsidRPr="0090730D" w:rsidRDefault="00BF1D0C" w:rsidP="00891B63">
      <w:pPr>
        <w:spacing w:line="480" w:lineRule="auto"/>
        <w:ind w:left="720"/>
        <w:rPr>
          <w:color w:val="000000" w:themeColor="text1"/>
        </w:rPr>
      </w:pPr>
    </w:p>
    <w:p w14:paraId="1BD30503" w14:textId="77777777" w:rsidR="00891B63" w:rsidRPr="0090730D" w:rsidRDefault="00891B63" w:rsidP="00891B63">
      <w:pPr>
        <w:widowControl w:val="0"/>
        <w:autoSpaceDE w:val="0"/>
        <w:autoSpaceDN w:val="0"/>
        <w:adjustRightInd w:val="0"/>
        <w:spacing w:line="480" w:lineRule="auto"/>
        <w:jc w:val="center"/>
        <w:rPr>
          <w:b/>
          <w:color w:val="000000" w:themeColor="text1"/>
        </w:rPr>
      </w:pPr>
      <w:r w:rsidRPr="0090730D">
        <w:rPr>
          <w:b/>
          <w:color w:val="000000" w:themeColor="text1"/>
        </w:rPr>
        <w:t>Instrumentation</w:t>
      </w:r>
    </w:p>
    <w:p w14:paraId="0973FA57" w14:textId="516BA5F4" w:rsidR="00891B63" w:rsidRPr="0090730D" w:rsidRDefault="00891B63" w:rsidP="00891B63">
      <w:pPr>
        <w:spacing w:line="480" w:lineRule="auto"/>
        <w:rPr>
          <w:color w:val="000000" w:themeColor="text1"/>
        </w:rPr>
      </w:pPr>
      <w:r w:rsidRPr="0090730D">
        <w:rPr>
          <w:b/>
          <w:color w:val="000000" w:themeColor="text1"/>
        </w:rPr>
        <w:t xml:space="preserve">      </w:t>
      </w:r>
      <w:r w:rsidRPr="0090730D">
        <w:rPr>
          <w:color w:val="000000" w:themeColor="text1"/>
        </w:rPr>
        <w:t xml:space="preserve">The instrument used to collect data on creativity is the Langer Mindfulness Scale (2004).  The Langer Mindfulness Scale is a 14 item self-administered questionnaire measuring three constructs: </w:t>
      </w:r>
      <w:r w:rsidRPr="0090730D">
        <w:rPr>
          <w:color w:val="000000" w:themeColor="text1"/>
          <w:spacing w:val="4"/>
        </w:rPr>
        <w:t>nov</w:t>
      </w:r>
      <w:r w:rsidR="003460BA">
        <w:rPr>
          <w:color w:val="000000" w:themeColor="text1"/>
          <w:spacing w:val="4"/>
        </w:rPr>
        <w:t>elty-seeking, novelty producing</w:t>
      </w:r>
      <w:r w:rsidRPr="0090730D">
        <w:rPr>
          <w:color w:val="000000" w:themeColor="text1"/>
          <w:spacing w:val="4"/>
        </w:rPr>
        <w:t xml:space="preserve"> and engagement, which all contribute to</w:t>
      </w:r>
      <w:r w:rsidRPr="0090730D">
        <w:rPr>
          <w:color w:val="000000" w:themeColor="text1"/>
        </w:rPr>
        <w:t xml:space="preserve"> creative novelty.  </w:t>
      </w:r>
    </w:p>
    <w:p w14:paraId="4157A290" w14:textId="77777777" w:rsidR="00891B63" w:rsidRPr="0090730D" w:rsidRDefault="00891B63" w:rsidP="00891B63">
      <w:pPr>
        <w:spacing w:line="480" w:lineRule="auto"/>
        <w:rPr>
          <w:b/>
          <w:color w:val="000000" w:themeColor="text1"/>
        </w:rPr>
      </w:pPr>
      <w:r w:rsidRPr="0090730D">
        <w:rPr>
          <w:b/>
          <w:color w:val="000000" w:themeColor="text1"/>
        </w:rPr>
        <w:t>Reliability</w:t>
      </w:r>
    </w:p>
    <w:p w14:paraId="5A0448AD" w14:textId="52A5D50C" w:rsidR="00891B63" w:rsidRPr="0090730D" w:rsidRDefault="00891B63" w:rsidP="00891B63">
      <w:pPr>
        <w:spacing w:line="480" w:lineRule="auto"/>
        <w:ind w:firstLine="360"/>
        <w:rPr>
          <w:color w:val="000000" w:themeColor="text1"/>
        </w:rPr>
      </w:pPr>
      <w:r w:rsidRPr="0090730D">
        <w:rPr>
          <w:color w:val="000000" w:themeColor="text1"/>
        </w:rPr>
        <w:t xml:space="preserve"> Langer, Pirson and Delizonna (2010) concluded that the Langer Mindfulness Scale (2004) has good internal consistency, test-retest reliability, and good discriminate and convergent validity and stability.  Pirson, Langer, Bodner and Zilcha (2012) administered the Langer Mindfulness Scale to nine sample groups with a total of 4,345 responses; the authors concluded that the scale </w:t>
      </w:r>
      <w:r w:rsidRPr="0090730D">
        <w:rPr>
          <w:noProof/>
          <w:color w:val="000000" w:themeColor="text1"/>
        </w:rPr>
        <w:t>was</w:t>
      </w:r>
      <w:r w:rsidRPr="0090730D">
        <w:rPr>
          <w:color w:val="000000" w:themeColor="text1"/>
        </w:rPr>
        <w:t xml:space="preserve"> reliable as</w:t>
      </w:r>
      <w:r w:rsidR="003460BA">
        <w:rPr>
          <w:color w:val="000000" w:themeColor="text1"/>
        </w:rPr>
        <w:t xml:space="preserve"> it replicated consistently in five</w:t>
      </w:r>
      <w:r w:rsidRPr="0090730D">
        <w:rPr>
          <w:color w:val="000000" w:themeColor="text1"/>
        </w:rPr>
        <w:t xml:space="preserve"> different samples.  DeVellis (2003) measured that the coefficient alphas reliability estimates of the entire scale ranged from .83 to .9 across samples two to seven and remained stable over subsequent time periods in sample six and sample seven.  Overall, the scale was a valid means of measuring the data, and according to DeVellis (2003), the reliability was considered “very good</w:t>
      </w:r>
      <w:r w:rsidRPr="0090730D">
        <w:rPr>
          <w:noProof/>
          <w:color w:val="000000" w:themeColor="text1"/>
        </w:rPr>
        <w:t>.”</w:t>
      </w:r>
      <w:r w:rsidRPr="0090730D">
        <w:rPr>
          <w:color w:val="000000" w:themeColor="text1"/>
        </w:rPr>
        <w:t xml:space="preserve">   </w:t>
      </w:r>
    </w:p>
    <w:p w14:paraId="7164F0EF" w14:textId="3A9276E1" w:rsidR="00891B63" w:rsidRPr="0090730D" w:rsidRDefault="00891B63" w:rsidP="00891B63">
      <w:pPr>
        <w:spacing w:line="480" w:lineRule="auto"/>
        <w:ind w:firstLine="360"/>
        <w:rPr>
          <w:color w:val="000000" w:themeColor="text1"/>
        </w:rPr>
      </w:pPr>
      <w:r w:rsidRPr="0090730D">
        <w:rPr>
          <w:color w:val="000000" w:themeColor="text1"/>
        </w:rPr>
        <w:t xml:space="preserve">The </w:t>
      </w:r>
      <w:r w:rsidRPr="0090730D">
        <w:rPr>
          <w:noProof/>
          <w:color w:val="000000" w:themeColor="text1"/>
        </w:rPr>
        <w:t>sub constructs</w:t>
      </w:r>
      <w:r w:rsidRPr="0090730D">
        <w:rPr>
          <w:color w:val="000000" w:themeColor="text1"/>
        </w:rPr>
        <w:t xml:space="preserve"> reliability scores range from .75 to .86 across the samples for Novelty Seeking factors, .71 to 9 through samples for Novelty Producing and from .65 to .8 across the samples for the Engagement Factor (Pirson, Langer, Bodner &amp; Zilcha, </w:t>
      </w:r>
      <w:r w:rsidRPr="0090730D">
        <w:rPr>
          <w:color w:val="000000" w:themeColor="text1"/>
        </w:rPr>
        <w:lastRenderedPageBreak/>
        <w:t xml:space="preserve">2002). The reliability measures for each </w:t>
      </w:r>
      <w:r w:rsidR="003460BA">
        <w:rPr>
          <w:color w:val="000000" w:themeColor="text1"/>
        </w:rPr>
        <w:t xml:space="preserve">of the </w:t>
      </w:r>
      <w:r w:rsidRPr="0090730D">
        <w:rPr>
          <w:noProof/>
          <w:color w:val="000000" w:themeColor="text1"/>
        </w:rPr>
        <w:t>sub factors</w:t>
      </w:r>
      <w:r w:rsidR="003460BA">
        <w:rPr>
          <w:color w:val="000000" w:themeColor="text1"/>
        </w:rPr>
        <w:t xml:space="preserve"> is</w:t>
      </w:r>
      <w:r w:rsidRPr="0090730D">
        <w:rPr>
          <w:color w:val="000000" w:themeColor="text1"/>
        </w:rPr>
        <w:t xml:space="preserve"> considered acceptable.   The results of the studies also concluded that the scale is reliable and culturally stable.  </w:t>
      </w:r>
    </w:p>
    <w:p w14:paraId="487BE3BB" w14:textId="77777777" w:rsidR="00E96470" w:rsidRPr="0090730D" w:rsidRDefault="00891B63" w:rsidP="00891B63">
      <w:pPr>
        <w:spacing w:line="480" w:lineRule="auto"/>
        <w:rPr>
          <w:b/>
          <w:color w:val="000000" w:themeColor="text1"/>
        </w:rPr>
      </w:pPr>
      <w:r w:rsidRPr="0090730D">
        <w:rPr>
          <w:b/>
          <w:color w:val="000000" w:themeColor="text1"/>
        </w:rPr>
        <w:t>Validity</w:t>
      </w:r>
      <w:r w:rsidRPr="0090730D">
        <w:rPr>
          <w:color w:val="000000" w:themeColor="text1"/>
        </w:rPr>
        <w:tab/>
      </w:r>
    </w:p>
    <w:p w14:paraId="53DC4DC8" w14:textId="0E3FE077" w:rsidR="00891B63" w:rsidRPr="0090730D" w:rsidRDefault="00E96470" w:rsidP="00E96470">
      <w:pPr>
        <w:spacing w:line="480" w:lineRule="auto"/>
        <w:ind w:firstLine="720"/>
        <w:rPr>
          <w:color w:val="000000" w:themeColor="text1"/>
        </w:rPr>
      </w:pPr>
      <w:r w:rsidRPr="0090730D">
        <w:rPr>
          <w:color w:val="000000" w:themeColor="text1"/>
        </w:rPr>
        <w:t>R</w:t>
      </w:r>
      <w:r w:rsidR="00891B63" w:rsidRPr="0090730D">
        <w:rPr>
          <w:color w:val="000000" w:themeColor="text1"/>
        </w:rPr>
        <w:t>esearchers established convergent validity by examining the relationship between Langer’s Mindfulness Scale and conceptually similar meditative mindfulness constructs and an expected positive correlation.  The scale could be used to bridge mindfulness in fields that can help practitioners in clinical, medical, social and organizational occupation</w:t>
      </w:r>
      <w:r w:rsidR="003460BA">
        <w:rPr>
          <w:color w:val="000000" w:themeColor="text1"/>
        </w:rPr>
        <w:t>s</w:t>
      </w:r>
      <w:r w:rsidR="00891B63" w:rsidRPr="0090730D">
        <w:rPr>
          <w:color w:val="000000" w:themeColor="text1"/>
        </w:rPr>
        <w:t xml:space="preserve"> to enhance the work.  The scale was utilizing </w:t>
      </w:r>
      <w:r w:rsidR="00891B63" w:rsidRPr="0090730D">
        <w:rPr>
          <w:noProof/>
          <w:color w:val="000000" w:themeColor="text1"/>
        </w:rPr>
        <w:t>cross-sectional</w:t>
      </w:r>
      <w:r w:rsidR="00891B63" w:rsidRPr="0090730D">
        <w:rPr>
          <w:color w:val="000000" w:themeColor="text1"/>
        </w:rPr>
        <w:t xml:space="preserve">, two-wave and multi-wave longitudinal data that included 4,335 observations from 3,913 participants in 9 separate studies ((Pirson, Langer, Bonder &amp; Zilcha, 2002).  The results of the rigorous process of psychometric </w:t>
      </w:r>
      <w:r w:rsidR="00891B63" w:rsidRPr="0090730D">
        <w:rPr>
          <w:noProof/>
          <w:color w:val="000000" w:themeColor="text1"/>
        </w:rPr>
        <w:t>analyses</w:t>
      </w:r>
      <w:r w:rsidR="00891B63" w:rsidRPr="0090730D">
        <w:rPr>
          <w:color w:val="000000" w:themeColor="text1"/>
        </w:rPr>
        <w:t xml:space="preserve"> and experts’ conclusions </w:t>
      </w:r>
      <w:r w:rsidR="00891B63" w:rsidRPr="0090730D">
        <w:rPr>
          <w:noProof/>
          <w:color w:val="000000" w:themeColor="text1"/>
        </w:rPr>
        <w:t>find</w:t>
      </w:r>
      <w:r w:rsidR="003460BA">
        <w:rPr>
          <w:noProof/>
          <w:color w:val="000000" w:themeColor="text1"/>
        </w:rPr>
        <w:t>s</w:t>
      </w:r>
      <w:r w:rsidR="00891B63" w:rsidRPr="0090730D">
        <w:rPr>
          <w:color w:val="000000" w:themeColor="text1"/>
        </w:rPr>
        <w:t xml:space="preserve"> that the LMS is psychometrically valid in three dimensions and strong internal consistency.  </w:t>
      </w:r>
    </w:p>
    <w:p w14:paraId="45A0CB1F" w14:textId="77777777" w:rsidR="00891B63" w:rsidRPr="0090730D" w:rsidRDefault="00891B63" w:rsidP="00891B63">
      <w:pPr>
        <w:spacing w:line="480" w:lineRule="auto"/>
        <w:rPr>
          <w:b/>
          <w:color w:val="000000" w:themeColor="text1"/>
        </w:rPr>
      </w:pPr>
      <w:r w:rsidRPr="0090730D">
        <w:rPr>
          <w:b/>
          <w:color w:val="000000" w:themeColor="text1"/>
        </w:rPr>
        <w:t>Stability</w:t>
      </w:r>
    </w:p>
    <w:p w14:paraId="449D3975" w14:textId="104342FD" w:rsidR="00891B63" w:rsidRPr="0090730D" w:rsidRDefault="00E96470" w:rsidP="00891B63">
      <w:pPr>
        <w:spacing w:line="480" w:lineRule="auto"/>
        <w:ind w:firstLine="720"/>
        <w:rPr>
          <w:color w:val="000000" w:themeColor="text1"/>
        </w:rPr>
      </w:pPr>
      <w:r w:rsidRPr="0090730D">
        <w:rPr>
          <w:color w:val="000000" w:themeColor="text1"/>
        </w:rPr>
        <w:t>Langer’s Mindfulness Scale has good short and long term stability</w:t>
      </w:r>
      <w:r w:rsidR="00891B63" w:rsidRPr="0090730D">
        <w:rPr>
          <w:color w:val="000000" w:themeColor="text1"/>
        </w:rPr>
        <w:t xml:space="preserve">.  </w:t>
      </w:r>
      <w:r w:rsidRPr="0090730D">
        <w:rPr>
          <w:noProof/>
          <w:color w:val="000000" w:themeColor="text1"/>
        </w:rPr>
        <w:t>R</w:t>
      </w:r>
      <w:r w:rsidR="00891B63" w:rsidRPr="0090730D">
        <w:rPr>
          <w:noProof/>
          <w:color w:val="000000" w:themeColor="text1"/>
        </w:rPr>
        <w:t>esearch assessed the temporal stability in the short term (time 1 to time 2. and 3. time 2 to time 3. 9.5 weeks, time 3 to time 4, 6.5 weeks) using sample 7 and in the long term (time 1 and to time 2, 1 year) using sample 6, and (time 1 to time 4, 19 weeks) using sample</w:t>
      </w:r>
      <w:r w:rsidR="003460BA">
        <w:rPr>
          <w:noProof/>
          <w:color w:val="000000" w:themeColor="text1"/>
        </w:rPr>
        <w:t xml:space="preserve"> 7 (Pirson, Langer, Bonder &amp; </w:t>
      </w:r>
      <w:r w:rsidR="00891B63" w:rsidRPr="0090730D">
        <w:rPr>
          <w:noProof/>
          <w:color w:val="000000" w:themeColor="text1"/>
        </w:rPr>
        <w:t>Zilcha, 2002).</w:t>
      </w:r>
      <w:r w:rsidR="00891B63" w:rsidRPr="0090730D">
        <w:rPr>
          <w:color w:val="000000" w:themeColor="text1"/>
        </w:rPr>
        <w:t xml:space="preserve"> The results of correlation between time 1 and 2 resulted in significant short and long term correlations ranging from .665 to .821 (p&lt;.001for the scale.  Chronbach’s alpha was .891 and for the post </w:t>
      </w:r>
      <w:r w:rsidR="00891B63" w:rsidRPr="0090730D">
        <w:rPr>
          <w:noProof/>
          <w:color w:val="000000" w:themeColor="text1"/>
        </w:rPr>
        <w:t>questions,</w:t>
      </w:r>
      <w:r w:rsidR="00891B63" w:rsidRPr="0090730D">
        <w:rPr>
          <w:color w:val="000000" w:themeColor="text1"/>
        </w:rPr>
        <w:t xml:space="preserve"> Chronbach’s alpha was .756, </w:t>
      </w:r>
      <w:r w:rsidR="00891B63" w:rsidRPr="0090730D">
        <w:rPr>
          <w:noProof/>
          <w:color w:val="000000" w:themeColor="text1"/>
        </w:rPr>
        <w:t>indicating, at least,</w:t>
      </w:r>
      <w:r w:rsidR="00891B63" w:rsidRPr="0090730D">
        <w:rPr>
          <w:color w:val="000000" w:themeColor="text1"/>
        </w:rPr>
        <w:t xml:space="preserve"> adequate internal consistency in both administrations of this measure. The correlations between the subscales and a </w:t>
      </w:r>
      <w:r w:rsidR="00891B63" w:rsidRPr="0090730D">
        <w:rPr>
          <w:noProof/>
          <w:color w:val="000000" w:themeColor="text1"/>
        </w:rPr>
        <w:t>total</w:t>
      </w:r>
      <w:r w:rsidR="00891B63" w:rsidRPr="0090730D">
        <w:rPr>
          <w:color w:val="000000" w:themeColor="text1"/>
        </w:rPr>
        <w:t xml:space="preserve"> score of the scale were also examined separately for the pre and post administrations. The </w:t>
      </w:r>
      <w:r w:rsidR="00891B63" w:rsidRPr="0090730D">
        <w:rPr>
          <w:color w:val="000000" w:themeColor="text1"/>
        </w:rPr>
        <w:lastRenderedPageBreak/>
        <w:t>subscales were positively and significantly correlated with each other</w:t>
      </w:r>
      <w:r w:rsidR="003460BA">
        <w:rPr>
          <w:color w:val="000000" w:themeColor="text1"/>
        </w:rPr>
        <w:t>,</w:t>
      </w:r>
      <w:r w:rsidR="00891B63" w:rsidRPr="0090730D">
        <w:rPr>
          <w:color w:val="000000" w:themeColor="text1"/>
        </w:rPr>
        <w:t xml:space="preserve"> as well as w</w:t>
      </w:r>
      <w:r w:rsidR="003460BA">
        <w:rPr>
          <w:color w:val="000000" w:themeColor="text1"/>
        </w:rPr>
        <w:t>ith the total score for the pre-</w:t>
      </w:r>
      <w:r w:rsidR="00891B63" w:rsidRPr="0090730D">
        <w:rPr>
          <w:color w:val="000000" w:themeColor="text1"/>
        </w:rPr>
        <w:t xml:space="preserve">administration (see Table 1). Most of the subscales were positively and significantly correlated with each other and with the total score for the post administration.  The internal consistency of the Mindfulness Scale was examined for the pre and post questions in this study.  Therefore, the Langer’s Mindfulness Scale demonstrated evidence of stability in both the short and long-term.  </w:t>
      </w:r>
    </w:p>
    <w:p w14:paraId="5EB20522" w14:textId="77777777" w:rsidR="00891B63" w:rsidRPr="0090730D" w:rsidRDefault="00891B63" w:rsidP="00891B63">
      <w:pPr>
        <w:widowControl w:val="0"/>
        <w:tabs>
          <w:tab w:val="left" w:pos="3840"/>
        </w:tabs>
        <w:autoSpaceDE w:val="0"/>
        <w:autoSpaceDN w:val="0"/>
        <w:adjustRightInd w:val="0"/>
        <w:spacing w:line="480" w:lineRule="auto"/>
        <w:rPr>
          <w:color w:val="000000" w:themeColor="text1"/>
        </w:rPr>
      </w:pPr>
      <w:r w:rsidRPr="0090730D">
        <w:rPr>
          <w:color w:val="000000" w:themeColor="text1"/>
        </w:rPr>
        <w:tab/>
      </w:r>
    </w:p>
    <w:p w14:paraId="6E7BDC10" w14:textId="77777777" w:rsidR="00891B63" w:rsidRPr="0090730D" w:rsidRDefault="00891B63" w:rsidP="00891B63">
      <w:pPr>
        <w:widowControl w:val="0"/>
        <w:autoSpaceDE w:val="0"/>
        <w:autoSpaceDN w:val="0"/>
        <w:adjustRightInd w:val="0"/>
        <w:spacing w:line="480" w:lineRule="auto"/>
        <w:jc w:val="center"/>
        <w:rPr>
          <w:b/>
          <w:color w:val="000000" w:themeColor="text1"/>
        </w:rPr>
      </w:pPr>
      <w:r w:rsidRPr="0090730D">
        <w:rPr>
          <w:b/>
          <w:color w:val="000000" w:themeColor="text1"/>
        </w:rPr>
        <w:t>Data Collection</w:t>
      </w:r>
    </w:p>
    <w:p w14:paraId="20B6558A" w14:textId="7F6D9882" w:rsidR="00902736" w:rsidRPr="0090730D" w:rsidRDefault="00902736" w:rsidP="00891B63">
      <w:pPr>
        <w:spacing w:before="35" w:line="480" w:lineRule="auto"/>
        <w:ind w:left="195" w:right="-49" w:firstLine="525"/>
        <w:rPr>
          <w:rFonts w:eastAsia="Verdana"/>
          <w:color w:val="000000" w:themeColor="text1"/>
        </w:rPr>
      </w:pPr>
      <w:r w:rsidRPr="0090730D">
        <w:rPr>
          <w:bCs/>
          <w:color w:val="000000" w:themeColor="text1"/>
        </w:rPr>
        <w:t>Perspective participants who met the inclusion criteria were asked to sign</w:t>
      </w:r>
      <w:r w:rsidR="00891B63" w:rsidRPr="0090730D">
        <w:rPr>
          <w:bCs/>
          <w:color w:val="000000" w:themeColor="text1"/>
        </w:rPr>
        <w:t xml:space="preserve"> a consent form</w:t>
      </w:r>
      <w:r w:rsidRPr="0090730D">
        <w:rPr>
          <w:bCs/>
          <w:color w:val="000000" w:themeColor="text1"/>
        </w:rPr>
        <w:t>,</w:t>
      </w:r>
      <w:r w:rsidR="00891B63" w:rsidRPr="0090730D">
        <w:rPr>
          <w:bCs/>
          <w:color w:val="000000" w:themeColor="text1"/>
        </w:rPr>
        <w:t xml:space="preserve"> and </w:t>
      </w:r>
      <w:r w:rsidR="003460BA">
        <w:rPr>
          <w:bCs/>
          <w:color w:val="000000" w:themeColor="text1"/>
        </w:rPr>
        <w:t xml:space="preserve">asked </w:t>
      </w:r>
      <w:r w:rsidR="00891B63" w:rsidRPr="0090730D">
        <w:rPr>
          <w:bCs/>
          <w:color w:val="000000" w:themeColor="text1"/>
        </w:rPr>
        <w:t xml:space="preserve">if they had any questions about the study.  </w:t>
      </w:r>
      <w:r w:rsidR="00891B63" w:rsidRPr="0090730D">
        <w:rPr>
          <w:rFonts w:eastAsia="Verdana"/>
          <w:color w:val="000000" w:themeColor="text1"/>
        </w:rPr>
        <w:t xml:space="preserve">The consent forms were emailed to leaders two weeks prior to participating in the first </w:t>
      </w:r>
      <w:r w:rsidR="00891B63" w:rsidRPr="0090730D">
        <w:rPr>
          <w:rFonts w:eastAsia="Verdana"/>
          <w:noProof/>
          <w:color w:val="000000" w:themeColor="text1"/>
        </w:rPr>
        <w:t>session.</w:t>
      </w:r>
      <w:r w:rsidR="00891B63" w:rsidRPr="0090730D">
        <w:rPr>
          <w:rFonts w:eastAsia="Verdana"/>
          <w:color w:val="000000" w:themeColor="text1"/>
        </w:rPr>
        <w:t xml:space="preserve">  The</w:t>
      </w:r>
      <w:r w:rsidR="00891B63" w:rsidRPr="0090730D">
        <w:rPr>
          <w:rFonts w:eastAsia="Verdana"/>
          <w:color w:val="000000" w:themeColor="text1"/>
          <w:spacing w:val="11"/>
        </w:rPr>
        <w:t xml:space="preserve"> </w:t>
      </w:r>
      <w:r w:rsidR="00891B63" w:rsidRPr="0090730D">
        <w:rPr>
          <w:rFonts w:eastAsia="Verdana"/>
          <w:color w:val="000000" w:themeColor="text1"/>
        </w:rPr>
        <w:t>consent</w:t>
      </w:r>
      <w:r w:rsidR="00891B63" w:rsidRPr="0090730D">
        <w:rPr>
          <w:rFonts w:eastAsia="Verdana"/>
          <w:color w:val="000000" w:themeColor="text1"/>
          <w:spacing w:val="21"/>
        </w:rPr>
        <w:t xml:space="preserve"> </w:t>
      </w:r>
      <w:r w:rsidR="00891B63" w:rsidRPr="0090730D">
        <w:rPr>
          <w:rFonts w:eastAsia="Verdana"/>
          <w:color w:val="000000" w:themeColor="text1"/>
        </w:rPr>
        <w:t>form</w:t>
      </w:r>
      <w:r w:rsidR="00891B63" w:rsidRPr="0090730D">
        <w:rPr>
          <w:rFonts w:eastAsia="Verdana"/>
          <w:color w:val="000000" w:themeColor="text1"/>
          <w:spacing w:val="13"/>
        </w:rPr>
        <w:t xml:space="preserve"> was also</w:t>
      </w:r>
      <w:r w:rsidR="00891B63" w:rsidRPr="0090730D">
        <w:rPr>
          <w:rFonts w:eastAsia="Verdana"/>
          <w:color w:val="000000" w:themeColor="text1"/>
          <w:spacing w:val="8"/>
        </w:rPr>
        <w:t xml:space="preserve"> </w:t>
      </w:r>
      <w:r w:rsidR="00891B63" w:rsidRPr="0090730D">
        <w:rPr>
          <w:rFonts w:eastAsia="Verdana"/>
          <w:color w:val="000000" w:themeColor="text1"/>
        </w:rPr>
        <w:t>read</w:t>
      </w:r>
      <w:r w:rsidR="00891B63" w:rsidRPr="0090730D">
        <w:rPr>
          <w:rFonts w:eastAsia="Verdana"/>
          <w:color w:val="000000" w:themeColor="text1"/>
          <w:spacing w:val="13"/>
        </w:rPr>
        <w:t xml:space="preserve"> </w:t>
      </w:r>
      <w:r w:rsidR="00891B63" w:rsidRPr="0090730D">
        <w:rPr>
          <w:rFonts w:eastAsia="Verdana"/>
          <w:color w:val="000000" w:themeColor="text1"/>
          <w:w w:val="103"/>
        </w:rPr>
        <w:t xml:space="preserve">to </w:t>
      </w:r>
      <w:r w:rsidR="00891B63" w:rsidRPr="0090730D">
        <w:rPr>
          <w:rFonts w:eastAsia="Verdana"/>
          <w:color w:val="000000" w:themeColor="text1"/>
        </w:rPr>
        <w:t>participants</w:t>
      </w:r>
      <w:r w:rsidR="00891B63" w:rsidRPr="0090730D">
        <w:rPr>
          <w:rFonts w:eastAsia="Verdana"/>
          <w:color w:val="000000" w:themeColor="text1"/>
          <w:spacing w:val="30"/>
        </w:rPr>
        <w:t xml:space="preserve"> </w:t>
      </w:r>
      <w:r w:rsidR="00891B63" w:rsidRPr="0090730D">
        <w:rPr>
          <w:rFonts w:eastAsia="Verdana"/>
          <w:color w:val="000000" w:themeColor="text1"/>
        </w:rPr>
        <w:t>on</w:t>
      </w:r>
      <w:r w:rsidR="00891B63" w:rsidRPr="0090730D">
        <w:rPr>
          <w:rFonts w:eastAsia="Verdana"/>
          <w:color w:val="000000" w:themeColor="text1"/>
          <w:spacing w:val="8"/>
        </w:rPr>
        <w:t xml:space="preserve"> </w:t>
      </w:r>
      <w:r w:rsidR="00891B63" w:rsidRPr="0090730D">
        <w:rPr>
          <w:rFonts w:eastAsia="Verdana"/>
          <w:color w:val="000000" w:themeColor="text1"/>
        </w:rPr>
        <w:t>the</w:t>
      </w:r>
      <w:r w:rsidR="00891B63" w:rsidRPr="0090730D">
        <w:rPr>
          <w:rFonts w:eastAsia="Verdana"/>
          <w:color w:val="000000" w:themeColor="text1"/>
          <w:spacing w:val="10"/>
        </w:rPr>
        <w:t xml:space="preserve"> </w:t>
      </w:r>
      <w:r w:rsidR="00891B63" w:rsidRPr="0090730D">
        <w:rPr>
          <w:rFonts w:eastAsia="Verdana"/>
          <w:color w:val="000000" w:themeColor="text1"/>
        </w:rPr>
        <w:t>first</w:t>
      </w:r>
      <w:r w:rsidR="00891B63" w:rsidRPr="0090730D">
        <w:rPr>
          <w:rFonts w:eastAsia="Verdana"/>
          <w:color w:val="000000" w:themeColor="text1"/>
          <w:spacing w:val="11"/>
        </w:rPr>
        <w:t xml:space="preserve"> </w:t>
      </w:r>
      <w:r w:rsidR="00891B63" w:rsidRPr="0090730D">
        <w:rPr>
          <w:rFonts w:eastAsia="Verdana"/>
          <w:color w:val="000000" w:themeColor="text1"/>
        </w:rPr>
        <w:t>day</w:t>
      </w:r>
      <w:r w:rsidR="00891B63" w:rsidRPr="0090730D">
        <w:rPr>
          <w:rFonts w:eastAsia="Verdana"/>
          <w:color w:val="000000" w:themeColor="text1"/>
          <w:spacing w:val="11"/>
        </w:rPr>
        <w:t xml:space="preserve"> </w:t>
      </w:r>
      <w:r w:rsidR="00891B63" w:rsidRPr="0090730D">
        <w:rPr>
          <w:rFonts w:eastAsia="Verdana"/>
          <w:color w:val="000000" w:themeColor="text1"/>
        </w:rPr>
        <w:t>of</w:t>
      </w:r>
      <w:r w:rsidR="00891B63" w:rsidRPr="0090730D">
        <w:rPr>
          <w:rFonts w:eastAsia="Verdana"/>
          <w:color w:val="000000" w:themeColor="text1"/>
          <w:spacing w:val="7"/>
        </w:rPr>
        <w:t xml:space="preserve"> </w:t>
      </w:r>
      <w:r w:rsidR="00891B63" w:rsidRPr="0090730D">
        <w:rPr>
          <w:rFonts w:eastAsia="Verdana"/>
          <w:color w:val="000000" w:themeColor="text1"/>
        </w:rPr>
        <w:t>the</w:t>
      </w:r>
      <w:r w:rsidR="00891B63" w:rsidRPr="0090730D">
        <w:rPr>
          <w:rFonts w:eastAsia="Verdana"/>
          <w:color w:val="000000" w:themeColor="text1"/>
          <w:spacing w:val="10"/>
        </w:rPr>
        <w:t xml:space="preserve"> </w:t>
      </w:r>
      <w:r w:rsidR="00891B63" w:rsidRPr="0090730D">
        <w:rPr>
          <w:rFonts w:eastAsia="Verdana"/>
          <w:color w:val="000000" w:themeColor="text1"/>
        </w:rPr>
        <w:t>intervention</w:t>
      </w:r>
      <w:r w:rsidR="00891B63" w:rsidRPr="0090730D">
        <w:rPr>
          <w:rFonts w:eastAsia="Verdana"/>
          <w:color w:val="000000" w:themeColor="text1"/>
          <w:spacing w:val="34"/>
        </w:rPr>
        <w:t xml:space="preserve"> </w:t>
      </w:r>
      <w:r w:rsidR="00891B63" w:rsidRPr="0090730D">
        <w:rPr>
          <w:rFonts w:eastAsia="Verdana"/>
          <w:color w:val="000000" w:themeColor="text1"/>
          <w:w w:val="103"/>
        </w:rPr>
        <w:t xml:space="preserve">to </w:t>
      </w:r>
      <w:r w:rsidR="00891B63" w:rsidRPr="0090730D">
        <w:rPr>
          <w:rFonts w:eastAsia="Verdana"/>
          <w:color w:val="000000" w:themeColor="text1"/>
        </w:rPr>
        <w:t>ensure</w:t>
      </w:r>
      <w:r w:rsidR="00891B63" w:rsidRPr="0090730D">
        <w:rPr>
          <w:rFonts w:eastAsia="Verdana"/>
          <w:color w:val="000000" w:themeColor="text1"/>
          <w:spacing w:val="18"/>
        </w:rPr>
        <w:t xml:space="preserve"> </w:t>
      </w:r>
      <w:r w:rsidR="00891B63" w:rsidRPr="0090730D">
        <w:rPr>
          <w:rFonts w:eastAsia="Verdana"/>
          <w:color w:val="000000" w:themeColor="text1"/>
        </w:rPr>
        <w:t>that</w:t>
      </w:r>
      <w:r w:rsidR="00891B63" w:rsidRPr="0090730D">
        <w:rPr>
          <w:rFonts w:eastAsia="Verdana"/>
          <w:color w:val="000000" w:themeColor="text1"/>
          <w:spacing w:val="12"/>
        </w:rPr>
        <w:t xml:space="preserve"> </w:t>
      </w:r>
      <w:r w:rsidR="00891B63" w:rsidRPr="0090730D">
        <w:rPr>
          <w:rFonts w:eastAsia="Verdana"/>
          <w:color w:val="000000" w:themeColor="text1"/>
        </w:rPr>
        <w:t>everyone understood</w:t>
      </w:r>
      <w:r w:rsidR="00891B63" w:rsidRPr="0090730D">
        <w:rPr>
          <w:rFonts w:eastAsia="Verdana"/>
          <w:color w:val="000000" w:themeColor="text1"/>
          <w:spacing w:val="32"/>
        </w:rPr>
        <w:t xml:space="preserve"> </w:t>
      </w:r>
      <w:r w:rsidR="00891B63" w:rsidRPr="0090730D">
        <w:rPr>
          <w:rFonts w:eastAsia="Verdana"/>
          <w:color w:val="000000" w:themeColor="text1"/>
        </w:rPr>
        <w:t>the terms of participation.</w:t>
      </w:r>
      <w:r w:rsidR="00891B63" w:rsidRPr="0090730D">
        <w:rPr>
          <w:rFonts w:eastAsia="Verdana"/>
          <w:color w:val="000000" w:themeColor="text1"/>
          <w:spacing w:val="15"/>
        </w:rPr>
        <w:t xml:space="preserve"> </w:t>
      </w:r>
      <w:r w:rsidRPr="0090730D">
        <w:rPr>
          <w:rFonts w:eastAsia="Verdana"/>
          <w:color w:val="000000" w:themeColor="text1"/>
          <w:spacing w:val="15"/>
        </w:rPr>
        <w:t>All participants signed the consent form prior to starting the intervention and the researcher was the witness to the signature.</w:t>
      </w:r>
      <w:r w:rsidRPr="0090730D">
        <w:rPr>
          <w:rFonts w:eastAsia="Verdana"/>
          <w:color w:val="000000" w:themeColor="text1"/>
        </w:rPr>
        <w:t xml:space="preserve">  There was an opportunity for questions </w:t>
      </w:r>
      <w:r w:rsidR="002F2978" w:rsidRPr="0090730D">
        <w:rPr>
          <w:rFonts w:eastAsia="Verdana"/>
          <w:color w:val="000000" w:themeColor="text1"/>
        </w:rPr>
        <w:t xml:space="preserve">before the researched commenced.  </w:t>
      </w:r>
    </w:p>
    <w:p w14:paraId="0DFC4F33" w14:textId="23A1B50B" w:rsidR="00891B63" w:rsidRPr="0090730D" w:rsidRDefault="00891B63" w:rsidP="00891B63">
      <w:pPr>
        <w:spacing w:before="35" w:line="480" w:lineRule="auto"/>
        <w:ind w:left="195" w:right="-49" w:firstLine="525"/>
        <w:rPr>
          <w:bCs/>
          <w:color w:val="000000" w:themeColor="text1"/>
        </w:rPr>
      </w:pPr>
      <w:r w:rsidRPr="0090730D">
        <w:rPr>
          <w:bCs/>
          <w:color w:val="000000" w:themeColor="text1"/>
        </w:rPr>
        <w:t xml:space="preserve">Next, participants were asked to complete Langer Mindfulness Scale.  </w:t>
      </w:r>
      <w:r w:rsidRPr="0090730D">
        <w:rPr>
          <w:bCs/>
          <w:noProof/>
          <w:color w:val="000000" w:themeColor="text1"/>
        </w:rPr>
        <w:t>Once the pre-test was completed,</w:t>
      </w:r>
      <w:r w:rsidR="002F2978" w:rsidRPr="0090730D">
        <w:rPr>
          <w:bCs/>
          <w:noProof/>
          <w:color w:val="000000" w:themeColor="text1"/>
        </w:rPr>
        <w:t xml:space="preserve"> participants underwent</w:t>
      </w:r>
      <w:r w:rsidRPr="0090730D">
        <w:rPr>
          <w:bCs/>
          <w:noProof/>
          <w:color w:val="000000" w:themeColor="text1"/>
        </w:rPr>
        <w:t xml:space="preserve"> in a four week mindfulness reflective practice intervention.</w:t>
      </w:r>
      <w:r w:rsidRPr="0090730D">
        <w:rPr>
          <w:bCs/>
          <w:color w:val="000000" w:themeColor="text1"/>
        </w:rPr>
        <w:t xml:space="preserve">  The intervention lasted 60 minutes: 30 minutes of meditation, 10 minutes recording reflections of experiences and 20 </w:t>
      </w:r>
      <w:r w:rsidRPr="0090730D">
        <w:rPr>
          <w:bCs/>
          <w:noProof/>
          <w:color w:val="000000" w:themeColor="text1"/>
        </w:rPr>
        <w:t>minutes</w:t>
      </w:r>
      <w:r w:rsidRPr="0090730D">
        <w:rPr>
          <w:bCs/>
          <w:color w:val="000000" w:themeColor="text1"/>
        </w:rPr>
        <w:t xml:space="preserve"> of sharing their experiences and reflections as a group.  At the end of the four weeks, the participants completed the pro-test of the Langer Mindfulness Scale. The data was collected on paper from the participants and locked in a filing cabinet until the results could </w:t>
      </w:r>
      <w:r w:rsidRPr="0090730D">
        <w:rPr>
          <w:bCs/>
          <w:noProof/>
          <w:color w:val="000000" w:themeColor="text1"/>
        </w:rPr>
        <w:t xml:space="preserve">be </w:t>
      </w:r>
      <w:r w:rsidRPr="0090730D">
        <w:rPr>
          <w:bCs/>
          <w:noProof/>
          <w:color w:val="000000" w:themeColor="text1"/>
        </w:rPr>
        <w:lastRenderedPageBreak/>
        <w:t>entered</w:t>
      </w:r>
      <w:r w:rsidRPr="0090730D">
        <w:rPr>
          <w:bCs/>
          <w:color w:val="000000" w:themeColor="text1"/>
        </w:rPr>
        <w:t xml:space="preserve"> into a computer for </w:t>
      </w:r>
      <w:r w:rsidRPr="0090730D">
        <w:rPr>
          <w:bCs/>
          <w:noProof/>
          <w:color w:val="000000" w:themeColor="text1"/>
        </w:rPr>
        <w:t>analysis</w:t>
      </w:r>
      <w:r w:rsidR="003460BA">
        <w:rPr>
          <w:bCs/>
          <w:color w:val="000000" w:themeColor="text1"/>
        </w:rPr>
        <w:t>.  The pre-</w:t>
      </w:r>
      <w:r w:rsidRPr="0090730D">
        <w:rPr>
          <w:bCs/>
          <w:color w:val="000000" w:themeColor="text1"/>
        </w:rPr>
        <w:t xml:space="preserve">and post-test were analyzed using a t-test to compute scientific evidence of the difference between </w:t>
      </w:r>
      <w:r w:rsidRPr="0090730D">
        <w:rPr>
          <w:bCs/>
          <w:noProof/>
          <w:color w:val="000000" w:themeColor="text1"/>
        </w:rPr>
        <w:t>mindfulness reflective</w:t>
      </w:r>
      <w:r w:rsidRPr="0090730D">
        <w:rPr>
          <w:bCs/>
          <w:color w:val="000000" w:themeColor="text1"/>
        </w:rPr>
        <w:t xml:space="preserve"> practice and creative novelty among leaders after the four week intervention.  </w:t>
      </w:r>
    </w:p>
    <w:p w14:paraId="2377169E" w14:textId="77777777" w:rsidR="00BF1D0C" w:rsidRPr="0090730D" w:rsidRDefault="00BF1D0C" w:rsidP="00891B63">
      <w:pPr>
        <w:spacing w:before="35" w:line="480" w:lineRule="auto"/>
        <w:ind w:left="195" w:right="-49" w:firstLine="525"/>
        <w:rPr>
          <w:rFonts w:eastAsia="Verdana"/>
          <w:color w:val="000000" w:themeColor="text1"/>
        </w:rPr>
      </w:pPr>
    </w:p>
    <w:p w14:paraId="2AAB82FE" w14:textId="77777777" w:rsidR="00891B63" w:rsidRPr="0090730D" w:rsidRDefault="00891B63" w:rsidP="00891B63">
      <w:pPr>
        <w:widowControl w:val="0"/>
        <w:autoSpaceDE w:val="0"/>
        <w:autoSpaceDN w:val="0"/>
        <w:adjustRightInd w:val="0"/>
        <w:spacing w:line="480" w:lineRule="auto"/>
        <w:jc w:val="center"/>
        <w:rPr>
          <w:b/>
          <w:color w:val="000000" w:themeColor="text1"/>
        </w:rPr>
      </w:pPr>
      <w:r w:rsidRPr="0090730D">
        <w:rPr>
          <w:b/>
          <w:color w:val="000000" w:themeColor="text1"/>
        </w:rPr>
        <w:t xml:space="preserve">Variable and Constructs </w:t>
      </w:r>
    </w:p>
    <w:p w14:paraId="10CD0AB7" w14:textId="6FCE5ABF" w:rsidR="00BF1D0C" w:rsidRPr="0090730D" w:rsidRDefault="00891B63" w:rsidP="00BF1D0C">
      <w:pPr>
        <w:spacing w:beforeAutospacing="1" w:after="100" w:afterAutospacing="1" w:line="480" w:lineRule="auto"/>
        <w:ind w:firstLine="720"/>
        <w:rPr>
          <w:color w:val="000000" w:themeColor="text1"/>
          <w:lang w:eastAsia="en-CA"/>
        </w:rPr>
      </w:pPr>
      <w:r w:rsidRPr="0090730D">
        <w:rPr>
          <w:color w:val="000000" w:themeColor="text1"/>
          <w:lang w:eastAsia="en-CA"/>
        </w:rPr>
        <w:t>In this study</w:t>
      </w:r>
      <w:r w:rsidR="003460BA">
        <w:rPr>
          <w:color w:val="000000" w:themeColor="text1"/>
          <w:lang w:eastAsia="en-CA"/>
        </w:rPr>
        <w:t>,</w:t>
      </w:r>
      <w:r w:rsidRPr="0090730D">
        <w:rPr>
          <w:color w:val="000000" w:themeColor="text1"/>
          <w:lang w:eastAsia="en-CA"/>
        </w:rPr>
        <w:t xml:space="preserve"> the Langer’s (1997) Langer Mindfulness Scale (LMS) measures the cognitive aspect of </w:t>
      </w:r>
      <w:r w:rsidRPr="0090730D">
        <w:rPr>
          <w:noProof/>
          <w:color w:val="000000" w:themeColor="text1"/>
          <w:lang w:eastAsia="en-CA"/>
        </w:rPr>
        <w:t>mindfulness,</w:t>
      </w:r>
      <w:r w:rsidRPr="0090730D">
        <w:rPr>
          <w:color w:val="000000" w:themeColor="text1"/>
          <w:lang w:eastAsia="en-CA"/>
        </w:rPr>
        <w:t xml:space="preserve"> and the constructs include novelty seeking, novelty producing and engagement.  The independent variables are (a) novelty seeking, (b) novelty producing, and (c) engagement. The dependent variable is mindfulness. </w:t>
      </w:r>
      <w:r w:rsidRPr="0090730D">
        <w:rPr>
          <w:noProof/>
          <w:color w:val="000000" w:themeColor="text1"/>
          <w:lang w:eastAsia="en-CA"/>
        </w:rPr>
        <w:t>Thus,</w:t>
      </w:r>
      <w:r w:rsidR="003460BA">
        <w:rPr>
          <w:color w:val="000000" w:themeColor="text1"/>
          <w:lang w:eastAsia="en-CA"/>
        </w:rPr>
        <w:t xml:space="preserve"> a pre- </w:t>
      </w:r>
      <w:r w:rsidR="00635382" w:rsidRPr="0090730D">
        <w:rPr>
          <w:color w:val="000000" w:themeColor="text1"/>
          <w:lang w:eastAsia="en-CA"/>
        </w:rPr>
        <w:t>and</w:t>
      </w:r>
      <w:r w:rsidRPr="0090730D">
        <w:rPr>
          <w:color w:val="000000" w:themeColor="text1"/>
          <w:lang w:eastAsia="en-CA"/>
        </w:rPr>
        <w:t xml:space="preserve"> </w:t>
      </w:r>
      <w:r w:rsidR="00635382" w:rsidRPr="0090730D">
        <w:rPr>
          <w:noProof/>
          <w:color w:val="000000" w:themeColor="text1"/>
          <w:lang w:eastAsia="en-CA"/>
        </w:rPr>
        <w:t>post</w:t>
      </w:r>
      <w:r w:rsidR="003460BA">
        <w:rPr>
          <w:noProof/>
          <w:color w:val="000000" w:themeColor="text1"/>
          <w:lang w:eastAsia="en-CA"/>
        </w:rPr>
        <w:t>-</w:t>
      </w:r>
      <w:r w:rsidRPr="0090730D">
        <w:rPr>
          <w:noProof/>
          <w:color w:val="000000" w:themeColor="text1"/>
          <w:lang w:eastAsia="en-CA"/>
        </w:rPr>
        <w:t>test</w:t>
      </w:r>
      <w:r w:rsidRPr="0090730D">
        <w:rPr>
          <w:color w:val="000000" w:themeColor="text1"/>
          <w:lang w:eastAsia="en-CA"/>
        </w:rPr>
        <w:t xml:space="preserve"> intervention study was conducted </w:t>
      </w:r>
      <w:r w:rsidRPr="0090730D">
        <w:rPr>
          <w:noProof/>
          <w:color w:val="000000" w:themeColor="text1"/>
          <w:lang w:eastAsia="en-CA"/>
        </w:rPr>
        <w:t>to</w:t>
      </w:r>
      <w:r w:rsidRPr="0090730D">
        <w:rPr>
          <w:color w:val="000000" w:themeColor="text1"/>
          <w:lang w:eastAsia="en-CA"/>
        </w:rPr>
        <w:t xml:space="preserve"> determine the associations between these variables. This study examined whether </w:t>
      </w:r>
      <w:r w:rsidRPr="0090730D">
        <w:rPr>
          <w:noProof/>
          <w:color w:val="000000" w:themeColor="text1"/>
          <w:lang w:eastAsia="en-CA"/>
        </w:rPr>
        <w:t>novelty</w:t>
      </w:r>
      <w:r w:rsidRPr="0090730D">
        <w:rPr>
          <w:color w:val="000000" w:themeColor="text1"/>
          <w:lang w:eastAsia="en-CA"/>
        </w:rPr>
        <w:t xml:space="preserve"> seeking, novelty producing, and engagement </w:t>
      </w:r>
      <w:r w:rsidRPr="0090730D">
        <w:rPr>
          <w:noProof/>
          <w:color w:val="000000" w:themeColor="text1"/>
          <w:lang w:eastAsia="en-CA"/>
        </w:rPr>
        <w:t>have</w:t>
      </w:r>
      <w:r w:rsidRPr="0090730D">
        <w:rPr>
          <w:color w:val="000000" w:themeColor="text1"/>
          <w:lang w:eastAsia="en-CA"/>
        </w:rPr>
        <w:t xml:space="preserve"> an associative effect on mindfulness among leaders because each of these variables </w:t>
      </w:r>
      <w:r w:rsidRPr="0090730D">
        <w:rPr>
          <w:noProof/>
          <w:color w:val="000000" w:themeColor="text1"/>
          <w:lang w:eastAsia="en-CA"/>
        </w:rPr>
        <w:t>contributes</w:t>
      </w:r>
      <w:r w:rsidRPr="0090730D">
        <w:rPr>
          <w:color w:val="000000" w:themeColor="text1"/>
          <w:lang w:eastAsia="en-CA"/>
        </w:rPr>
        <w:t xml:space="preserve"> to creative novelty.  </w:t>
      </w:r>
      <w:r w:rsidRPr="0090730D">
        <w:rPr>
          <w:noProof/>
          <w:color w:val="000000" w:themeColor="text1"/>
          <w:lang w:eastAsia="en-CA"/>
        </w:rPr>
        <w:t>To</w:t>
      </w:r>
      <w:r w:rsidRPr="0090730D">
        <w:rPr>
          <w:color w:val="000000" w:themeColor="text1"/>
          <w:lang w:eastAsia="en-CA"/>
        </w:rPr>
        <w:t xml:space="preserve"> determine the association between these variables Langer’s Mindfulness Scale was used. </w:t>
      </w:r>
    </w:p>
    <w:p w14:paraId="2520CA0D" w14:textId="77777777" w:rsidR="00891B63" w:rsidRPr="0090730D" w:rsidRDefault="00891B63" w:rsidP="00891B63">
      <w:pPr>
        <w:spacing w:beforeAutospacing="1" w:after="100" w:afterAutospacing="1" w:line="480" w:lineRule="auto"/>
        <w:ind w:firstLine="720"/>
        <w:jc w:val="center"/>
        <w:rPr>
          <w:b/>
          <w:color w:val="000000" w:themeColor="text1"/>
          <w:lang w:eastAsia="en-CA"/>
        </w:rPr>
      </w:pPr>
      <w:r w:rsidRPr="0090730D">
        <w:rPr>
          <w:b/>
          <w:color w:val="000000" w:themeColor="text1"/>
          <w:lang w:eastAsia="en-CA"/>
        </w:rPr>
        <w:t>Data Analysis</w:t>
      </w:r>
    </w:p>
    <w:p w14:paraId="75F417B5" w14:textId="6D308CBD" w:rsidR="00891B63" w:rsidRPr="0090730D" w:rsidRDefault="00891B63" w:rsidP="00891B63">
      <w:pPr>
        <w:spacing w:beforeAutospacing="1" w:after="100" w:afterAutospacing="1" w:line="480" w:lineRule="auto"/>
        <w:ind w:firstLine="720"/>
        <w:rPr>
          <w:bCs/>
          <w:color w:val="000000" w:themeColor="text1"/>
        </w:rPr>
      </w:pPr>
      <w:r w:rsidRPr="0090730D">
        <w:rPr>
          <w:color w:val="000000" w:themeColor="text1"/>
          <w:lang w:eastAsia="en-CA"/>
        </w:rPr>
        <w:t>The data was analyzed using t-tests. Langer’s Mindfuln</w:t>
      </w:r>
      <w:r w:rsidR="003460BA">
        <w:rPr>
          <w:color w:val="000000" w:themeColor="text1"/>
          <w:lang w:eastAsia="en-CA"/>
        </w:rPr>
        <w:t>ess Scale is a questionnaire that</w:t>
      </w:r>
      <w:r w:rsidRPr="0090730D">
        <w:rPr>
          <w:color w:val="000000" w:themeColor="text1"/>
          <w:lang w:eastAsia="en-CA"/>
        </w:rPr>
        <w:t xml:space="preserve"> uses a seven point Likert scale.  The Software Package for Statistics and Simulation (SPSS) was used to measure the associations. </w:t>
      </w:r>
      <w:r w:rsidR="00635382" w:rsidRPr="0090730D">
        <w:rPr>
          <w:bCs/>
          <w:color w:val="000000" w:themeColor="text1"/>
        </w:rPr>
        <w:t xml:space="preserve">Dr. Langer </w:t>
      </w:r>
      <w:r w:rsidRPr="0090730D">
        <w:rPr>
          <w:bCs/>
          <w:color w:val="000000" w:themeColor="text1"/>
        </w:rPr>
        <w:t>provide</w:t>
      </w:r>
      <w:r w:rsidR="00635382" w:rsidRPr="0090730D">
        <w:rPr>
          <w:bCs/>
          <w:color w:val="000000" w:themeColor="text1"/>
        </w:rPr>
        <w:t>d</w:t>
      </w:r>
      <w:r w:rsidRPr="0090730D">
        <w:rPr>
          <w:bCs/>
          <w:color w:val="000000" w:themeColor="text1"/>
        </w:rPr>
        <w:t xml:space="preserve"> a scoring guide for the scale.  Data was collected before and after the four week intervention.   The descriptive statistics focused on aspects </w:t>
      </w:r>
      <w:r w:rsidRPr="0090730D">
        <w:rPr>
          <w:bCs/>
          <w:noProof/>
          <w:color w:val="000000" w:themeColor="text1"/>
        </w:rPr>
        <w:t>of</w:t>
      </w:r>
      <w:r w:rsidRPr="0090730D">
        <w:rPr>
          <w:bCs/>
          <w:color w:val="000000" w:themeColor="text1"/>
        </w:rPr>
        <w:t xml:space="preserve"> the data, which provided details about the samples and information about the populations from which the sample </w:t>
      </w:r>
      <w:r w:rsidRPr="0090730D">
        <w:rPr>
          <w:bCs/>
          <w:color w:val="000000" w:themeColor="text1"/>
        </w:rPr>
        <w:lastRenderedPageBreak/>
        <w:t xml:space="preserve">was drawn from in the research (Larson, 2006).    Descriptive statistics provided descriptors of the sample characteristics </w:t>
      </w:r>
      <w:r w:rsidRPr="0090730D">
        <w:rPr>
          <w:bCs/>
          <w:noProof/>
          <w:color w:val="000000" w:themeColor="text1"/>
        </w:rPr>
        <w:t>including</w:t>
      </w:r>
      <w:r w:rsidRPr="0090730D">
        <w:rPr>
          <w:bCs/>
          <w:color w:val="000000" w:themeColor="text1"/>
        </w:rPr>
        <w:t xml:space="preserve"> (a) education (c) title of leadership position and how many females and males participated in the study.  The research question explored whether there was a difference between</w:t>
      </w:r>
      <w:r w:rsidRPr="0090730D">
        <w:rPr>
          <w:color w:val="000000" w:themeColor="text1"/>
        </w:rPr>
        <w:t xml:space="preserve"> the intervention of </w:t>
      </w:r>
      <w:r w:rsidRPr="0090730D">
        <w:rPr>
          <w:noProof/>
          <w:color w:val="000000" w:themeColor="text1"/>
        </w:rPr>
        <w:t>mindfulness reflective</w:t>
      </w:r>
      <w:r w:rsidRPr="0090730D">
        <w:rPr>
          <w:color w:val="000000" w:themeColor="text1"/>
        </w:rPr>
        <w:t xml:space="preserve"> practice and creative novelty among leadership as measured by Langer’s Mindfulness Scale (Langer, 1997). </w:t>
      </w:r>
      <w:r w:rsidRPr="0090730D">
        <w:rPr>
          <w:bCs/>
          <w:color w:val="000000" w:themeColor="text1"/>
        </w:rPr>
        <w:t>The Langer’s Mindfulness Scale (1997) pre and post survey had used t-tests to determine if there were a differe</w:t>
      </w:r>
      <w:r w:rsidRPr="0090730D">
        <w:rPr>
          <w:bCs/>
          <w:noProof/>
          <w:color w:val="000000" w:themeColor="text1"/>
        </w:rPr>
        <w:t>nce</w:t>
      </w:r>
      <w:r w:rsidRPr="0090730D">
        <w:rPr>
          <w:bCs/>
          <w:color w:val="000000" w:themeColor="text1"/>
        </w:rPr>
        <w:t xml:space="preserve"> between groups regarding the concepts of mindfulness and creative novelty after four week intervention.   The statistical analysis determined whether there were statistically significant relationships between independent variables and the dependent variable.  One member was excluded from the study because participant</w:t>
      </w:r>
      <w:r w:rsidR="00635382" w:rsidRPr="0090730D">
        <w:rPr>
          <w:bCs/>
          <w:color w:val="000000" w:themeColor="text1"/>
        </w:rPr>
        <w:t>s</w:t>
      </w:r>
      <w:r w:rsidRPr="0090730D">
        <w:rPr>
          <w:bCs/>
          <w:color w:val="000000" w:themeColor="text1"/>
        </w:rPr>
        <w:t xml:space="preserve"> did not complete the post-test.    </w:t>
      </w:r>
    </w:p>
    <w:p w14:paraId="303E636E" w14:textId="77777777" w:rsidR="00891B63" w:rsidRPr="0090730D" w:rsidRDefault="00891B63" w:rsidP="00891B63">
      <w:pPr>
        <w:widowControl w:val="0"/>
        <w:autoSpaceDE w:val="0"/>
        <w:autoSpaceDN w:val="0"/>
        <w:adjustRightInd w:val="0"/>
        <w:spacing w:line="480" w:lineRule="auto"/>
        <w:jc w:val="center"/>
        <w:rPr>
          <w:b/>
          <w:color w:val="000000" w:themeColor="text1"/>
        </w:rPr>
      </w:pPr>
    </w:p>
    <w:p w14:paraId="6479435B" w14:textId="77777777" w:rsidR="00891B63" w:rsidRPr="0090730D" w:rsidRDefault="00891B63" w:rsidP="00891B63">
      <w:pPr>
        <w:widowControl w:val="0"/>
        <w:autoSpaceDE w:val="0"/>
        <w:autoSpaceDN w:val="0"/>
        <w:adjustRightInd w:val="0"/>
        <w:spacing w:line="480" w:lineRule="auto"/>
        <w:jc w:val="center"/>
        <w:rPr>
          <w:b/>
          <w:color w:val="000000" w:themeColor="text1"/>
        </w:rPr>
      </w:pPr>
      <w:r w:rsidRPr="0090730D">
        <w:rPr>
          <w:b/>
          <w:color w:val="000000" w:themeColor="text1"/>
        </w:rPr>
        <w:t>Ethical Considerations</w:t>
      </w:r>
    </w:p>
    <w:p w14:paraId="1B19F671" w14:textId="5DAD3C90" w:rsidR="00891B63" w:rsidRPr="0090730D" w:rsidRDefault="00891B63" w:rsidP="00891B63">
      <w:pPr>
        <w:widowControl w:val="0"/>
        <w:autoSpaceDE w:val="0"/>
        <w:autoSpaceDN w:val="0"/>
        <w:adjustRightInd w:val="0"/>
        <w:spacing w:line="480" w:lineRule="auto"/>
        <w:ind w:firstLine="720"/>
        <w:rPr>
          <w:bCs/>
          <w:color w:val="000000" w:themeColor="text1"/>
        </w:rPr>
      </w:pPr>
      <w:r w:rsidRPr="0090730D">
        <w:rPr>
          <w:color w:val="000000" w:themeColor="text1"/>
        </w:rPr>
        <w:t xml:space="preserve">It is vital that the study population not </w:t>
      </w:r>
      <w:r w:rsidRPr="0090730D">
        <w:rPr>
          <w:noProof/>
          <w:color w:val="000000" w:themeColor="text1"/>
        </w:rPr>
        <w:t>be put</w:t>
      </w:r>
      <w:r w:rsidRPr="0090730D">
        <w:rPr>
          <w:color w:val="000000" w:themeColor="text1"/>
        </w:rPr>
        <w:t xml:space="preserve"> at risk and are protected by documentation that establishes ethical practices. Privacy and confidentiality were respected (Bordens &amp; Abbott, 2008).  </w:t>
      </w:r>
      <w:r w:rsidRPr="0090730D">
        <w:rPr>
          <w:noProof/>
          <w:color w:val="000000" w:themeColor="text1"/>
        </w:rPr>
        <w:t>The research</w:t>
      </w:r>
      <w:r w:rsidRPr="0090730D">
        <w:rPr>
          <w:color w:val="000000" w:themeColor="text1"/>
        </w:rPr>
        <w:t xml:space="preserve"> was approved by Capella University’s Institutional Review Board (IRB), by the Canadian Insti</w:t>
      </w:r>
      <w:r w:rsidR="003460BA">
        <w:rPr>
          <w:color w:val="000000" w:themeColor="text1"/>
        </w:rPr>
        <w:t xml:space="preserve">tutional Review Boards, and each participating </w:t>
      </w:r>
      <w:r w:rsidRPr="0090730D">
        <w:rPr>
          <w:color w:val="000000" w:themeColor="text1"/>
        </w:rPr>
        <w:t xml:space="preserve">center’s research teams.  Respect of </w:t>
      </w:r>
      <w:r w:rsidR="00635382" w:rsidRPr="0090730D">
        <w:rPr>
          <w:color w:val="000000" w:themeColor="text1"/>
        </w:rPr>
        <w:t xml:space="preserve">the </w:t>
      </w:r>
      <w:r w:rsidRPr="0090730D">
        <w:rPr>
          <w:color w:val="000000" w:themeColor="text1"/>
        </w:rPr>
        <w:t>participants</w:t>
      </w:r>
      <w:r w:rsidR="00635382" w:rsidRPr="0090730D">
        <w:rPr>
          <w:color w:val="000000" w:themeColor="text1"/>
        </w:rPr>
        <w:t xml:space="preserve"> was </w:t>
      </w:r>
      <w:r w:rsidRPr="0090730D">
        <w:rPr>
          <w:noProof/>
          <w:color w:val="000000" w:themeColor="text1"/>
        </w:rPr>
        <w:t>implemented</w:t>
      </w:r>
      <w:r w:rsidRPr="0090730D">
        <w:rPr>
          <w:color w:val="000000" w:themeColor="text1"/>
        </w:rPr>
        <w:t xml:space="preserve"> (Belmont Report, 1979) throughout the research.  Participates received a letter indicating the purpose of the </w:t>
      </w:r>
      <w:r w:rsidRPr="0090730D">
        <w:rPr>
          <w:noProof/>
          <w:color w:val="000000" w:themeColor="text1"/>
        </w:rPr>
        <w:t>study</w:t>
      </w:r>
      <w:r w:rsidRPr="0090730D">
        <w:rPr>
          <w:color w:val="000000" w:themeColor="text1"/>
        </w:rPr>
        <w:t xml:space="preserve"> and informed that their participat</w:t>
      </w:r>
      <w:r w:rsidR="00635382" w:rsidRPr="0090730D">
        <w:rPr>
          <w:color w:val="000000" w:themeColor="text1"/>
        </w:rPr>
        <w:t>ion was</w:t>
      </w:r>
      <w:r w:rsidRPr="0090730D">
        <w:rPr>
          <w:color w:val="000000" w:themeColor="text1"/>
        </w:rPr>
        <w:t xml:space="preserve"> voluntarily and that they could withdraw at any time.  Consent forms were</w:t>
      </w:r>
      <w:r w:rsidRPr="0090730D">
        <w:rPr>
          <w:noProof/>
          <w:color w:val="000000" w:themeColor="text1"/>
        </w:rPr>
        <w:t xml:space="preserve"> completed</w:t>
      </w:r>
      <w:r w:rsidRPr="0090730D">
        <w:rPr>
          <w:color w:val="000000" w:themeColor="text1"/>
        </w:rPr>
        <w:t xml:space="preserve"> before </w:t>
      </w:r>
      <w:r w:rsidRPr="0090730D">
        <w:rPr>
          <w:noProof/>
          <w:color w:val="000000" w:themeColor="text1"/>
        </w:rPr>
        <w:t>participation</w:t>
      </w:r>
      <w:r w:rsidRPr="0090730D">
        <w:rPr>
          <w:color w:val="000000" w:themeColor="text1"/>
        </w:rPr>
        <w:t xml:space="preserve"> in the research.  The research ensured the anonymity and confidentiality of all surveys by </w:t>
      </w:r>
      <w:r w:rsidRPr="0090730D">
        <w:rPr>
          <w:color w:val="000000" w:themeColor="text1"/>
        </w:rPr>
        <w:lastRenderedPageBreak/>
        <w:t xml:space="preserve">providing each participant a number </w:t>
      </w:r>
      <w:r w:rsidRPr="0090730D">
        <w:rPr>
          <w:noProof/>
          <w:color w:val="000000" w:themeColor="text1"/>
        </w:rPr>
        <w:t>as</w:t>
      </w:r>
      <w:r w:rsidRPr="0090730D">
        <w:rPr>
          <w:color w:val="000000" w:themeColor="text1"/>
        </w:rPr>
        <w:t xml:space="preserve"> the identifying information.   The participating institutions were also kept confidential. At the cancer support center, the researcher addressed the issue of power differentiation between the director and the managers; all manager</w:t>
      </w:r>
      <w:r w:rsidR="00635382" w:rsidRPr="0090730D">
        <w:rPr>
          <w:color w:val="000000" w:themeColor="text1"/>
        </w:rPr>
        <w:t>s</w:t>
      </w:r>
      <w:r w:rsidRPr="0090730D">
        <w:rPr>
          <w:color w:val="000000" w:themeColor="text1"/>
        </w:rPr>
        <w:t xml:space="preserve"> agreed to continue to participate with the director as part of the group.</w:t>
      </w:r>
      <w:r w:rsidR="00635382" w:rsidRPr="0090730D">
        <w:rPr>
          <w:color w:val="000000" w:themeColor="text1"/>
        </w:rPr>
        <w:t xml:space="preserve">  </w:t>
      </w:r>
      <w:r w:rsidRPr="0090730D">
        <w:rPr>
          <w:color w:val="000000" w:themeColor="text1"/>
        </w:rPr>
        <w:t xml:space="preserve">The Belmont (1979) principle of beneficence was </w:t>
      </w:r>
      <w:r w:rsidRPr="0090730D">
        <w:rPr>
          <w:noProof/>
          <w:color w:val="000000" w:themeColor="text1"/>
        </w:rPr>
        <w:t>addressed, which ensured minimal risk and protection agai</w:t>
      </w:r>
      <w:r w:rsidR="00635382" w:rsidRPr="0090730D">
        <w:rPr>
          <w:noProof/>
          <w:color w:val="000000" w:themeColor="text1"/>
        </w:rPr>
        <w:t>n</w:t>
      </w:r>
      <w:r w:rsidRPr="0090730D">
        <w:rPr>
          <w:noProof/>
          <w:color w:val="000000" w:themeColor="text1"/>
        </w:rPr>
        <w:t xml:space="preserve">st risk to all participants.  </w:t>
      </w:r>
      <w:r w:rsidRPr="0090730D">
        <w:rPr>
          <w:color w:val="000000" w:themeColor="text1"/>
        </w:rPr>
        <w:t xml:space="preserve"> The justice (Belmont Report, 1978) principle was upheld to ensure subjects were all selected fairly</w:t>
      </w:r>
      <w:r w:rsidR="00DC7DA4">
        <w:rPr>
          <w:color w:val="000000" w:themeColor="text1"/>
        </w:rPr>
        <w:t>,</w:t>
      </w:r>
      <w:r w:rsidRPr="0090730D">
        <w:rPr>
          <w:color w:val="000000" w:themeColor="text1"/>
        </w:rPr>
        <w:t xml:space="preserve"> and that the risk and benefits of the research were equally distributed.  All participants were informed of the results of the study and provided information on how they contributed to the data and literature.  The research was implemented </w:t>
      </w:r>
      <w:r w:rsidRPr="0090730D">
        <w:rPr>
          <w:noProof/>
          <w:color w:val="000000" w:themeColor="text1"/>
        </w:rPr>
        <w:t>directly</w:t>
      </w:r>
      <w:r w:rsidRPr="0090730D">
        <w:rPr>
          <w:color w:val="000000" w:themeColor="text1"/>
        </w:rPr>
        <w:t xml:space="preserve"> as stated in the methodology, and conducted ethically, with integrity, respect</w:t>
      </w:r>
      <w:r w:rsidR="00635382" w:rsidRPr="0090730D">
        <w:rPr>
          <w:color w:val="000000" w:themeColor="text1"/>
        </w:rPr>
        <w:t>,</w:t>
      </w:r>
      <w:r w:rsidRPr="0090730D">
        <w:rPr>
          <w:color w:val="000000" w:themeColor="text1"/>
        </w:rPr>
        <w:t xml:space="preserve"> and maintained justice.  </w:t>
      </w:r>
      <w:r w:rsidRPr="0090730D">
        <w:rPr>
          <w:bCs/>
          <w:color w:val="000000" w:themeColor="text1"/>
        </w:rPr>
        <w:t xml:space="preserve"> </w:t>
      </w:r>
    </w:p>
    <w:p w14:paraId="4E10149B" w14:textId="77777777" w:rsidR="00AD57DB" w:rsidRPr="0090730D" w:rsidRDefault="00AD57DB" w:rsidP="00891B63">
      <w:pPr>
        <w:widowControl w:val="0"/>
        <w:autoSpaceDE w:val="0"/>
        <w:autoSpaceDN w:val="0"/>
        <w:adjustRightInd w:val="0"/>
        <w:spacing w:line="480" w:lineRule="auto"/>
        <w:ind w:firstLine="720"/>
        <w:rPr>
          <w:bCs/>
          <w:color w:val="000000" w:themeColor="text1"/>
        </w:rPr>
      </w:pPr>
    </w:p>
    <w:p w14:paraId="59F36A0E" w14:textId="77777777" w:rsidR="00891B63" w:rsidRPr="0090730D" w:rsidRDefault="00891B63" w:rsidP="00891B63">
      <w:pPr>
        <w:spacing w:after="160" w:line="259" w:lineRule="auto"/>
        <w:jc w:val="center"/>
        <w:rPr>
          <w:b/>
          <w:bCs/>
          <w:color w:val="000000" w:themeColor="text1"/>
        </w:rPr>
      </w:pPr>
      <w:r w:rsidRPr="0090730D">
        <w:rPr>
          <w:b/>
          <w:bCs/>
          <w:color w:val="000000" w:themeColor="text1"/>
        </w:rPr>
        <w:t>Expected Findings</w:t>
      </w:r>
    </w:p>
    <w:p w14:paraId="6A387C91" w14:textId="77777777" w:rsidR="00891B63" w:rsidRPr="0090730D" w:rsidRDefault="00891B63" w:rsidP="00891B63">
      <w:pPr>
        <w:spacing w:after="160" w:line="259" w:lineRule="auto"/>
        <w:jc w:val="center"/>
        <w:rPr>
          <w:b/>
          <w:bCs/>
          <w:color w:val="000000" w:themeColor="text1"/>
        </w:rPr>
      </w:pPr>
    </w:p>
    <w:p w14:paraId="140FAC95" w14:textId="77777777" w:rsidR="00891B63" w:rsidRPr="0090730D" w:rsidRDefault="00635382" w:rsidP="00891B63">
      <w:pPr>
        <w:spacing w:after="160" w:line="480" w:lineRule="auto"/>
        <w:ind w:firstLine="720"/>
        <w:rPr>
          <w:bCs/>
          <w:color w:val="000000" w:themeColor="text1"/>
        </w:rPr>
      </w:pPr>
      <w:r w:rsidRPr="0090730D">
        <w:rPr>
          <w:bCs/>
          <w:color w:val="000000" w:themeColor="text1"/>
        </w:rPr>
        <w:t>It was</w:t>
      </w:r>
      <w:r w:rsidR="00891B63" w:rsidRPr="0090730D">
        <w:rPr>
          <w:bCs/>
          <w:color w:val="000000" w:themeColor="text1"/>
        </w:rPr>
        <w:t xml:space="preserve"> expect</w:t>
      </w:r>
      <w:r w:rsidRPr="0090730D">
        <w:rPr>
          <w:bCs/>
          <w:color w:val="000000" w:themeColor="text1"/>
        </w:rPr>
        <w:t>ed that the null hypothesis would</w:t>
      </w:r>
      <w:r w:rsidR="00891B63" w:rsidRPr="0090730D">
        <w:rPr>
          <w:bCs/>
          <w:color w:val="000000" w:themeColor="text1"/>
        </w:rPr>
        <w:t xml:space="preserve"> be </w:t>
      </w:r>
      <w:r w:rsidR="00891B63" w:rsidRPr="0090730D">
        <w:rPr>
          <w:bCs/>
          <w:noProof/>
          <w:color w:val="000000" w:themeColor="text1"/>
        </w:rPr>
        <w:t>rejected</w:t>
      </w:r>
      <w:r w:rsidRPr="0090730D">
        <w:rPr>
          <w:bCs/>
          <w:color w:val="000000" w:themeColor="text1"/>
        </w:rPr>
        <w:t xml:space="preserve"> and that there would </w:t>
      </w:r>
      <w:r w:rsidR="00891B63" w:rsidRPr="0090730D">
        <w:rPr>
          <w:bCs/>
          <w:color w:val="000000" w:themeColor="text1"/>
        </w:rPr>
        <w:t xml:space="preserve">be a significant difference between the intervention of </w:t>
      </w:r>
      <w:r w:rsidR="00891B63" w:rsidRPr="0090730D">
        <w:rPr>
          <w:bCs/>
          <w:noProof/>
          <w:color w:val="000000" w:themeColor="text1"/>
        </w:rPr>
        <w:t>mindfulness reflective</w:t>
      </w:r>
      <w:r w:rsidR="00891B63" w:rsidRPr="0090730D">
        <w:rPr>
          <w:bCs/>
          <w:color w:val="000000" w:themeColor="text1"/>
        </w:rPr>
        <w:t xml:space="preserve"> practice and creative novelty in leadership as measured by Langer’s Mindfulness Scale (Langer, 1997).  If dissemination of the mindfulnes</w:t>
      </w:r>
      <w:r w:rsidRPr="0090730D">
        <w:rPr>
          <w:bCs/>
          <w:color w:val="000000" w:themeColor="text1"/>
        </w:rPr>
        <w:t>s reflective intervention proved</w:t>
      </w:r>
      <w:r w:rsidR="00891B63" w:rsidRPr="0090730D">
        <w:rPr>
          <w:bCs/>
          <w:color w:val="000000" w:themeColor="text1"/>
        </w:rPr>
        <w:t xml:space="preserve"> effective, then the </w:t>
      </w:r>
      <w:r w:rsidR="00891B63" w:rsidRPr="0090730D">
        <w:rPr>
          <w:bCs/>
          <w:noProof/>
          <w:color w:val="000000" w:themeColor="text1"/>
        </w:rPr>
        <w:t>post-test</w:t>
      </w:r>
      <w:r w:rsidR="00891B63" w:rsidRPr="0090730D">
        <w:rPr>
          <w:bCs/>
          <w:color w:val="000000" w:themeColor="text1"/>
        </w:rPr>
        <w:t xml:space="preserve"> level of creative novelty as measured by the Langer</w:t>
      </w:r>
      <w:r w:rsidRPr="0090730D">
        <w:rPr>
          <w:bCs/>
          <w:color w:val="000000" w:themeColor="text1"/>
        </w:rPr>
        <w:t>’s Mindfulness Scale (1997) would</w:t>
      </w:r>
      <w:r w:rsidR="00891B63" w:rsidRPr="0090730D">
        <w:rPr>
          <w:bCs/>
          <w:color w:val="000000" w:themeColor="text1"/>
        </w:rPr>
        <w:t xml:space="preserve"> have increased after fo</w:t>
      </w:r>
      <w:r w:rsidRPr="0090730D">
        <w:rPr>
          <w:bCs/>
          <w:color w:val="000000" w:themeColor="text1"/>
        </w:rPr>
        <w:t>ur weeks of intervention.  It was</w:t>
      </w:r>
      <w:r w:rsidR="00891B63" w:rsidRPr="0090730D">
        <w:rPr>
          <w:bCs/>
          <w:color w:val="000000" w:themeColor="text1"/>
        </w:rPr>
        <w:t xml:space="preserve"> further speculated that with the increase of novelty seeking, </w:t>
      </w:r>
      <w:r w:rsidR="00891B63" w:rsidRPr="0090730D">
        <w:rPr>
          <w:bCs/>
          <w:noProof/>
          <w:color w:val="000000" w:themeColor="text1"/>
        </w:rPr>
        <w:t>novelty</w:t>
      </w:r>
      <w:r w:rsidR="00891B63" w:rsidRPr="0090730D">
        <w:rPr>
          <w:bCs/>
          <w:color w:val="000000" w:themeColor="text1"/>
        </w:rPr>
        <w:t xml:space="preserve"> producing a</w:t>
      </w:r>
      <w:r w:rsidRPr="0090730D">
        <w:rPr>
          <w:bCs/>
          <w:color w:val="000000" w:themeColor="text1"/>
        </w:rPr>
        <w:t>nd engagement the post-test would</w:t>
      </w:r>
      <w:r w:rsidR="00891B63" w:rsidRPr="0090730D">
        <w:rPr>
          <w:bCs/>
          <w:color w:val="000000" w:themeColor="text1"/>
        </w:rPr>
        <w:t xml:space="preserve"> show that creative</w:t>
      </w:r>
      <w:r w:rsidRPr="0090730D">
        <w:rPr>
          <w:bCs/>
          <w:color w:val="000000" w:themeColor="text1"/>
        </w:rPr>
        <w:t xml:space="preserve"> novelty had</w:t>
      </w:r>
      <w:r w:rsidR="00891B63" w:rsidRPr="0090730D">
        <w:rPr>
          <w:bCs/>
          <w:color w:val="000000" w:themeColor="text1"/>
        </w:rPr>
        <w:t xml:space="preserve"> significantly increased.   </w:t>
      </w:r>
    </w:p>
    <w:p w14:paraId="385C84CE" w14:textId="77777777" w:rsidR="00891B63" w:rsidRPr="0090730D" w:rsidRDefault="00891B63" w:rsidP="00891B63">
      <w:pPr>
        <w:spacing w:line="480" w:lineRule="auto"/>
        <w:ind w:firstLine="720"/>
        <w:rPr>
          <w:bCs/>
          <w:color w:val="000000" w:themeColor="text1"/>
        </w:rPr>
      </w:pPr>
    </w:p>
    <w:p w14:paraId="505FA0E9" w14:textId="77777777" w:rsidR="00891B63" w:rsidRPr="0090730D" w:rsidRDefault="00891B63" w:rsidP="00891B63">
      <w:pPr>
        <w:spacing w:after="160" w:line="259" w:lineRule="auto"/>
        <w:rPr>
          <w:color w:val="000000" w:themeColor="text1"/>
        </w:rPr>
      </w:pPr>
      <w:r w:rsidRPr="0090730D">
        <w:rPr>
          <w:color w:val="000000" w:themeColor="text1"/>
        </w:rPr>
        <w:lastRenderedPageBreak/>
        <w:br w:type="page"/>
      </w:r>
    </w:p>
    <w:p w14:paraId="7FACEED2" w14:textId="77777777" w:rsidR="00891B63" w:rsidRPr="0090730D" w:rsidRDefault="00891B63" w:rsidP="00891B63">
      <w:pPr>
        <w:spacing w:before="1440" w:line="480" w:lineRule="auto"/>
        <w:jc w:val="center"/>
        <w:rPr>
          <w:b/>
          <w:color w:val="000000" w:themeColor="text1"/>
        </w:rPr>
      </w:pPr>
      <w:r w:rsidRPr="0090730D">
        <w:rPr>
          <w:b/>
          <w:color w:val="000000" w:themeColor="text1"/>
        </w:rPr>
        <w:lastRenderedPageBreak/>
        <w:t>CHAPTER 4.  DATA COLLECTION AND ANALYSIS</w:t>
      </w:r>
    </w:p>
    <w:p w14:paraId="2852E8E0" w14:textId="77777777" w:rsidR="00891B63" w:rsidRPr="0090730D" w:rsidRDefault="00891B63" w:rsidP="00891B63">
      <w:pPr>
        <w:widowControl w:val="0"/>
        <w:autoSpaceDE w:val="0"/>
        <w:autoSpaceDN w:val="0"/>
        <w:adjustRightInd w:val="0"/>
        <w:spacing w:line="480" w:lineRule="auto"/>
        <w:jc w:val="center"/>
        <w:rPr>
          <w:color w:val="000000" w:themeColor="text1"/>
        </w:rPr>
      </w:pPr>
    </w:p>
    <w:p w14:paraId="0FBC9326" w14:textId="77777777" w:rsidR="00891B63" w:rsidRPr="0090730D" w:rsidRDefault="00891B63" w:rsidP="00891B63">
      <w:pPr>
        <w:widowControl w:val="0"/>
        <w:tabs>
          <w:tab w:val="center" w:pos="4680"/>
        </w:tabs>
        <w:autoSpaceDE w:val="0"/>
        <w:autoSpaceDN w:val="0"/>
        <w:adjustRightInd w:val="0"/>
        <w:spacing w:line="480" w:lineRule="auto"/>
        <w:rPr>
          <w:b/>
          <w:color w:val="000000" w:themeColor="text1"/>
        </w:rPr>
      </w:pPr>
      <w:r w:rsidRPr="0090730D">
        <w:rPr>
          <w:b/>
          <w:color w:val="000000" w:themeColor="text1"/>
        </w:rPr>
        <w:tab/>
        <w:t>Introduction</w:t>
      </w:r>
    </w:p>
    <w:p w14:paraId="5065CE01" w14:textId="77777777" w:rsidR="00891B63" w:rsidRPr="0090730D" w:rsidRDefault="00891B63" w:rsidP="00891B63">
      <w:pPr>
        <w:widowControl w:val="0"/>
        <w:autoSpaceDE w:val="0"/>
        <w:autoSpaceDN w:val="0"/>
        <w:adjustRightInd w:val="0"/>
        <w:spacing w:line="480" w:lineRule="auto"/>
        <w:rPr>
          <w:color w:val="000000" w:themeColor="text1"/>
        </w:rPr>
      </w:pPr>
      <w:r w:rsidRPr="0090730D">
        <w:rPr>
          <w:color w:val="000000" w:themeColor="text1"/>
        </w:rPr>
        <w:tab/>
      </w:r>
      <w:r w:rsidR="00635382" w:rsidRPr="0090730D">
        <w:rPr>
          <w:color w:val="000000" w:themeColor="text1"/>
        </w:rPr>
        <w:t>This chapter will demonstrate a</w:t>
      </w:r>
      <w:r w:rsidRPr="0090730D">
        <w:rPr>
          <w:color w:val="000000" w:themeColor="text1"/>
        </w:rPr>
        <w:t xml:space="preserve"> quantitative analysis of the data which was obtained from the self-reporting instrument, the Langer Mindfulness Scale (LMS; Langer, 1997).</w:t>
      </w:r>
      <w:r w:rsidRPr="0090730D">
        <w:rPr>
          <w:b/>
          <w:color w:val="000000" w:themeColor="text1"/>
        </w:rPr>
        <w:t xml:space="preserve">  </w:t>
      </w:r>
      <w:r w:rsidRPr="0090730D">
        <w:rPr>
          <w:color w:val="000000" w:themeColor="text1"/>
        </w:rPr>
        <w:t xml:space="preserve"> The research question was to examine a difference in creative novelty among leaders after implementing the intervention of mindfulness reflective practice as measured by Langer Mindfulness Scale (LMS; Langer, 1997).  The structure of this chapter is as follows: first a description of the sample will be presented followed by the summary of results, detailed analysis of the results and lastly, a recapitulation of the findings is given in the conclusion.  </w:t>
      </w:r>
    </w:p>
    <w:p w14:paraId="6C9CD4DA" w14:textId="22019343" w:rsidR="00891B63" w:rsidRPr="0090730D" w:rsidRDefault="00891B63" w:rsidP="00891B63">
      <w:pPr>
        <w:widowControl w:val="0"/>
        <w:autoSpaceDE w:val="0"/>
        <w:autoSpaceDN w:val="0"/>
        <w:adjustRightInd w:val="0"/>
        <w:spacing w:line="480" w:lineRule="auto"/>
        <w:rPr>
          <w:color w:val="000000" w:themeColor="text1"/>
        </w:rPr>
      </w:pPr>
      <w:r w:rsidRPr="0090730D">
        <w:rPr>
          <w:color w:val="000000" w:themeColor="text1"/>
        </w:rPr>
        <w:tab/>
        <w:t>A quasi-experimental research design was used with a pre and post-test of the Langer Mindfulness Scale (1997).  The purpose of the research was to answer the following question: is there a difference in creative novelty among leaders after implementing the intervention of mindfulness reflective practice as measured by Langer Mindfulness Scale (Langer, 1997).   The dependent variable is creative novelty and the independent variable is mindfulness reflective intervention.  Founded in earlier research (Langer, 2009; Langer, 2005; Pink, 2005; Puccio, Mance &amp; Mudock, 2011; Yukl &amp; Mah</w:t>
      </w:r>
      <w:r w:rsidR="00C178BD">
        <w:rPr>
          <w:color w:val="000000" w:themeColor="text1"/>
        </w:rPr>
        <w:t>sud, 2010; Kabat-Zinn, 2003; Siege</w:t>
      </w:r>
      <w:r w:rsidRPr="0090730D">
        <w:rPr>
          <w:color w:val="000000" w:themeColor="text1"/>
        </w:rPr>
        <w:t xml:space="preserve">l, 2010; Rhodes, 1961; Amabile, 1988), creativity, creative novelty, leadership, mindfulness and reflective practice were significant elements in concluding if there was difference in creative novelty among leaders after the intervention of mindfulness reflective practices. </w:t>
      </w:r>
    </w:p>
    <w:p w14:paraId="579E9CE4" w14:textId="59F9483D" w:rsidR="00891B63" w:rsidRPr="0090730D" w:rsidRDefault="00891B63" w:rsidP="00891B63">
      <w:pPr>
        <w:widowControl w:val="0"/>
        <w:autoSpaceDE w:val="0"/>
        <w:autoSpaceDN w:val="0"/>
        <w:adjustRightInd w:val="0"/>
        <w:spacing w:line="480" w:lineRule="auto"/>
        <w:ind w:firstLine="720"/>
        <w:rPr>
          <w:rFonts w:eastAsiaTheme="minorEastAsia"/>
          <w:color w:val="000000" w:themeColor="text1"/>
          <w:kern w:val="24"/>
        </w:rPr>
      </w:pPr>
      <w:r w:rsidRPr="0090730D">
        <w:rPr>
          <w:color w:val="000000" w:themeColor="text1"/>
        </w:rPr>
        <w:t xml:space="preserve">The dependent variable used in this study was creative novelty, which was </w:t>
      </w:r>
      <w:r w:rsidRPr="0090730D">
        <w:rPr>
          <w:color w:val="000000" w:themeColor="text1"/>
        </w:rPr>
        <w:lastRenderedPageBreak/>
        <w:t>defined as the</w:t>
      </w:r>
      <w:r w:rsidRPr="0090730D">
        <w:rPr>
          <w:color w:val="000000" w:themeColor="text1"/>
          <w:shd w:val="clear" w:color="auto" w:fill="FFFFFF"/>
        </w:rPr>
        <w:t xml:space="preserve"> discovery or creation of something unknown </w:t>
      </w:r>
      <w:r w:rsidRPr="0090730D">
        <w:rPr>
          <w:noProof/>
          <w:color w:val="000000" w:themeColor="text1"/>
          <w:shd w:val="clear" w:color="auto" w:fill="FFFFFF"/>
        </w:rPr>
        <w:t>at</w:t>
      </w:r>
      <w:r w:rsidRPr="0090730D">
        <w:rPr>
          <w:color w:val="000000" w:themeColor="text1"/>
          <w:shd w:val="clear" w:color="auto" w:fill="FFFFFF"/>
        </w:rPr>
        <w:t xml:space="preserve"> a particular point in time (Witt, 2009) and </w:t>
      </w:r>
      <w:r w:rsidR="00635382" w:rsidRPr="0090730D">
        <w:rPr>
          <w:color w:val="000000" w:themeColor="text1"/>
        </w:rPr>
        <w:t xml:space="preserve">the </w:t>
      </w:r>
      <w:r w:rsidRPr="0090730D">
        <w:rPr>
          <w:color w:val="000000" w:themeColor="text1"/>
        </w:rPr>
        <w:t xml:space="preserve">development of new, effective, </w:t>
      </w:r>
      <w:r w:rsidRPr="0090730D">
        <w:rPr>
          <w:noProof/>
          <w:color w:val="000000" w:themeColor="text1"/>
        </w:rPr>
        <w:t>high quality</w:t>
      </w:r>
      <w:r w:rsidR="00635382" w:rsidRPr="0090730D">
        <w:rPr>
          <w:color w:val="000000" w:themeColor="text1"/>
        </w:rPr>
        <w:t xml:space="preserve"> ideas that</w:t>
      </w:r>
      <w:r w:rsidRPr="0090730D">
        <w:rPr>
          <w:color w:val="000000" w:themeColor="text1"/>
        </w:rPr>
        <w:t xml:space="preserve"> are useful to an organization (Matthew, 2009).  The post-test data of the dependent variables was analyzed using a t-test to measure the components of novelty seeking, novelty producing and engagement. The independent variable was mindfulness reflective intervention.  </w:t>
      </w:r>
    </w:p>
    <w:p w14:paraId="7AF5ADAB" w14:textId="77777777" w:rsidR="00891B63" w:rsidRPr="0090730D" w:rsidRDefault="00891B63" w:rsidP="00891B63">
      <w:pPr>
        <w:widowControl w:val="0"/>
        <w:autoSpaceDE w:val="0"/>
        <w:autoSpaceDN w:val="0"/>
        <w:adjustRightInd w:val="0"/>
        <w:spacing w:line="480" w:lineRule="auto"/>
        <w:rPr>
          <w:rFonts w:eastAsiaTheme="minorEastAsia"/>
          <w:color w:val="000000" w:themeColor="text1"/>
          <w:kern w:val="24"/>
        </w:rPr>
      </w:pPr>
    </w:p>
    <w:p w14:paraId="3E1466F7" w14:textId="77777777" w:rsidR="00891B63" w:rsidRPr="0090730D" w:rsidRDefault="00891B63" w:rsidP="00891B63">
      <w:pPr>
        <w:widowControl w:val="0"/>
        <w:autoSpaceDE w:val="0"/>
        <w:autoSpaceDN w:val="0"/>
        <w:adjustRightInd w:val="0"/>
        <w:spacing w:line="480" w:lineRule="auto"/>
        <w:rPr>
          <w:b/>
          <w:color w:val="000000" w:themeColor="text1"/>
        </w:rPr>
      </w:pPr>
      <w:r w:rsidRPr="0090730D">
        <w:rPr>
          <w:b/>
          <w:color w:val="000000" w:themeColor="text1"/>
        </w:rPr>
        <w:t>Null and Alternative Hypothesis</w:t>
      </w:r>
    </w:p>
    <w:p w14:paraId="2FBEF6A9" w14:textId="1C40C3F1" w:rsidR="00891B63" w:rsidRPr="0090730D" w:rsidRDefault="00891B63" w:rsidP="00891B63">
      <w:pPr>
        <w:widowControl w:val="0"/>
        <w:autoSpaceDE w:val="0"/>
        <w:autoSpaceDN w:val="0"/>
        <w:adjustRightInd w:val="0"/>
        <w:spacing w:line="480" w:lineRule="auto"/>
        <w:rPr>
          <w:color w:val="000000" w:themeColor="text1"/>
        </w:rPr>
      </w:pPr>
      <w:r w:rsidRPr="0090730D">
        <w:rPr>
          <w:color w:val="000000" w:themeColor="text1"/>
        </w:rPr>
        <w:tab/>
        <w:t>The research question was to examine a difference in creative novelty among leaders after implementing the intervention of mindfulness reflective practice as measured by Langer Mindfulness Scale (LMS; Langer, 1997).   The null hypothesis (H</w:t>
      </w:r>
      <w:r w:rsidRPr="0090730D">
        <w:rPr>
          <w:color w:val="000000" w:themeColor="text1"/>
          <w:vertAlign w:val="subscript"/>
        </w:rPr>
        <w:t>o</w:t>
      </w:r>
      <w:r w:rsidRPr="0090730D">
        <w:rPr>
          <w:color w:val="000000" w:themeColor="text1"/>
        </w:rPr>
        <w:t>) stated that there would be no difference in the mean LMS between the pre-test and post-test scores among leaders after the mindfulness reflective practice intervention.  The alternative hypothesis (H</w:t>
      </w:r>
      <w:r w:rsidRPr="0090730D">
        <w:rPr>
          <w:color w:val="000000" w:themeColor="text1"/>
          <w:vertAlign w:val="subscript"/>
        </w:rPr>
        <w:t>A1</w:t>
      </w:r>
      <w:r w:rsidRPr="0090730D">
        <w:rPr>
          <w:color w:val="000000" w:themeColor="text1"/>
        </w:rPr>
        <w:t>) stated that the mean LMS pos</w:t>
      </w:r>
      <w:r w:rsidR="00DC7DA4">
        <w:rPr>
          <w:color w:val="000000" w:themeColor="text1"/>
        </w:rPr>
        <w:t>t-test score from the group would</w:t>
      </w:r>
      <w:r w:rsidRPr="0090730D">
        <w:rPr>
          <w:color w:val="000000" w:themeColor="text1"/>
        </w:rPr>
        <w:t xml:space="preserve"> be less than or equal to the mean LMS post-test score among leaders after the mindfulness reflective practice intervention. The three subcomponents of the LMS included novelty seeking, novelty producing, and engagement. It was expected that there would be significant differences from pre-test to post-test on each of these subcomponents.  </w:t>
      </w:r>
    </w:p>
    <w:p w14:paraId="4C097E92" w14:textId="77777777" w:rsidR="00891B63" w:rsidRPr="0090730D" w:rsidRDefault="00891B63" w:rsidP="00891B63">
      <w:pPr>
        <w:widowControl w:val="0"/>
        <w:autoSpaceDE w:val="0"/>
        <w:autoSpaceDN w:val="0"/>
        <w:adjustRightInd w:val="0"/>
        <w:spacing w:line="480" w:lineRule="auto"/>
        <w:rPr>
          <w:color w:val="000000" w:themeColor="text1"/>
        </w:rPr>
      </w:pPr>
    </w:p>
    <w:p w14:paraId="23498454" w14:textId="77777777" w:rsidR="00891B63" w:rsidRPr="0090730D" w:rsidRDefault="00891B63" w:rsidP="00891B63">
      <w:pPr>
        <w:widowControl w:val="0"/>
        <w:autoSpaceDE w:val="0"/>
        <w:autoSpaceDN w:val="0"/>
        <w:adjustRightInd w:val="0"/>
        <w:spacing w:line="480" w:lineRule="auto"/>
        <w:rPr>
          <w:b/>
          <w:color w:val="000000" w:themeColor="text1"/>
        </w:rPr>
      </w:pPr>
      <w:r w:rsidRPr="0090730D">
        <w:rPr>
          <w:b/>
          <w:color w:val="000000" w:themeColor="text1"/>
        </w:rPr>
        <w:t>Treatment of Data</w:t>
      </w:r>
    </w:p>
    <w:p w14:paraId="56664376" w14:textId="39B0A2E9" w:rsidR="00891B63" w:rsidRPr="0090730D" w:rsidRDefault="00891B63" w:rsidP="00891B63">
      <w:pPr>
        <w:pStyle w:val="CommentText"/>
        <w:spacing w:line="480" w:lineRule="auto"/>
        <w:ind w:firstLine="720"/>
        <w:rPr>
          <w:bCs/>
          <w:color w:val="000000" w:themeColor="text1"/>
        </w:rPr>
      </w:pPr>
      <w:r w:rsidRPr="0090730D">
        <w:rPr>
          <w:bCs/>
          <w:color w:val="000000" w:themeColor="text1"/>
          <w:sz w:val="24"/>
          <w:szCs w:val="24"/>
        </w:rPr>
        <w:t xml:space="preserve">A population size of 39 subjects is adequate in order to yield a moderate effect size with the power set .08 and apha equal 0.05 (Sidani and Branden, 1998). The sample size was 28 participants.  </w:t>
      </w:r>
      <w:r w:rsidR="00DC7DA4">
        <w:rPr>
          <w:bCs/>
          <w:noProof/>
          <w:color w:val="000000" w:themeColor="text1"/>
          <w:sz w:val="24"/>
          <w:szCs w:val="24"/>
        </w:rPr>
        <w:t>It was</w:t>
      </w:r>
      <w:r w:rsidRPr="0090730D">
        <w:rPr>
          <w:bCs/>
          <w:noProof/>
          <w:color w:val="000000" w:themeColor="text1"/>
          <w:sz w:val="24"/>
          <w:szCs w:val="24"/>
        </w:rPr>
        <w:t xml:space="preserve"> important that out of the population of 39, a minimum of </w:t>
      </w:r>
      <w:r w:rsidRPr="0090730D">
        <w:rPr>
          <w:bCs/>
          <w:noProof/>
          <w:color w:val="000000" w:themeColor="text1"/>
          <w:sz w:val="24"/>
          <w:szCs w:val="24"/>
        </w:rPr>
        <w:lastRenderedPageBreak/>
        <w:t>28 participants made up the sample in order to have a 10% margin of error with a 95% confidence level (Raosoft, 2004, para.1).</w:t>
      </w:r>
      <w:r w:rsidRPr="0090730D">
        <w:rPr>
          <w:bCs/>
          <w:color w:val="000000" w:themeColor="text1"/>
          <w:sz w:val="24"/>
          <w:szCs w:val="24"/>
        </w:rPr>
        <w:t xml:space="preserve">  The margin of error was 5%.  The demographics information collected identified (a) gender (b) culture/ethnicity, (c) educational levels, and (d) leadership title.  Internal consistency was important so that the reliability of the sample size would be valued. </w:t>
      </w:r>
    </w:p>
    <w:p w14:paraId="2C36E182" w14:textId="77777777" w:rsidR="00891B63" w:rsidRPr="0090730D" w:rsidRDefault="00891B63" w:rsidP="00891B63">
      <w:pPr>
        <w:pStyle w:val="CommentText"/>
        <w:spacing w:line="480" w:lineRule="auto"/>
        <w:ind w:firstLine="720"/>
        <w:rPr>
          <w:bCs/>
          <w:color w:val="000000" w:themeColor="text1"/>
          <w:sz w:val="24"/>
          <w:szCs w:val="24"/>
        </w:rPr>
      </w:pPr>
      <w:r w:rsidRPr="0090730D">
        <w:rPr>
          <w:bCs/>
          <w:color w:val="000000" w:themeColor="text1"/>
          <w:sz w:val="24"/>
          <w:szCs w:val="24"/>
        </w:rPr>
        <w:t xml:space="preserve">The data provided by the participants was gathered using the self-reporting instrument, the Langer’s Mindfulness Scale (1997).  Participants rated each of the 14 items on a seven-point Likert scale ranging from 1 (strongly disagree) to 7 (strongly agree).  The raw data was coded and analyzed using the software program SPSS 23, and an alpha level of .05 was used for all statistical tests.  The statistical tests consisted of the pre-test and post-tests. The pre-test and post-test means were computed.  </w:t>
      </w:r>
    </w:p>
    <w:p w14:paraId="5075F152" w14:textId="77777777" w:rsidR="00AD57DB" w:rsidRPr="0090730D" w:rsidRDefault="00AD57DB" w:rsidP="00891B63">
      <w:pPr>
        <w:pStyle w:val="CommentText"/>
        <w:spacing w:line="480" w:lineRule="auto"/>
        <w:ind w:firstLine="720"/>
        <w:rPr>
          <w:color w:val="000000" w:themeColor="text1"/>
        </w:rPr>
      </w:pPr>
    </w:p>
    <w:p w14:paraId="57B7C05D" w14:textId="77777777" w:rsidR="00891B63" w:rsidRPr="0090730D" w:rsidRDefault="00891B63" w:rsidP="00891B63">
      <w:pPr>
        <w:widowControl w:val="0"/>
        <w:autoSpaceDE w:val="0"/>
        <w:autoSpaceDN w:val="0"/>
        <w:adjustRightInd w:val="0"/>
        <w:spacing w:line="480" w:lineRule="auto"/>
        <w:jc w:val="center"/>
        <w:rPr>
          <w:b/>
          <w:color w:val="000000" w:themeColor="text1"/>
        </w:rPr>
      </w:pPr>
      <w:r w:rsidRPr="0090730D">
        <w:rPr>
          <w:b/>
          <w:color w:val="000000" w:themeColor="text1"/>
        </w:rPr>
        <w:t>Participant Recruitment</w:t>
      </w:r>
    </w:p>
    <w:p w14:paraId="3F5B8701" w14:textId="48669198" w:rsidR="00891B63" w:rsidRPr="0090730D" w:rsidRDefault="00891B63" w:rsidP="00891B63">
      <w:pPr>
        <w:widowControl w:val="0"/>
        <w:autoSpaceDE w:val="0"/>
        <w:autoSpaceDN w:val="0"/>
        <w:adjustRightInd w:val="0"/>
        <w:spacing w:line="480" w:lineRule="auto"/>
        <w:rPr>
          <w:color w:val="000000" w:themeColor="text1"/>
        </w:rPr>
      </w:pPr>
      <w:r w:rsidRPr="0090730D">
        <w:rPr>
          <w:color w:val="000000" w:themeColor="text1"/>
        </w:rPr>
        <w:tab/>
        <w:t>Prior to narrowing the sample population, several organizations were contacted and asked if they would be inte</w:t>
      </w:r>
      <w:r w:rsidR="00F75B79" w:rsidRPr="0090730D">
        <w:rPr>
          <w:color w:val="000000" w:themeColor="text1"/>
        </w:rPr>
        <w:t>rested in the research study.  The</w:t>
      </w:r>
      <w:r w:rsidRPr="0090730D">
        <w:rPr>
          <w:color w:val="000000" w:themeColor="text1"/>
        </w:rPr>
        <w:t xml:space="preserve"> cancer support center and</w:t>
      </w:r>
      <w:r w:rsidR="00F75B79" w:rsidRPr="0090730D">
        <w:rPr>
          <w:color w:val="000000" w:themeColor="text1"/>
        </w:rPr>
        <w:t xml:space="preserve"> the</w:t>
      </w:r>
      <w:r w:rsidRPr="0090730D">
        <w:rPr>
          <w:color w:val="000000" w:themeColor="text1"/>
        </w:rPr>
        <w:t xml:space="preserve"> two child and family agencies </w:t>
      </w:r>
      <w:r w:rsidR="00F75B79" w:rsidRPr="0090730D">
        <w:rPr>
          <w:color w:val="000000" w:themeColor="text1"/>
        </w:rPr>
        <w:t xml:space="preserve">were </w:t>
      </w:r>
      <w:r w:rsidRPr="0090730D">
        <w:rPr>
          <w:color w:val="000000" w:themeColor="text1"/>
        </w:rPr>
        <w:t>interested in partic</w:t>
      </w:r>
      <w:r w:rsidR="00F75B79" w:rsidRPr="0090730D">
        <w:rPr>
          <w:color w:val="000000" w:themeColor="text1"/>
        </w:rPr>
        <w:t>ipating and met the criteria.  The d</w:t>
      </w:r>
      <w:r w:rsidRPr="0090730D">
        <w:rPr>
          <w:color w:val="000000" w:themeColor="text1"/>
        </w:rPr>
        <w:t>irectors of the</w:t>
      </w:r>
      <w:r w:rsidR="00DC7DA4">
        <w:rPr>
          <w:color w:val="000000" w:themeColor="text1"/>
        </w:rPr>
        <w:t>se</w:t>
      </w:r>
      <w:r w:rsidRPr="0090730D">
        <w:rPr>
          <w:color w:val="000000" w:themeColor="text1"/>
        </w:rPr>
        <w:t xml:space="preserve"> agencies were contacted and the research was discussed.  The</w:t>
      </w:r>
      <w:r w:rsidR="00F75B79" w:rsidRPr="0090730D">
        <w:rPr>
          <w:color w:val="000000" w:themeColor="text1"/>
        </w:rPr>
        <w:t xml:space="preserve"> research plan was then given</w:t>
      </w:r>
      <w:r w:rsidRPr="0090730D">
        <w:rPr>
          <w:color w:val="000000" w:themeColor="text1"/>
        </w:rPr>
        <w:t xml:space="preserve"> to the research teams for review and approval.  Administrators of each agency provided email addresses for each leaders, who were subsequently contacted and informed about the research and given a consent form.  Leaders who met the criteria were invited to participate in the mindfulness reflective practice.   Out of the 39 emails, 24 leaders agreed to participate</w:t>
      </w:r>
      <w:r w:rsidR="00F75B79" w:rsidRPr="0090730D">
        <w:rPr>
          <w:color w:val="000000" w:themeColor="text1"/>
        </w:rPr>
        <w:t>.</w:t>
      </w:r>
      <w:r w:rsidRPr="0090730D">
        <w:rPr>
          <w:color w:val="000000" w:themeColor="text1"/>
        </w:rPr>
        <w:t xml:space="preserve"> </w:t>
      </w:r>
    </w:p>
    <w:p w14:paraId="3556F553" w14:textId="77777777" w:rsidR="00891B63" w:rsidRPr="0090730D" w:rsidRDefault="00891B63" w:rsidP="00891B63">
      <w:pPr>
        <w:widowControl w:val="0"/>
        <w:autoSpaceDE w:val="0"/>
        <w:autoSpaceDN w:val="0"/>
        <w:adjustRightInd w:val="0"/>
        <w:spacing w:line="480" w:lineRule="auto"/>
        <w:rPr>
          <w:color w:val="000000" w:themeColor="text1"/>
        </w:rPr>
      </w:pPr>
    </w:p>
    <w:p w14:paraId="640E4153" w14:textId="77777777" w:rsidR="003D1DC8" w:rsidRPr="0090730D" w:rsidRDefault="00891B63" w:rsidP="00891B63">
      <w:pPr>
        <w:widowControl w:val="0"/>
        <w:autoSpaceDE w:val="0"/>
        <w:autoSpaceDN w:val="0"/>
        <w:adjustRightInd w:val="0"/>
        <w:spacing w:line="480" w:lineRule="auto"/>
        <w:rPr>
          <w:color w:val="000000" w:themeColor="text1"/>
        </w:rPr>
      </w:pPr>
      <w:r w:rsidRPr="0090730D">
        <w:rPr>
          <w:color w:val="000000" w:themeColor="text1"/>
        </w:rPr>
        <w:lastRenderedPageBreak/>
        <w:t>Figure 1. Flow C</w:t>
      </w:r>
      <w:r w:rsidR="003D1DC8" w:rsidRPr="0090730D">
        <w:rPr>
          <w:color w:val="000000" w:themeColor="text1"/>
        </w:rPr>
        <w:t>hart of Participant Recruitment</w:t>
      </w:r>
    </w:p>
    <w:p w14:paraId="11ECF4A2" w14:textId="77777777" w:rsidR="003D1DC8" w:rsidRPr="0090730D" w:rsidRDefault="003D1DC8" w:rsidP="00891B63">
      <w:pPr>
        <w:widowControl w:val="0"/>
        <w:autoSpaceDE w:val="0"/>
        <w:autoSpaceDN w:val="0"/>
        <w:adjustRightInd w:val="0"/>
        <w:spacing w:line="480" w:lineRule="auto"/>
        <w:rPr>
          <w:color w:val="000000" w:themeColor="text1"/>
        </w:rPr>
      </w:pPr>
      <w:r w:rsidRPr="0090730D">
        <w:rPr>
          <w:noProof/>
          <w:color w:val="000000" w:themeColor="text1"/>
          <w:lang w:val="en-CA" w:eastAsia="en-CA"/>
        </w:rPr>
        <mc:AlternateContent>
          <mc:Choice Requires="wps">
            <w:drawing>
              <wp:anchor distT="0" distB="0" distL="114300" distR="114300" simplePos="0" relativeHeight="251665408" behindDoc="0" locked="0" layoutInCell="1" allowOverlap="1" wp14:anchorId="6334351D" wp14:editId="64E680C9">
                <wp:simplePos x="0" y="0"/>
                <wp:positionH relativeFrom="column">
                  <wp:posOffset>1965960</wp:posOffset>
                </wp:positionH>
                <wp:positionV relativeFrom="paragraph">
                  <wp:posOffset>45720</wp:posOffset>
                </wp:positionV>
                <wp:extent cx="2263140" cy="845820"/>
                <wp:effectExtent l="0" t="0" r="22860" b="11430"/>
                <wp:wrapNone/>
                <wp:docPr id="12" name="Rectangle 12"/>
                <wp:cNvGraphicFramePr/>
                <a:graphic xmlns:a="http://schemas.openxmlformats.org/drawingml/2006/main">
                  <a:graphicData uri="http://schemas.microsoft.com/office/word/2010/wordprocessingShape">
                    <wps:wsp>
                      <wps:cNvSpPr/>
                      <wps:spPr>
                        <a:xfrm>
                          <a:off x="0" y="0"/>
                          <a:ext cx="2263140" cy="845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B7AB3D" w14:textId="77777777" w:rsidR="008F18DA" w:rsidRPr="005415E2" w:rsidRDefault="008F18DA" w:rsidP="003D1DC8">
                            <w:pPr>
                              <w:jc w:val="center"/>
                              <w:rPr>
                                <w:color w:val="000000" w:themeColor="text1"/>
                              </w:rPr>
                            </w:pPr>
                            <w:r w:rsidRPr="005415E2">
                              <w:rPr>
                                <w:color w:val="000000" w:themeColor="text1"/>
                              </w:rPr>
                              <w:t>Assessed for eligibility.</w:t>
                            </w:r>
                          </w:p>
                          <w:p w14:paraId="46312B16" w14:textId="77777777" w:rsidR="008F18DA" w:rsidRDefault="008F18DA" w:rsidP="003D1DC8">
                            <w:pPr>
                              <w:jc w:val="center"/>
                              <w:rPr>
                                <w:color w:val="000000" w:themeColor="text1"/>
                              </w:rPr>
                            </w:pPr>
                            <w:r w:rsidRPr="005415E2">
                              <w:rPr>
                                <w:color w:val="000000" w:themeColor="text1"/>
                              </w:rPr>
                              <w:t>Reviewed research with Directors and Research</w:t>
                            </w:r>
                          </w:p>
                          <w:p w14:paraId="674EC25B" w14:textId="77777777" w:rsidR="008F18DA" w:rsidRDefault="008F18DA" w:rsidP="003D1DC8">
                            <w:pPr>
                              <w:jc w:val="center"/>
                            </w:pPr>
                            <w:r w:rsidRPr="005415E2">
                              <w:rPr>
                                <w:color w:val="000000" w:themeColor="text1"/>
                              </w:rPr>
                              <w:t>team (n=39)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4351D" id="Rectangle 12" o:spid="_x0000_s1026" style="position:absolute;margin-left:154.8pt;margin-top:3.6pt;width:178.2pt;height:6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" fillcolor="white [3201]" strokecolor="#70ad47 [3209]" strokeweight="1pt">
                <v:textbox>
                  <w:txbxContent>
                    <w:p w14:paraId="69B7AB3D" w14:textId="77777777" w:rsidR="008F18DA" w:rsidRPr="005415E2" w:rsidRDefault="008F18DA" w:rsidP="003D1DC8">
                      <w:pPr>
                        <w:jc w:val="center"/>
                        <w:rPr>
                          <w:color w:val="000000" w:themeColor="text1"/>
                        </w:rPr>
                      </w:pPr>
                      <w:r w:rsidRPr="005415E2">
                        <w:rPr>
                          <w:color w:val="000000" w:themeColor="text1"/>
                        </w:rPr>
                        <w:t>Assessed for eligibility.</w:t>
                      </w:r>
                    </w:p>
                    <w:p w14:paraId="46312B16" w14:textId="77777777" w:rsidR="008F18DA" w:rsidRDefault="008F18DA" w:rsidP="003D1DC8">
                      <w:pPr>
                        <w:jc w:val="center"/>
                        <w:rPr>
                          <w:color w:val="000000" w:themeColor="text1"/>
                        </w:rPr>
                      </w:pPr>
                      <w:r w:rsidRPr="005415E2">
                        <w:rPr>
                          <w:color w:val="000000" w:themeColor="text1"/>
                        </w:rPr>
                        <w:t>Reviewed research with Directors and Research</w:t>
                      </w:r>
                    </w:p>
                    <w:p w14:paraId="674EC25B" w14:textId="77777777" w:rsidR="008F18DA" w:rsidRDefault="008F18DA" w:rsidP="003D1DC8">
                      <w:pPr>
                        <w:jc w:val="center"/>
                      </w:pPr>
                      <w:proofErr w:type="gramStart"/>
                      <w:r w:rsidRPr="005415E2">
                        <w:rPr>
                          <w:color w:val="000000" w:themeColor="text1"/>
                        </w:rPr>
                        <w:t>team</w:t>
                      </w:r>
                      <w:proofErr w:type="gramEnd"/>
                      <w:r w:rsidRPr="005415E2">
                        <w:rPr>
                          <w:color w:val="000000" w:themeColor="text1"/>
                        </w:rPr>
                        <w:t xml:space="preserve"> (n=39)</w:t>
                      </w:r>
                    </w:p>
                  </w:txbxContent>
                </v:textbox>
              </v:rect>
            </w:pict>
          </mc:Fallback>
        </mc:AlternateContent>
      </w:r>
    </w:p>
    <w:p w14:paraId="4A719868" w14:textId="77777777" w:rsidR="003D1DC8" w:rsidRPr="0090730D" w:rsidRDefault="003D1DC8" w:rsidP="00891B63">
      <w:pPr>
        <w:widowControl w:val="0"/>
        <w:autoSpaceDE w:val="0"/>
        <w:autoSpaceDN w:val="0"/>
        <w:adjustRightInd w:val="0"/>
        <w:spacing w:line="480" w:lineRule="auto"/>
        <w:rPr>
          <w:color w:val="000000" w:themeColor="text1"/>
        </w:rPr>
      </w:pPr>
      <w:r w:rsidRPr="0090730D">
        <w:rPr>
          <w:color w:val="000000" w:themeColor="text1"/>
        </w:rPr>
        <w:tab/>
      </w:r>
      <w:r w:rsidRPr="0090730D">
        <w:rPr>
          <w:color w:val="000000" w:themeColor="text1"/>
        </w:rPr>
        <w:tab/>
      </w:r>
      <w:r w:rsidRPr="0090730D">
        <w:rPr>
          <w:color w:val="000000" w:themeColor="text1"/>
        </w:rPr>
        <w:tab/>
      </w:r>
      <w:r w:rsidRPr="0090730D">
        <w:rPr>
          <w:color w:val="000000" w:themeColor="text1"/>
        </w:rPr>
        <w:tab/>
      </w:r>
      <w:r w:rsidRPr="0090730D">
        <w:rPr>
          <w:color w:val="000000" w:themeColor="text1"/>
        </w:rPr>
        <w:tab/>
      </w:r>
      <w:r w:rsidRPr="0090730D">
        <w:rPr>
          <w:color w:val="000000" w:themeColor="text1"/>
        </w:rPr>
        <w:tab/>
      </w:r>
    </w:p>
    <w:p w14:paraId="02F0B869" w14:textId="77777777" w:rsidR="003D1DC8" w:rsidRPr="0090730D" w:rsidRDefault="003D1DC8" w:rsidP="00891B63">
      <w:pPr>
        <w:widowControl w:val="0"/>
        <w:autoSpaceDE w:val="0"/>
        <w:autoSpaceDN w:val="0"/>
        <w:adjustRightInd w:val="0"/>
        <w:spacing w:line="480" w:lineRule="auto"/>
        <w:rPr>
          <w:color w:val="000000" w:themeColor="text1"/>
        </w:rPr>
      </w:pPr>
    </w:p>
    <w:p w14:paraId="67DF3376" w14:textId="77777777" w:rsidR="00891B63" w:rsidRPr="0090730D" w:rsidRDefault="003D1DC8" w:rsidP="00891B63">
      <w:pPr>
        <w:widowControl w:val="0"/>
        <w:autoSpaceDE w:val="0"/>
        <w:autoSpaceDN w:val="0"/>
        <w:adjustRightInd w:val="0"/>
        <w:spacing w:line="480" w:lineRule="auto"/>
        <w:jc w:val="center"/>
        <w:rPr>
          <w:color w:val="000000" w:themeColor="text1"/>
        </w:rPr>
      </w:pPr>
      <w:r w:rsidRPr="0090730D">
        <w:rPr>
          <w:noProof/>
          <w:color w:val="000000" w:themeColor="text1"/>
          <w:lang w:val="en-CA" w:eastAsia="en-CA"/>
        </w:rPr>
        <mc:AlternateContent>
          <mc:Choice Requires="wps">
            <w:drawing>
              <wp:anchor distT="0" distB="0" distL="114300" distR="114300" simplePos="0" relativeHeight="251662336" behindDoc="0" locked="0" layoutInCell="1" allowOverlap="1" wp14:anchorId="79E78FDC" wp14:editId="4386D9E4">
                <wp:simplePos x="0" y="0"/>
                <wp:positionH relativeFrom="margin">
                  <wp:posOffset>2828925</wp:posOffset>
                </wp:positionH>
                <wp:positionV relativeFrom="paragraph">
                  <wp:posOffset>224790</wp:posOffset>
                </wp:positionV>
                <wp:extent cx="484505" cy="471170"/>
                <wp:effectExtent l="19050" t="0" r="10795" b="43180"/>
                <wp:wrapNone/>
                <wp:docPr id="11" name="Down Arrow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4505" cy="471170"/>
                        </a:xfrm>
                        <a:prstGeom prst="downArrow">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44E69EA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 o:spid="_x0000_s1026" type="#_x0000_t67" style="position:absolute;margin-left:222.75pt;margin-top:17.7pt;width:38.15pt;height:37.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" adj="10800" fillcolor="black [3200]" strokecolor="white [3201]" strokeweight="1.5pt">
                <v:path arrowok="t"/>
                <w10:wrap anchorx="margin"/>
              </v:shape>
            </w:pict>
          </mc:Fallback>
        </mc:AlternateContent>
      </w:r>
    </w:p>
    <w:p w14:paraId="78C63339" w14:textId="77777777" w:rsidR="00891B63" w:rsidRPr="0090730D" w:rsidRDefault="00891B63" w:rsidP="00891B63">
      <w:pPr>
        <w:widowControl w:val="0"/>
        <w:autoSpaceDE w:val="0"/>
        <w:autoSpaceDN w:val="0"/>
        <w:adjustRightInd w:val="0"/>
        <w:spacing w:line="480" w:lineRule="auto"/>
        <w:rPr>
          <w:color w:val="000000" w:themeColor="text1"/>
        </w:rPr>
      </w:pPr>
    </w:p>
    <w:p w14:paraId="66A7FE20" w14:textId="77777777" w:rsidR="00891B63" w:rsidRPr="0090730D" w:rsidRDefault="003D37FC" w:rsidP="00891B63">
      <w:pPr>
        <w:widowControl w:val="0"/>
        <w:autoSpaceDE w:val="0"/>
        <w:autoSpaceDN w:val="0"/>
        <w:adjustRightInd w:val="0"/>
        <w:spacing w:line="480" w:lineRule="auto"/>
        <w:rPr>
          <w:color w:val="000000" w:themeColor="text1"/>
        </w:rPr>
      </w:pPr>
      <w:r w:rsidRPr="0090730D">
        <w:rPr>
          <w:noProof/>
          <w:color w:val="000000" w:themeColor="text1"/>
          <w:lang w:val="en-CA" w:eastAsia="en-CA"/>
        </w:rPr>
        <mc:AlternateContent>
          <mc:Choice Requires="wps">
            <w:drawing>
              <wp:anchor distT="0" distB="0" distL="114300" distR="114300" simplePos="0" relativeHeight="251659264" behindDoc="0" locked="0" layoutInCell="1" allowOverlap="1" wp14:anchorId="2761DA1E" wp14:editId="6FF98604">
                <wp:simplePos x="0" y="0"/>
                <wp:positionH relativeFrom="column">
                  <wp:posOffset>1929130</wp:posOffset>
                </wp:positionH>
                <wp:positionV relativeFrom="paragraph">
                  <wp:posOffset>158115</wp:posOffset>
                </wp:positionV>
                <wp:extent cx="2223770" cy="697865"/>
                <wp:effectExtent l="0" t="0" r="24130" b="26035"/>
                <wp:wrapNone/>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23770" cy="6978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D5B2B8" w14:textId="77777777" w:rsidR="008F18DA" w:rsidRDefault="008F18DA" w:rsidP="00891B63">
                            <w:pPr>
                              <w:jc w:val="center"/>
                            </w:pPr>
                            <w:r>
                              <w:t>E-mailed Informed Consent (n=39)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1DA1E" id="Rectangle 3" o:spid="_x0000_s1027" style="position:absolute;margin-left:151.9pt;margin-top:12.45pt;width:175.1pt;height:5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" fillcolor="white [3201]" strokecolor="#70ad47 [3209]" strokeweight="1pt">
                <v:path arrowok="t"/>
                <v:textbox>
                  <w:txbxContent>
                    <w:p w14:paraId="66D5B2B8" w14:textId="77777777" w:rsidR="008F18DA" w:rsidRDefault="008F18DA" w:rsidP="00891B63">
                      <w:pPr>
                        <w:jc w:val="center"/>
                      </w:pPr>
                      <w:r>
                        <w:t>E-mailed Informed Consent (n=39)</w:t>
                      </w:r>
                    </w:p>
                  </w:txbxContent>
                </v:textbox>
              </v:rect>
            </w:pict>
          </mc:Fallback>
        </mc:AlternateContent>
      </w:r>
    </w:p>
    <w:p w14:paraId="55CD0B88" w14:textId="77777777" w:rsidR="00891B63" w:rsidRPr="0090730D" w:rsidRDefault="00891B63" w:rsidP="00891B63">
      <w:pPr>
        <w:widowControl w:val="0"/>
        <w:autoSpaceDE w:val="0"/>
        <w:autoSpaceDN w:val="0"/>
        <w:adjustRightInd w:val="0"/>
        <w:spacing w:line="480" w:lineRule="auto"/>
        <w:rPr>
          <w:color w:val="000000" w:themeColor="text1"/>
        </w:rPr>
      </w:pPr>
    </w:p>
    <w:p w14:paraId="36404E8D" w14:textId="77777777" w:rsidR="00891B63" w:rsidRPr="0090730D" w:rsidRDefault="003943BD" w:rsidP="00891B63">
      <w:pPr>
        <w:widowControl w:val="0"/>
        <w:autoSpaceDE w:val="0"/>
        <w:autoSpaceDN w:val="0"/>
        <w:adjustRightInd w:val="0"/>
        <w:spacing w:line="480" w:lineRule="auto"/>
        <w:jc w:val="center"/>
        <w:rPr>
          <w:color w:val="000000" w:themeColor="text1"/>
        </w:rPr>
      </w:pPr>
      <w:r w:rsidRPr="0090730D">
        <w:rPr>
          <w:noProof/>
          <w:color w:val="000000" w:themeColor="text1"/>
          <w:lang w:val="en-CA" w:eastAsia="en-CA"/>
        </w:rPr>
        <mc:AlternateContent>
          <mc:Choice Requires="wps">
            <w:drawing>
              <wp:anchor distT="0" distB="0" distL="114300" distR="114300" simplePos="0" relativeHeight="251663360" behindDoc="0" locked="0" layoutInCell="1" allowOverlap="1" wp14:anchorId="52972E7B" wp14:editId="0CDEF53C">
                <wp:simplePos x="0" y="0"/>
                <wp:positionH relativeFrom="margin">
                  <wp:posOffset>2832735</wp:posOffset>
                </wp:positionH>
                <wp:positionV relativeFrom="paragraph">
                  <wp:posOffset>332105</wp:posOffset>
                </wp:positionV>
                <wp:extent cx="484505" cy="471170"/>
                <wp:effectExtent l="19050" t="0" r="10795" b="43180"/>
                <wp:wrapNone/>
                <wp:docPr id="8" name="Down Arrow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4505" cy="471170"/>
                        </a:xfrm>
                        <a:prstGeom prst="downArrow">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05DE4760" id="Down Arrow 2" o:spid="_x0000_s1026" type="#_x0000_t67" style="position:absolute;margin-left:223.05pt;margin-top:26.15pt;width:38.15pt;height:37.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" adj="10800" fillcolor="black [3200]" strokecolor="white [3201]" strokeweight="1.5pt">
                <v:path arrowok="t"/>
                <w10:wrap anchorx="margin"/>
              </v:shape>
            </w:pict>
          </mc:Fallback>
        </mc:AlternateContent>
      </w:r>
    </w:p>
    <w:p w14:paraId="5C125183" w14:textId="77777777" w:rsidR="00891B63" w:rsidRPr="0090730D" w:rsidRDefault="00891B63" w:rsidP="00891B63">
      <w:pPr>
        <w:widowControl w:val="0"/>
        <w:autoSpaceDE w:val="0"/>
        <w:autoSpaceDN w:val="0"/>
        <w:adjustRightInd w:val="0"/>
        <w:spacing w:line="480" w:lineRule="auto"/>
        <w:rPr>
          <w:color w:val="000000" w:themeColor="text1"/>
        </w:rPr>
      </w:pPr>
    </w:p>
    <w:p w14:paraId="45CDE3B5" w14:textId="77777777" w:rsidR="00891B63" w:rsidRPr="0090730D" w:rsidRDefault="003D37FC" w:rsidP="00891B63">
      <w:pPr>
        <w:widowControl w:val="0"/>
        <w:autoSpaceDE w:val="0"/>
        <w:autoSpaceDN w:val="0"/>
        <w:adjustRightInd w:val="0"/>
        <w:spacing w:line="480" w:lineRule="auto"/>
        <w:rPr>
          <w:color w:val="000000" w:themeColor="text1"/>
        </w:rPr>
      </w:pPr>
      <w:r w:rsidRPr="0090730D">
        <w:rPr>
          <w:noProof/>
          <w:color w:val="000000" w:themeColor="text1"/>
          <w:lang w:val="en-CA" w:eastAsia="en-CA"/>
        </w:rPr>
        <mc:AlternateContent>
          <mc:Choice Requires="wps">
            <w:drawing>
              <wp:anchor distT="0" distB="0" distL="114300" distR="114300" simplePos="0" relativeHeight="251660288" behindDoc="0" locked="0" layoutInCell="1" allowOverlap="1" wp14:anchorId="6072BC63" wp14:editId="2CB207A5">
                <wp:simplePos x="0" y="0"/>
                <wp:positionH relativeFrom="margin">
                  <wp:posOffset>1981200</wp:posOffset>
                </wp:positionH>
                <wp:positionV relativeFrom="paragraph">
                  <wp:posOffset>286385</wp:posOffset>
                </wp:positionV>
                <wp:extent cx="2186940" cy="706120"/>
                <wp:effectExtent l="0" t="0" r="22860" b="17780"/>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86940" cy="7061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38F06A" w14:textId="77777777" w:rsidR="008F18DA" w:rsidRDefault="008F18DA" w:rsidP="003943BD">
                            <w:pPr>
                              <w:jc w:val="center"/>
                            </w:pPr>
                            <w:r>
                              <w:t>Completed and returned Informed Consent and Langer Mindfulness Pre-test (n=24)</w:t>
                            </w:r>
                          </w:p>
                          <w:p w14:paraId="626BFA48" w14:textId="77777777" w:rsidR="008F18DA" w:rsidRDefault="008F18D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72BC63" id="Rectangle 5" o:spid="_x0000_s1028" style="position:absolute;margin-left:156pt;margin-top:22.55pt;width:172.2pt;height:55.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" fillcolor="white [3201]" strokecolor="#70ad47 [3209]" strokeweight="1pt">
                <v:path arrowok="t"/>
                <v:textbox>
                  <w:txbxContent>
                    <w:p w14:paraId="4B38F06A" w14:textId="77777777" w:rsidR="008F18DA" w:rsidRDefault="008F18DA" w:rsidP="003943BD">
                      <w:pPr>
                        <w:jc w:val="center"/>
                      </w:pPr>
                      <w:r>
                        <w:t>Completed and returned Informed Consent and Langer Mindfulness Pre-test (n=24)</w:t>
                      </w:r>
                    </w:p>
                    <w:p w14:paraId="626BFA48" w14:textId="77777777" w:rsidR="008F18DA" w:rsidRDefault="008F18DA"/>
                  </w:txbxContent>
                </v:textbox>
                <w10:wrap anchorx="margin"/>
              </v:rect>
            </w:pict>
          </mc:Fallback>
        </mc:AlternateContent>
      </w:r>
    </w:p>
    <w:p w14:paraId="06A57DC9" w14:textId="77777777" w:rsidR="00891B63" w:rsidRPr="0090730D" w:rsidRDefault="00891B63" w:rsidP="00891B63">
      <w:pPr>
        <w:widowControl w:val="0"/>
        <w:autoSpaceDE w:val="0"/>
        <w:autoSpaceDN w:val="0"/>
        <w:adjustRightInd w:val="0"/>
        <w:spacing w:line="480" w:lineRule="auto"/>
        <w:rPr>
          <w:color w:val="000000" w:themeColor="text1"/>
        </w:rPr>
      </w:pPr>
    </w:p>
    <w:p w14:paraId="15D73222" w14:textId="77777777" w:rsidR="00891B63" w:rsidRPr="0090730D" w:rsidRDefault="00891B63" w:rsidP="00891B63">
      <w:pPr>
        <w:widowControl w:val="0"/>
        <w:autoSpaceDE w:val="0"/>
        <w:autoSpaceDN w:val="0"/>
        <w:adjustRightInd w:val="0"/>
        <w:spacing w:line="480" w:lineRule="auto"/>
        <w:rPr>
          <w:color w:val="000000" w:themeColor="text1"/>
        </w:rPr>
      </w:pPr>
    </w:p>
    <w:p w14:paraId="7BAAF8F9" w14:textId="77777777" w:rsidR="00891B63" w:rsidRPr="0090730D" w:rsidRDefault="003D37FC" w:rsidP="00891B63">
      <w:pPr>
        <w:widowControl w:val="0"/>
        <w:autoSpaceDE w:val="0"/>
        <w:autoSpaceDN w:val="0"/>
        <w:adjustRightInd w:val="0"/>
        <w:spacing w:line="480" w:lineRule="auto"/>
        <w:rPr>
          <w:color w:val="000000" w:themeColor="text1"/>
        </w:rPr>
      </w:pPr>
      <w:r w:rsidRPr="0090730D">
        <w:rPr>
          <w:noProof/>
          <w:color w:val="000000" w:themeColor="text1"/>
          <w:lang w:val="en-CA" w:eastAsia="en-CA"/>
        </w:rPr>
        <mc:AlternateContent>
          <mc:Choice Requires="wps">
            <w:drawing>
              <wp:anchor distT="0" distB="0" distL="114300" distR="114300" simplePos="0" relativeHeight="251664384" behindDoc="0" locked="0" layoutInCell="1" allowOverlap="1" wp14:anchorId="44DC0B13" wp14:editId="48A1B257">
                <wp:simplePos x="0" y="0"/>
                <wp:positionH relativeFrom="margin">
                  <wp:posOffset>2816225</wp:posOffset>
                </wp:positionH>
                <wp:positionV relativeFrom="paragraph">
                  <wp:posOffset>118745</wp:posOffset>
                </wp:positionV>
                <wp:extent cx="484505" cy="471170"/>
                <wp:effectExtent l="19050" t="0" r="10795" b="43180"/>
                <wp:wrapNone/>
                <wp:docPr id="5" name="Down Arrow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4505" cy="471170"/>
                        </a:xfrm>
                        <a:prstGeom prst="downArrow">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50589022" id="Down Arrow 4" o:spid="_x0000_s1026" type="#_x0000_t67" style="position:absolute;margin-left:221.75pt;margin-top:9.35pt;width:38.15pt;height:37.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" adj="10800" fillcolor="black [3200]" strokecolor="white [3201]" strokeweight="1.5pt">
                <v:path arrowok="t"/>
                <w10:wrap anchorx="margin"/>
              </v:shape>
            </w:pict>
          </mc:Fallback>
        </mc:AlternateContent>
      </w:r>
    </w:p>
    <w:p w14:paraId="691E5241" w14:textId="77777777" w:rsidR="00891B63" w:rsidRPr="0090730D" w:rsidRDefault="00891B63" w:rsidP="00891B63">
      <w:pPr>
        <w:widowControl w:val="0"/>
        <w:autoSpaceDE w:val="0"/>
        <w:autoSpaceDN w:val="0"/>
        <w:adjustRightInd w:val="0"/>
        <w:spacing w:line="480" w:lineRule="auto"/>
        <w:rPr>
          <w:color w:val="000000" w:themeColor="text1"/>
        </w:rPr>
      </w:pPr>
    </w:p>
    <w:p w14:paraId="4B4673BC" w14:textId="77777777" w:rsidR="00891B63" w:rsidRPr="0090730D" w:rsidRDefault="003D37FC" w:rsidP="00891B63">
      <w:pPr>
        <w:widowControl w:val="0"/>
        <w:autoSpaceDE w:val="0"/>
        <w:autoSpaceDN w:val="0"/>
        <w:adjustRightInd w:val="0"/>
        <w:spacing w:line="480" w:lineRule="auto"/>
        <w:ind w:firstLine="720"/>
        <w:rPr>
          <w:color w:val="000000" w:themeColor="text1"/>
        </w:rPr>
      </w:pPr>
      <w:r w:rsidRPr="0090730D">
        <w:rPr>
          <w:noProof/>
          <w:color w:val="000000" w:themeColor="text1"/>
          <w:lang w:val="en-CA" w:eastAsia="en-CA"/>
        </w:rPr>
        <mc:AlternateContent>
          <mc:Choice Requires="wps">
            <w:drawing>
              <wp:anchor distT="0" distB="0" distL="114300" distR="114300" simplePos="0" relativeHeight="251661312" behindDoc="0" locked="0" layoutInCell="1" allowOverlap="1" wp14:anchorId="7E4396A8" wp14:editId="01F7B02F">
                <wp:simplePos x="0" y="0"/>
                <wp:positionH relativeFrom="margin">
                  <wp:posOffset>1992630</wp:posOffset>
                </wp:positionH>
                <wp:positionV relativeFrom="paragraph">
                  <wp:posOffset>36830</wp:posOffset>
                </wp:positionV>
                <wp:extent cx="2148840" cy="706755"/>
                <wp:effectExtent l="0" t="0" r="22860" b="1714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48840" cy="7067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9EC36A" w14:textId="77777777" w:rsidR="008F18DA" w:rsidRDefault="008F18DA" w:rsidP="00891B63">
                            <w:pPr>
                              <w:jc w:val="center"/>
                            </w:pPr>
                            <w:r>
                              <w:t>Completed and returned Langer Mindfulness Post-test (n=23)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396A8" id="Rectangle 6" o:spid="_x0000_s1029" style="position:absolute;left:0;text-align:left;margin-left:156.9pt;margin-top:2.9pt;width:169.2pt;height:55.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" fillcolor="white [3201]" strokecolor="#70ad47 [3209]" strokeweight="1pt">
                <v:path arrowok="t"/>
                <v:textbox>
                  <w:txbxContent>
                    <w:p w14:paraId="7C9EC36A" w14:textId="77777777" w:rsidR="008F18DA" w:rsidRDefault="008F18DA" w:rsidP="00891B63">
                      <w:pPr>
                        <w:jc w:val="center"/>
                      </w:pPr>
                      <w:r>
                        <w:t>Completed and returned Langer Mindfulness Post-test (n=23)</w:t>
                      </w:r>
                    </w:p>
                  </w:txbxContent>
                </v:textbox>
                <w10:wrap anchorx="margin"/>
              </v:rect>
            </w:pict>
          </mc:Fallback>
        </mc:AlternateContent>
      </w:r>
    </w:p>
    <w:p w14:paraId="68D2D141" w14:textId="77777777" w:rsidR="003943BD" w:rsidRPr="0090730D" w:rsidRDefault="003943BD" w:rsidP="00891B63">
      <w:pPr>
        <w:widowControl w:val="0"/>
        <w:autoSpaceDE w:val="0"/>
        <w:autoSpaceDN w:val="0"/>
        <w:adjustRightInd w:val="0"/>
        <w:spacing w:line="480" w:lineRule="auto"/>
        <w:ind w:firstLine="720"/>
        <w:rPr>
          <w:color w:val="000000" w:themeColor="text1"/>
        </w:rPr>
      </w:pPr>
    </w:p>
    <w:p w14:paraId="7AB2A245" w14:textId="77777777" w:rsidR="003D37FC" w:rsidRPr="0090730D" w:rsidRDefault="003D37FC" w:rsidP="00891B63">
      <w:pPr>
        <w:widowControl w:val="0"/>
        <w:autoSpaceDE w:val="0"/>
        <w:autoSpaceDN w:val="0"/>
        <w:adjustRightInd w:val="0"/>
        <w:spacing w:line="480" w:lineRule="auto"/>
        <w:jc w:val="center"/>
        <w:rPr>
          <w:b/>
          <w:color w:val="000000" w:themeColor="text1"/>
        </w:rPr>
      </w:pPr>
    </w:p>
    <w:p w14:paraId="32083458" w14:textId="77777777" w:rsidR="00BF1D0C" w:rsidRPr="0090730D" w:rsidRDefault="00BF1D0C" w:rsidP="00891B63">
      <w:pPr>
        <w:widowControl w:val="0"/>
        <w:autoSpaceDE w:val="0"/>
        <w:autoSpaceDN w:val="0"/>
        <w:adjustRightInd w:val="0"/>
        <w:spacing w:line="480" w:lineRule="auto"/>
        <w:jc w:val="center"/>
        <w:rPr>
          <w:b/>
          <w:color w:val="000000" w:themeColor="text1"/>
        </w:rPr>
      </w:pPr>
    </w:p>
    <w:p w14:paraId="7FCCD06F" w14:textId="77777777" w:rsidR="00891B63" w:rsidRPr="0090730D" w:rsidRDefault="00891B63" w:rsidP="00891B63">
      <w:pPr>
        <w:widowControl w:val="0"/>
        <w:autoSpaceDE w:val="0"/>
        <w:autoSpaceDN w:val="0"/>
        <w:adjustRightInd w:val="0"/>
        <w:spacing w:line="480" w:lineRule="auto"/>
        <w:jc w:val="center"/>
        <w:rPr>
          <w:b/>
          <w:color w:val="000000" w:themeColor="text1"/>
        </w:rPr>
      </w:pPr>
      <w:r w:rsidRPr="0090730D">
        <w:rPr>
          <w:b/>
          <w:color w:val="000000" w:themeColor="text1"/>
        </w:rPr>
        <w:t>Description of the Sample</w:t>
      </w:r>
    </w:p>
    <w:p w14:paraId="6F652290" w14:textId="77777777" w:rsidR="00891B63" w:rsidRPr="0090730D" w:rsidRDefault="00891B63" w:rsidP="00891B63">
      <w:pPr>
        <w:widowControl w:val="0"/>
        <w:autoSpaceDE w:val="0"/>
        <w:autoSpaceDN w:val="0"/>
        <w:adjustRightInd w:val="0"/>
        <w:spacing w:line="480" w:lineRule="auto"/>
        <w:ind w:firstLine="720"/>
        <w:rPr>
          <w:color w:val="000000" w:themeColor="text1"/>
        </w:rPr>
      </w:pPr>
      <w:r w:rsidRPr="0090730D">
        <w:rPr>
          <w:color w:val="000000" w:themeColor="text1"/>
        </w:rPr>
        <w:t>In this study, a purposeful sampling strategy was used to recruit participants for the study.</w:t>
      </w:r>
      <w:r w:rsidR="00AE1883" w:rsidRPr="0090730D">
        <w:rPr>
          <w:color w:val="000000" w:themeColor="text1"/>
        </w:rPr>
        <w:t xml:space="preserve">  </w:t>
      </w:r>
      <w:r w:rsidRPr="0090730D">
        <w:rPr>
          <w:color w:val="000000" w:themeColor="text1"/>
        </w:rPr>
        <w:t>Initially, 39 leaders from three different organizations were invited to participate in the study.  After six weeks recruiting for participants</w:t>
      </w:r>
      <w:r w:rsidR="00AE1883" w:rsidRPr="0090730D">
        <w:rPr>
          <w:color w:val="000000" w:themeColor="text1"/>
        </w:rPr>
        <w:t>,</w:t>
      </w:r>
      <w:r w:rsidRPr="0090730D">
        <w:rPr>
          <w:color w:val="000000" w:themeColor="text1"/>
        </w:rPr>
        <w:t xml:space="preserve"> a total of 24 agreed to </w:t>
      </w:r>
      <w:r w:rsidRPr="0090730D">
        <w:rPr>
          <w:color w:val="000000" w:themeColor="text1"/>
        </w:rPr>
        <w:lastRenderedPageBreak/>
        <w:t>participate in the study. Demographic information was collected</w:t>
      </w:r>
      <w:r w:rsidR="00AE1883" w:rsidRPr="0090730D">
        <w:rPr>
          <w:color w:val="000000" w:themeColor="text1"/>
        </w:rPr>
        <w:t xml:space="preserve"> which </w:t>
      </w:r>
      <w:r w:rsidRPr="0090730D">
        <w:rPr>
          <w:color w:val="000000" w:themeColor="text1"/>
        </w:rPr>
        <w:t xml:space="preserve">included (a) gender, (b) educational level, (c) culture, and (d) leadership title.  Participants were notified of inclusion and exclusion criterion before participating in the mindfulness reflective practice intervention.  The inclusion criteria were (a) the participant was in the position of director, manager, coordinator or supervisor, (b) individuals had been in the position of leadership for a minimum of six months, (c) individuals were fluent in English, and (d) were over the age of eighteen.  </w:t>
      </w:r>
    </w:p>
    <w:p w14:paraId="15EBF26A" w14:textId="77777777" w:rsidR="00891B63" w:rsidRPr="0090730D" w:rsidRDefault="00891B63" w:rsidP="00891B63">
      <w:pPr>
        <w:widowControl w:val="0"/>
        <w:autoSpaceDE w:val="0"/>
        <w:autoSpaceDN w:val="0"/>
        <w:adjustRightInd w:val="0"/>
        <w:spacing w:line="480" w:lineRule="auto"/>
        <w:ind w:firstLine="720"/>
        <w:rPr>
          <w:color w:val="000000" w:themeColor="text1"/>
        </w:rPr>
      </w:pPr>
    </w:p>
    <w:p w14:paraId="17BF88FA" w14:textId="77777777" w:rsidR="00891B63" w:rsidRPr="0090730D" w:rsidRDefault="00891B63" w:rsidP="00891B63">
      <w:pPr>
        <w:widowControl w:val="0"/>
        <w:autoSpaceDE w:val="0"/>
        <w:autoSpaceDN w:val="0"/>
        <w:adjustRightInd w:val="0"/>
        <w:spacing w:line="480" w:lineRule="auto"/>
        <w:rPr>
          <w:b/>
          <w:color w:val="000000" w:themeColor="text1"/>
        </w:rPr>
      </w:pPr>
      <w:r w:rsidRPr="0090730D">
        <w:rPr>
          <w:b/>
          <w:color w:val="000000" w:themeColor="text1"/>
        </w:rPr>
        <w:t>Demographic Data</w:t>
      </w:r>
    </w:p>
    <w:p w14:paraId="29F6A8B4" w14:textId="20BB42CE" w:rsidR="00891B63" w:rsidRPr="0090730D" w:rsidRDefault="00891B63" w:rsidP="00891B63">
      <w:pPr>
        <w:widowControl w:val="0"/>
        <w:autoSpaceDE w:val="0"/>
        <w:autoSpaceDN w:val="0"/>
        <w:adjustRightInd w:val="0"/>
        <w:spacing w:line="480" w:lineRule="auto"/>
        <w:ind w:firstLine="720"/>
        <w:rPr>
          <w:color w:val="000000" w:themeColor="text1"/>
        </w:rPr>
      </w:pPr>
      <w:r w:rsidRPr="0090730D">
        <w:rPr>
          <w:color w:val="000000" w:themeColor="text1"/>
        </w:rPr>
        <w:t>Of the population of 39 leaders only 24 participants met the sample criteria. One participant did not attend the last session and d</w:t>
      </w:r>
      <w:r w:rsidR="00DC7DA4">
        <w:rPr>
          <w:color w:val="000000" w:themeColor="text1"/>
        </w:rPr>
        <w:t xml:space="preserve">id not complete the post survey; consequently, </w:t>
      </w:r>
      <w:r w:rsidRPr="0090730D">
        <w:rPr>
          <w:color w:val="000000" w:themeColor="text1"/>
        </w:rPr>
        <w:t>that former participant’s pre-test survey was removed from the analysis.  The 23 remaining pre and post-tests were retained for analysis of the study.  The sample included 20 females and three males, whose educational profile showed that 8 had completed college, 11 had completed a bachelor’s degree and 4 had completed a master’s program.  The sample group’s leadership title identified 6 as coordinators, 13 manage</w:t>
      </w:r>
      <w:r w:rsidR="00DC7DA4">
        <w:rPr>
          <w:color w:val="000000" w:themeColor="text1"/>
        </w:rPr>
        <w:t>rs and 4 directors.  The cultural</w:t>
      </w:r>
      <w:r w:rsidRPr="0090730D">
        <w:rPr>
          <w:color w:val="000000" w:themeColor="text1"/>
        </w:rPr>
        <w:t xml:space="preserve"> breakdown showed 21 participants were Caucasian and 2 Asian.  Data was collected on 23 participants who completed the pre-and post-survey.   The data from the 24</w:t>
      </w:r>
      <w:r w:rsidRPr="0090730D">
        <w:rPr>
          <w:color w:val="000000" w:themeColor="text1"/>
          <w:vertAlign w:val="superscript"/>
        </w:rPr>
        <w:t>th</w:t>
      </w:r>
      <w:r w:rsidRPr="0090730D">
        <w:rPr>
          <w:color w:val="000000" w:themeColor="text1"/>
        </w:rPr>
        <w:t xml:space="preserve"> participant was removed after the participant was unable to attend the entire study period and did not complete the survey.  The means were calculated from the </w:t>
      </w:r>
      <w:r w:rsidR="00DC7DA4">
        <w:rPr>
          <w:color w:val="000000" w:themeColor="text1"/>
        </w:rPr>
        <w:t xml:space="preserve">remaining </w:t>
      </w:r>
      <w:r w:rsidRPr="0090730D">
        <w:rPr>
          <w:color w:val="000000" w:themeColor="text1"/>
        </w:rPr>
        <w:t>participants.  Using the SPSS 23.0 software program demographic characteristics: gender, education leadership title and culture are in Table 1.</w:t>
      </w:r>
    </w:p>
    <w:p w14:paraId="76B2B89C" w14:textId="77777777" w:rsidR="00891B63" w:rsidRPr="0090730D" w:rsidRDefault="00891B63" w:rsidP="00891B63">
      <w:pPr>
        <w:spacing w:line="259" w:lineRule="auto"/>
        <w:rPr>
          <w:color w:val="000000" w:themeColor="text1"/>
          <w:sz w:val="20"/>
        </w:rPr>
      </w:pPr>
    </w:p>
    <w:p w14:paraId="416133DB" w14:textId="77777777" w:rsidR="00891B63" w:rsidRPr="0090730D" w:rsidRDefault="00891B63" w:rsidP="00891B63">
      <w:pPr>
        <w:spacing w:line="259" w:lineRule="auto"/>
        <w:rPr>
          <w:color w:val="000000" w:themeColor="text1"/>
          <w:sz w:val="20"/>
        </w:rPr>
      </w:pPr>
    </w:p>
    <w:p w14:paraId="490F23B6" w14:textId="77777777" w:rsidR="00891B63" w:rsidRPr="00174462" w:rsidRDefault="00891B63" w:rsidP="00891B63">
      <w:pPr>
        <w:pStyle w:val="Heading2"/>
        <w:rPr>
          <w:b w:val="0"/>
          <w:color w:val="000000" w:themeColor="text1"/>
          <w:sz w:val="24"/>
          <w:szCs w:val="24"/>
        </w:rPr>
      </w:pPr>
      <w:r w:rsidRPr="00174462">
        <w:rPr>
          <w:b w:val="0"/>
          <w:color w:val="000000" w:themeColor="text1"/>
          <w:sz w:val="24"/>
          <w:szCs w:val="24"/>
        </w:rPr>
        <w:lastRenderedPageBreak/>
        <w:t xml:space="preserve">Table 1.  Distribution of Mean Gender, Education, Leadership Title and Culture </w:t>
      </w:r>
    </w:p>
    <w:p w14:paraId="64D9DE13" w14:textId="77777777" w:rsidR="00891B63" w:rsidRPr="0090730D" w:rsidRDefault="00072EB4" w:rsidP="00891B63">
      <w:pPr>
        <w:spacing w:line="259" w:lineRule="auto"/>
        <w:ind w:firstLine="720"/>
        <w:rPr>
          <w:color w:val="000000" w:themeColor="text1"/>
        </w:rPr>
      </w:pPr>
      <w:r w:rsidRPr="0090730D">
        <w:rPr>
          <w:rFonts w:ascii="Calibri" w:eastAsia="Calibri" w:hAnsi="Calibri" w:cs="Calibri"/>
          <w:noProof/>
          <w:color w:val="000000" w:themeColor="text1"/>
          <w:sz w:val="22"/>
          <w:lang w:val="en-CA" w:eastAsia="en-CA"/>
        </w:rPr>
        <mc:AlternateContent>
          <mc:Choice Requires="wpg">
            <w:drawing>
              <wp:inline distT="0" distB="0" distL="0" distR="0" wp14:anchorId="162EA603" wp14:editId="16A377A5">
                <wp:extent cx="4521200" cy="45720"/>
                <wp:effectExtent l="0" t="0" r="3175" b="0"/>
                <wp:docPr id="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21200" cy="45720"/>
                          <a:chOff x="0" y="0"/>
                          <a:chExt cx="55230" cy="183"/>
                        </a:xfrm>
                      </wpg:grpSpPr>
                      <wps:wsp>
                        <wps:cNvPr id="4" name="Shape 87995"/>
                        <wps:cNvSpPr>
                          <a:spLocks/>
                        </wps:cNvSpPr>
                        <wps:spPr bwMode="auto">
                          <a:xfrm>
                            <a:off x="0" y="0"/>
                            <a:ext cx="55230" cy="183"/>
                          </a:xfrm>
                          <a:custGeom>
                            <a:avLst/>
                            <a:gdLst>
                              <a:gd name="T0" fmla="*/ 0 w 5523015"/>
                              <a:gd name="T1" fmla="*/ 0 h 18300"/>
                              <a:gd name="T2" fmla="*/ 5523015 w 5523015"/>
                              <a:gd name="T3" fmla="*/ 0 h 18300"/>
                              <a:gd name="T4" fmla="*/ 5523015 w 5523015"/>
                              <a:gd name="T5" fmla="*/ 18300 h 18300"/>
                              <a:gd name="T6" fmla="*/ 0 w 5523015"/>
                              <a:gd name="T7" fmla="*/ 18300 h 18300"/>
                              <a:gd name="T8" fmla="*/ 0 w 5523015"/>
                              <a:gd name="T9" fmla="*/ 0 h 18300"/>
                              <a:gd name="T10" fmla="*/ 0 w 5523015"/>
                              <a:gd name="T11" fmla="*/ 0 h 18300"/>
                              <a:gd name="T12" fmla="*/ 5523015 w 5523015"/>
                              <a:gd name="T13" fmla="*/ 18300 h 18300"/>
                            </a:gdLst>
                            <a:ahLst/>
                            <a:cxnLst>
                              <a:cxn ang="0">
                                <a:pos x="T0" y="T1"/>
                              </a:cxn>
                              <a:cxn ang="0">
                                <a:pos x="T2" y="T3"/>
                              </a:cxn>
                              <a:cxn ang="0">
                                <a:pos x="T4" y="T5"/>
                              </a:cxn>
                              <a:cxn ang="0">
                                <a:pos x="T6" y="T7"/>
                              </a:cxn>
                              <a:cxn ang="0">
                                <a:pos x="T8" y="T9"/>
                              </a:cxn>
                            </a:cxnLst>
                            <a:rect l="T10" t="T11" r="T12" b="T13"/>
                            <a:pathLst>
                              <a:path w="5523015" h="18300">
                                <a:moveTo>
                                  <a:pt x="0" y="0"/>
                                </a:moveTo>
                                <a:lnTo>
                                  <a:pt x="5523015" y="0"/>
                                </a:lnTo>
                                <a:lnTo>
                                  <a:pt x="5523015" y="18300"/>
                                </a:lnTo>
                                <a:lnTo>
                                  <a:pt x="0" y="183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208AE374" id="Group 7" o:spid="_x0000_s1026" style="width:356pt;height:3.6pt;mso-position-horizontal-relative:char;mso-position-vertical-relative:line" coordsize="55230,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">
                <v:shape id="Shape 87995" o:spid="_x0000_s1027" style="position:absolute;width:55230;height:183;visibility:visible;mso-wrap-style:square;v-text-anchor:top" coordsize="5523015,18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NcMA&#10;AADaAAAADwAAAGRycy9kb3ducmV2LnhtbESP3WrCQBSE7wXfYTlC73SjiJTUVYpgsPgDpi308pA9&#10;TWJ3z4bsqvHtXaHg5TAz3zDzZWeNuFDra8cKxqMEBHHhdM2lgq/P9fAVhA/IGo1jUnAjD8tFvzfH&#10;VLsrH+mSh1JECPsUFVQhNKmUvqjIoh+5hjh6v661GKJsS6lbvEa4NXKSJDNpsea4UGFDq4qKv/xs&#10;FXyfznZqPkzXrH52J51tM9wfMqVeBt37G4hAXXiG/9sbrWAKjyvxBs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ONcMAAADaAAAADwAAAAAAAAAAAAAAAACYAgAAZHJzL2Rv&#10;d25yZXYueG1sUEsFBgAAAAAEAAQA9QAAAIgDAAAAAA==&#10;" path="m,l5523015,r,18300l,18300,,e" fillcolor="black" stroked="f" strokeweight="0">
                  <v:stroke miterlimit="83231f" joinstyle="miter"/>
                  <v:path arrowok="t" o:connecttype="custom" o:connectlocs="0,0;55230,0;55230,183;0,183;0,0" o:connectangles="0,0,0,0,0" textboxrect="0,0,5523015,18300"/>
                </v:shape>
                <w10:anchorlock/>
              </v:group>
            </w:pict>
          </mc:Fallback>
        </mc:AlternateContent>
      </w:r>
    </w:p>
    <w:p w14:paraId="15295A65" w14:textId="77777777" w:rsidR="00891B63" w:rsidRPr="0090730D" w:rsidRDefault="00891B63" w:rsidP="00891B63">
      <w:pPr>
        <w:spacing w:after="4" w:line="259" w:lineRule="auto"/>
        <w:rPr>
          <w:color w:val="000000" w:themeColor="text1"/>
        </w:rPr>
      </w:pPr>
      <w:r w:rsidRPr="0090730D">
        <w:rPr>
          <w:color w:val="000000" w:themeColor="text1"/>
          <w:sz w:val="20"/>
        </w:rPr>
        <w:t xml:space="preserve"> </w:t>
      </w:r>
      <w:r w:rsidRPr="0090730D">
        <w:rPr>
          <w:color w:val="000000" w:themeColor="text1"/>
          <w:sz w:val="20"/>
        </w:rPr>
        <w:tab/>
        <w:t xml:space="preserve"> </w:t>
      </w:r>
    </w:p>
    <w:p w14:paraId="6E7D7FD9" w14:textId="77777777" w:rsidR="00891B63" w:rsidRPr="0090730D" w:rsidRDefault="00891B63" w:rsidP="00891B63">
      <w:pPr>
        <w:tabs>
          <w:tab w:val="center" w:pos="1784"/>
          <w:tab w:val="center" w:pos="2880"/>
          <w:tab w:val="center" w:pos="3600"/>
          <w:tab w:val="center" w:pos="4858"/>
          <w:tab w:val="center" w:pos="5760"/>
          <w:tab w:val="center" w:pos="6480"/>
          <w:tab w:val="center" w:pos="7504"/>
          <w:tab w:val="center" w:pos="8639"/>
        </w:tabs>
        <w:spacing w:after="10"/>
        <w:rPr>
          <w:color w:val="000000" w:themeColor="text1"/>
        </w:rPr>
      </w:pPr>
      <w:r w:rsidRPr="0090730D">
        <w:rPr>
          <w:rFonts w:ascii="Calibri" w:eastAsia="Calibri" w:hAnsi="Calibri" w:cs="Calibri"/>
          <w:color w:val="000000" w:themeColor="text1"/>
          <w:sz w:val="22"/>
        </w:rPr>
        <w:tab/>
        <w:t xml:space="preserve">         </w:t>
      </w:r>
      <w:r w:rsidRPr="0090730D">
        <w:rPr>
          <w:color w:val="000000" w:themeColor="text1"/>
        </w:rPr>
        <w:t xml:space="preserve">Variable  </w:t>
      </w:r>
      <w:r w:rsidRPr="0090730D">
        <w:rPr>
          <w:color w:val="000000" w:themeColor="text1"/>
        </w:rPr>
        <w:tab/>
        <w:t xml:space="preserve"> </w:t>
      </w:r>
      <w:r w:rsidRPr="0090730D">
        <w:rPr>
          <w:color w:val="000000" w:themeColor="text1"/>
        </w:rPr>
        <w:tab/>
        <w:t xml:space="preserve"> </w:t>
      </w:r>
      <w:r w:rsidRPr="0090730D">
        <w:rPr>
          <w:color w:val="000000" w:themeColor="text1"/>
        </w:rPr>
        <w:tab/>
        <w:t xml:space="preserve">                         Participants </w:t>
      </w:r>
      <w:r w:rsidRPr="0090730D">
        <w:rPr>
          <w:color w:val="000000" w:themeColor="text1"/>
        </w:rPr>
        <w:tab/>
        <w:t xml:space="preserve"> </w:t>
      </w:r>
      <w:r w:rsidRPr="0090730D">
        <w:rPr>
          <w:color w:val="000000" w:themeColor="text1"/>
        </w:rPr>
        <w:tab/>
        <w:t xml:space="preserve"> </w:t>
      </w:r>
      <w:r w:rsidRPr="0090730D">
        <w:rPr>
          <w:color w:val="000000" w:themeColor="text1"/>
        </w:rPr>
        <w:tab/>
      </w:r>
      <w:r w:rsidRPr="0090730D">
        <w:rPr>
          <w:color w:val="000000" w:themeColor="text1"/>
        </w:rPr>
        <w:tab/>
        <w:t xml:space="preserve"> </w:t>
      </w:r>
    </w:p>
    <w:p w14:paraId="5F9E99A6" w14:textId="77777777" w:rsidR="00891B63" w:rsidRPr="0090730D" w:rsidRDefault="00891B63" w:rsidP="00891B63">
      <w:pPr>
        <w:tabs>
          <w:tab w:val="center" w:pos="720"/>
          <w:tab w:val="center" w:pos="1440"/>
          <w:tab w:val="center" w:pos="2160"/>
          <w:tab w:val="center" w:pos="2880"/>
          <w:tab w:val="center" w:pos="3600"/>
          <w:tab w:val="center" w:pos="4643"/>
          <w:tab w:val="center" w:pos="5760"/>
          <w:tab w:val="center" w:pos="6480"/>
          <w:tab w:val="center" w:pos="7523"/>
        </w:tabs>
        <w:spacing w:after="10"/>
        <w:rPr>
          <w:color w:val="000000" w:themeColor="text1"/>
        </w:rPr>
      </w:pPr>
      <w:r w:rsidRPr="0090730D">
        <w:rPr>
          <w:color w:val="000000" w:themeColor="text1"/>
        </w:rPr>
        <w:tab/>
        <w:t xml:space="preserve"> </w:t>
      </w:r>
      <w:r w:rsidRPr="0090730D">
        <w:rPr>
          <w:color w:val="000000" w:themeColor="text1"/>
        </w:rPr>
        <w:tab/>
        <w:t xml:space="preserve"> </w:t>
      </w:r>
      <w:r w:rsidRPr="0090730D">
        <w:rPr>
          <w:color w:val="000000" w:themeColor="text1"/>
        </w:rPr>
        <w:tab/>
        <w:t xml:space="preserve">  </w:t>
      </w:r>
      <w:r w:rsidRPr="0090730D">
        <w:rPr>
          <w:color w:val="000000" w:themeColor="text1"/>
        </w:rPr>
        <w:tab/>
        <w:t xml:space="preserve"> </w:t>
      </w:r>
      <w:r w:rsidRPr="0090730D">
        <w:rPr>
          <w:color w:val="000000" w:themeColor="text1"/>
        </w:rPr>
        <w:tab/>
        <w:t xml:space="preserve">  </w:t>
      </w:r>
      <w:r w:rsidRPr="0090730D">
        <w:rPr>
          <w:color w:val="000000" w:themeColor="text1"/>
        </w:rPr>
        <w:tab/>
        <w:t xml:space="preserve">                          (</w:t>
      </w:r>
      <w:r w:rsidRPr="0090730D">
        <w:rPr>
          <w:i/>
          <w:color w:val="000000" w:themeColor="text1"/>
        </w:rPr>
        <w:t>n</w:t>
      </w:r>
      <w:r w:rsidRPr="0090730D">
        <w:rPr>
          <w:color w:val="000000" w:themeColor="text1"/>
        </w:rPr>
        <w:t xml:space="preserve"> = 23)  </w:t>
      </w:r>
      <w:r w:rsidRPr="0090730D">
        <w:rPr>
          <w:color w:val="000000" w:themeColor="text1"/>
        </w:rPr>
        <w:tab/>
      </w:r>
      <w:r w:rsidRPr="0090730D">
        <w:rPr>
          <w:color w:val="000000" w:themeColor="text1"/>
          <w:sz w:val="20"/>
        </w:rPr>
        <w:t xml:space="preserve"> </w:t>
      </w:r>
      <w:r w:rsidRPr="0090730D">
        <w:rPr>
          <w:color w:val="000000" w:themeColor="text1"/>
          <w:sz w:val="20"/>
        </w:rPr>
        <w:tab/>
        <w:t xml:space="preserve">  </w:t>
      </w:r>
      <w:r w:rsidRPr="0090730D">
        <w:rPr>
          <w:color w:val="000000" w:themeColor="text1"/>
          <w:sz w:val="20"/>
        </w:rPr>
        <w:tab/>
        <w:t xml:space="preserve"> </w:t>
      </w:r>
    </w:p>
    <w:p w14:paraId="62794BD8" w14:textId="77777777" w:rsidR="00891B63" w:rsidRPr="0090730D" w:rsidRDefault="00072EB4" w:rsidP="00891B63">
      <w:pPr>
        <w:spacing w:after="35" w:line="259" w:lineRule="auto"/>
        <w:ind w:left="-29" w:right="-29" w:firstLine="749"/>
        <w:rPr>
          <w:color w:val="000000" w:themeColor="text1"/>
        </w:rPr>
      </w:pPr>
      <w:r w:rsidRPr="0090730D">
        <w:rPr>
          <w:rFonts w:ascii="Calibri" w:eastAsia="Calibri" w:hAnsi="Calibri" w:cs="Calibri"/>
          <w:noProof/>
          <w:color w:val="000000" w:themeColor="text1"/>
          <w:sz w:val="22"/>
          <w:lang w:val="en-CA" w:eastAsia="en-CA"/>
        </w:rPr>
        <mc:AlternateContent>
          <mc:Choice Requires="wpg">
            <w:drawing>
              <wp:inline distT="0" distB="0" distL="0" distR="0" wp14:anchorId="1831A20D" wp14:editId="43228D89">
                <wp:extent cx="4538345" cy="45720"/>
                <wp:effectExtent l="0" t="3810" r="0" b="0"/>
                <wp:docPr id="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38345" cy="45720"/>
                          <a:chOff x="0" y="0"/>
                          <a:chExt cx="55230" cy="182"/>
                        </a:xfrm>
                      </wpg:grpSpPr>
                      <wps:wsp>
                        <wps:cNvPr id="2" name="Shape 87996"/>
                        <wps:cNvSpPr>
                          <a:spLocks/>
                        </wps:cNvSpPr>
                        <wps:spPr bwMode="auto">
                          <a:xfrm>
                            <a:off x="0" y="0"/>
                            <a:ext cx="55230" cy="182"/>
                          </a:xfrm>
                          <a:custGeom>
                            <a:avLst/>
                            <a:gdLst>
                              <a:gd name="T0" fmla="*/ 0 w 5523015"/>
                              <a:gd name="T1" fmla="*/ 0 h 18262"/>
                              <a:gd name="T2" fmla="*/ 5523015 w 5523015"/>
                              <a:gd name="T3" fmla="*/ 0 h 18262"/>
                              <a:gd name="T4" fmla="*/ 5523015 w 5523015"/>
                              <a:gd name="T5" fmla="*/ 18262 h 18262"/>
                              <a:gd name="T6" fmla="*/ 0 w 5523015"/>
                              <a:gd name="T7" fmla="*/ 18262 h 18262"/>
                              <a:gd name="T8" fmla="*/ 0 w 5523015"/>
                              <a:gd name="T9" fmla="*/ 0 h 18262"/>
                              <a:gd name="T10" fmla="*/ 0 w 5523015"/>
                              <a:gd name="T11" fmla="*/ 0 h 18262"/>
                              <a:gd name="T12" fmla="*/ 5523015 w 5523015"/>
                              <a:gd name="T13" fmla="*/ 18262 h 18262"/>
                            </a:gdLst>
                            <a:ahLst/>
                            <a:cxnLst>
                              <a:cxn ang="0">
                                <a:pos x="T0" y="T1"/>
                              </a:cxn>
                              <a:cxn ang="0">
                                <a:pos x="T2" y="T3"/>
                              </a:cxn>
                              <a:cxn ang="0">
                                <a:pos x="T4" y="T5"/>
                              </a:cxn>
                              <a:cxn ang="0">
                                <a:pos x="T6" y="T7"/>
                              </a:cxn>
                              <a:cxn ang="0">
                                <a:pos x="T8" y="T9"/>
                              </a:cxn>
                            </a:cxnLst>
                            <a:rect l="T10" t="T11" r="T12" b="T13"/>
                            <a:pathLst>
                              <a:path w="5523015" h="18262">
                                <a:moveTo>
                                  <a:pt x="0" y="0"/>
                                </a:moveTo>
                                <a:lnTo>
                                  <a:pt x="5523015" y="0"/>
                                </a:lnTo>
                                <a:lnTo>
                                  <a:pt x="5523015" y="18262"/>
                                </a:lnTo>
                                <a:lnTo>
                                  <a:pt x="0" y="1826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37130D21" id="Group 12" o:spid="_x0000_s1026" style="width:357.35pt;height:3.6pt;mso-position-horizontal-relative:char;mso-position-vertical-relative:line" coordsize="5523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">
                <v:shape id="Shape 87996" o:spid="_x0000_s1027" style="position:absolute;width:55230;height:182;visibility:visible;mso-wrap-style:square;v-text-anchor:top" coordsize="5523015,182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CyusQA&#10;AADaAAAADwAAAGRycy9kb3ducmV2LnhtbESPQWsCMRSE74L/IbyCF6lZFaSsRhFBKB6K2pbi7ZG8&#10;Joubl2WT6tZf3xQEj8PMfMMsVp2vxYXaWAVWMB4VIIh1MBVbBR/v2+cXEDEhG6wDk4JfirBa9nsL&#10;LE248oEux2RFhnAsUYFLqSmljNqRxzgKDXH2vkPrMWXZWmlavGa4r+WkKGbSY8V5wWFDG0f6fPzx&#10;Cj7duroNv/anw/ltaoe+1rub1UoNnrr1HESiLj3C9/arUTCB/yv5Bs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QsrrEAAAA2gAAAA8AAAAAAAAAAAAAAAAAmAIAAGRycy9k&#10;b3ducmV2LnhtbFBLBQYAAAAABAAEAPUAAACJAwAAAAA=&#10;" path="m,l5523015,r,18262l,18262,,e" fillcolor="black" stroked="f" strokeweight="0">
                  <v:stroke miterlimit="83231f" joinstyle="miter"/>
                  <v:path arrowok="t" o:connecttype="custom" o:connectlocs="0,0;55230,0;55230,182;0,182;0,0" o:connectangles="0,0,0,0,0" textboxrect="0,0,5523015,18262"/>
                </v:shape>
                <w10:anchorlock/>
              </v:group>
            </w:pict>
          </mc:Fallback>
        </mc:AlternateContent>
      </w:r>
    </w:p>
    <w:p w14:paraId="625F95CD" w14:textId="77777777" w:rsidR="00891B63" w:rsidRPr="0090730D" w:rsidRDefault="00891B63" w:rsidP="00891B63">
      <w:pPr>
        <w:spacing w:line="259" w:lineRule="auto"/>
        <w:rPr>
          <w:rFonts w:ascii="Calibri" w:eastAsia="Calibri" w:hAnsi="Calibri" w:cs="Calibri"/>
          <w:color w:val="000000" w:themeColor="text1"/>
          <w:sz w:val="22"/>
        </w:rPr>
      </w:pPr>
      <w:r w:rsidRPr="0090730D">
        <w:rPr>
          <w:color w:val="000000" w:themeColor="text1"/>
          <w:sz w:val="20"/>
        </w:rPr>
        <w:t xml:space="preserve">  </w:t>
      </w:r>
      <w:r w:rsidRPr="0090730D">
        <w:rPr>
          <w:color w:val="000000" w:themeColor="text1"/>
          <w:sz w:val="20"/>
        </w:rPr>
        <w:tab/>
        <w:t xml:space="preserve"> </w:t>
      </w:r>
      <w:r w:rsidRPr="0090730D">
        <w:rPr>
          <w:rFonts w:ascii="Calibri" w:eastAsia="Calibri" w:hAnsi="Calibri" w:cs="Calibri"/>
          <w:color w:val="000000" w:themeColor="text1"/>
          <w:sz w:val="22"/>
        </w:rPr>
        <w:t xml:space="preserve">                          </w:t>
      </w:r>
    </w:p>
    <w:p w14:paraId="0802CEBD" w14:textId="77777777" w:rsidR="00891B63" w:rsidRPr="0090730D" w:rsidRDefault="00891B63" w:rsidP="00891B63">
      <w:pPr>
        <w:tabs>
          <w:tab w:val="center" w:pos="2003"/>
          <w:tab w:val="center" w:pos="2880"/>
          <w:tab w:val="center" w:pos="3600"/>
          <w:tab w:val="center" w:pos="4320"/>
          <w:tab w:val="center" w:pos="5040"/>
          <w:tab w:val="center" w:pos="5760"/>
          <w:tab w:val="center" w:pos="6479"/>
          <w:tab w:val="center" w:pos="7199"/>
          <w:tab w:val="center" w:pos="7919"/>
        </w:tabs>
        <w:spacing w:after="10"/>
        <w:rPr>
          <w:color w:val="000000" w:themeColor="text1"/>
        </w:rPr>
      </w:pPr>
      <w:r w:rsidRPr="0090730D">
        <w:rPr>
          <w:rFonts w:ascii="Calibri" w:eastAsia="Calibri" w:hAnsi="Calibri" w:cs="Calibri"/>
          <w:color w:val="000000" w:themeColor="text1"/>
          <w:sz w:val="22"/>
        </w:rPr>
        <w:tab/>
      </w:r>
      <w:r w:rsidRPr="0090730D">
        <w:rPr>
          <w:color w:val="000000" w:themeColor="text1"/>
        </w:rPr>
        <w:t xml:space="preserve">Gender   </w:t>
      </w:r>
    </w:p>
    <w:p w14:paraId="6EC1E666" w14:textId="77777777" w:rsidR="00891B63" w:rsidRPr="0090730D" w:rsidRDefault="00891B63" w:rsidP="00891B63">
      <w:pPr>
        <w:tabs>
          <w:tab w:val="center" w:pos="2003"/>
          <w:tab w:val="center" w:pos="2880"/>
          <w:tab w:val="center" w:pos="3600"/>
          <w:tab w:val="center" w:pos="4320"/>
          <w:tab w:val="center" w:pos="5040"/>
          <w:tab w:val="center" w:pos="5760"/>
          <w:tab w:val="center" w:pos="6479"/>
          <w:tab w:val="center" w:pos="7199"/>
          <w:tab w:val="center" w:pos="7919"/>
        </w:tabs>
        <w:spacing w:after="10"/>
        <w:rPr>
          <w:color w:val="000000" w:themeColor="text1"/>
        </w:rPr>
      </w:pPr>
      <w:r w:rsidRPr="0090730D">
        <w:rPr>
          <w:color w:val="000000" w:themeColor="text1"/>
        </w:rPr>
        <w:t xml:space="preserve">                                   Female                                               20</w:t>
      </w:r>
    </w:p>
    <w:p w14:paraId="1FB0CAAC" w14:textId="77777777" w:rsidR="00891B63" w:rsidRPr="0090730D" w:rsidRDefault="00891B63" w:rsidP="00891B63">
      <w:pPr>
        <w:tabs>
          <w:tab w:val="center" w:pos="2003"/>
          <w:tab w:val="center" w:pos="2880"/>
          <w:tab w:val="center" w:pos="3600"/>
          <w:tab w:val="center" w:pos="4320"/>
          <w:tab w:val="center" w:pos="5040"/>
          <w:tab w:val="center" w:pos="5760"/>
          <w:tab w:val="center" w:pos="6479"/>
          <w:tab w:val="center" w:pos="7199"/>
          <w:tab w:val="center" w:pos="7919"/>
        </w:tabs>
        <w:spacing w:after="10"/>
        <w:rPr>
          <w:color w:val="000000" w:themeColor="text1"/>
        </w:rPr>
      </w:pPr>
      <w:r w:rsidRPr="0090730D">
        <w:rPr>
          <w:color w:val="000000" w:themeColor="text1"/>
        </w:rPr>
        <w:t xml:space="preserve">                             </w:t>
      </w:r>
      <w:r w:rsidRPr="0090730D">
        <w:rPr>
          <w:color w:val="000000" w:themeColor="text1"/>
        </w:rPr>
        <w:tab/>
        <w:t xml:space="preserve">      Male                                                    3</w:t>
      </w:r>
    </w:p>
    <w:p w14:paraId="5C5BE673" w14:textId="77777777" w:rsidR="00891B63" w:rsidRPr="0090730D" w:rsidRDefault="00891B63" w:rsidP="00891B63">
      <w:pPr>
        <w:tabs>
          <w:tab w:val="center" w:pos="2003"/>
          <w:tab w:val="center" w:pos="2880"/>
          <w:tab w:val="center" w:pos="3600"/>
          <w:tab w:val="center" w:pos="4320"/>
          <w:tab w:val="center" w:pos="5040"/>
          <w:tab w:val="center" w:pos="5760"/>
          <w:tab w:val="center" w:pos="6479"/>
          <w:tab w:val="center" w:pos="7199"/>
          <w:tab w:val="center" w:pos="7919"/>
        </w:tabs>
        <w:spacing w:after="10"/>
        <w:rPr>
          <w:color w:val="000000" w:themeColor="text1"/>
        </w:rPr>
      </w:pPr>
    </w:p>
    <w:p w14:paraId="4CA4ABEF" w14:textId="77777777" w:rsidR="00891B63" w:rsidRPr="0090730D" w:rsidRDefault="00891B63" w:rsidP="00891B63">
      <w:pPr>
        <w:tabs>
          <w:tab w:val="center" w:pos="2003"/>
          <w:tab w:val="center" w:pos="2880"/>
          <w:tab w:val="center" w:pos="3600"/>
          <w:tab w:val="center" w:pos="4320"/>
          <w:tab w:val="center" w:pos="5040"/>
          <w:tab w:val="center" w:pos="5760"/>
          <w:tab w:val="center" w:pos="6479"/>
          <w:tab w:val="center" w:pos="7199"/>
          <w:tab w:val="center" w:pos="7919"/>
        </w:tabs>
        <w:spacing w:after="10"/>
        <w:rPr>
          <w:color w:val="000000" w:themeColor="text1"/>
        </w:rPr>
      </w:pPr>
      <w:r w:rsidRPr="0090730D">
        <w:rPr>
          <w:color w:val="000000" w:themeColor="text1"/>
        </w:rPr>
        <w:tab/>
        <w:t xml:space="preserve"> </w:t>
      </w:r>
      <w:r w:rsidRPr="0090730D">
        <w:rPr>
          <w:color w:val="000000" w:themeColor="text1"/>
        </w:rPr>
        <w:tab/>
        <w:t xml:space="preserve"> </w:t>
      </w:r>
      <w:r w:rsidRPr="0090730D">
        <w:rPr>
          <w:color w:val="000000" w:themeColor="text1"/>
        </w:rPr>
        <w:tab/>
        <w:t xml:space="preserve"> </w:t>
      </w:r>
      <w:r w:rsidRPr="0090730D">
        <w:rPr>
          <w:color w:val="000000" w:themeColor="text1"/>
        </w:rPr>
        <w:tab/>
        <w:t xml:space="preserve"> </w:t>
      </w:r>
      <w:r w:rsidRPr="0090730D">
        <w:rPr>
          <w:color w:val="000000" w:themeColor="text1"/>
        </w:rPr>
        <w:tab/>
        <w:t xml:space="preserve"> </w:t>
      </w:r>
      <w:r w:rsidRPr="0090730D">
        <w:rPr>
          <w:color w:val="000000" w:themeColor="text1"/>
        </w:rPr>
        <w:tab/>
        <w:t xml:space="preserve"> </w:t>
      </w:r>
      <w:r w:rsidRPr="0090730D">
        <w:rPr>
          <w:color w:val="000000" w:themeColor="text1"/>
        </w:rPr>
        <w:tab/>
        <w:t xml:space="preserve"> </w:t>
      </w:r>
      <w:r w:rsidRPr="0090730D">
        <w:rPr>
          <w:color w:val="000000" w:themeColor="text1"/>
        </w:rPr>
        <w:tab/>
        <w:t xml:space="preserve"> </w:t>
      </w:r>
    </w:p>
    <w:p w14:paraId="6464C7B7" w14:textId="77777777" w:rsidR="00891B63" w:rsidRPr="0090730D" w:rsidRDefault="00891B63" w:rsidP="00891B63">
      <w:pPr>
        <w:spacing w:after="4" w:line="259" w:lineRule="auto"/>
        <w:rPr>
          <w:color w:val="000000" w:themeColor="text1"/>
        </w:rPr>
      </w:pPr>
      <w:r w:rsidRPr="0090730D">
        <w:rPr>
          <w:color w:val="000000" w:themeColor="text1"/>
        </w:rPr>
        <w:t xml:space="preserve"> </w:t>
      </w:r>
      <w:r w:rsidRPr="0090730D">
        <w:rPr>
          <w:color w:val="000000" w:themeColor="text1"/>
        </w:rPr>
        <w:tab/>
        <w:t xml:space="preserve"> </w:t>
      </w:r>
      <w:r w:rsidRPr="0090730D">
        <w:rPr>
          <w:rFonts w:ascii="Calibri" w:eastAsia="Calibri" w:hAnsi="Calibri" w:cs="Calibri"/>
          <w:color w:val="000000" w:themeColor="text1"/>
        </w:rPr>
        <w:t xml:space="preserve">                </w:t>
      </w:r>
      <w:r w:rsidRPr="0090730D">
        <w:rPr>
          <w:color w:val="000000" w:themeColor="text1"/>
        </w:rPr>
        <w:t xml:space="preserve">Education </w:t>
      </w:r>
    </w:p>
    <w:p w14:paraId="094E93CC" w14:textId="77777777" w:rsidR="00891B63" w:rsidRPr="0090730D" w:rsidRDefault="00891B63" w:rsidP="00891B63">
      <w:pPr>
        <w:spacing w:after="4" w:line="259" w:lineRule="auto"/>
        <w:rPr>
          <w:color w:val="000000" w:themeColor="text1"/>
        </w:rPr>
      </w:pPr>
      <w:r w:rsidRPr="0090730D">
        <w:rPr>
          <w:color w:val="000000" w:themeColor="text1"/>
        </w:rPr>
        <w:tab/>
        <w:t xml:space="preserve"> </w:t>
      </w:r>
      <w:r w:rsidRPr="0090730D">
        <w:rPr>
          <w:color w:val="000000" w:themeColor="text1"/>
        </w:rPr>
        <w:tab/>
        <w:t xml:space="preserve"> </w:t>
      </w:r>
      <w:r w:rsidRPr="0090730D">
        <w:rPr>
          <w:color w:val="000000" w:themeColor="text1"/>
        </w:rPr>
        <w:tab/>
        <w:t>College                                               8</w:t>
      </w:r>
    </w:p>
    <w:p w14:paraId="2688A432" w14:textId="77777777" w:rsidR="00891B63" w:rsidRPr="0090730D" w:rsidRDefault="00891B63" w:rsidP="00891B63">
      <w:pPr>
        <w:spacing w:line="259" w:lineRule="auto"/>
        <w:rPr>
          <w:color w:val="000000" w:themeColor="text1"/>
        </w:rPr>
      </w:pPr>
      <w:r w:rsidRPr="0090730D">
        <w:rPr>
          <w:color w:val="000000" w:themeColor="text1"/>
        </w:rPr>
        <w:t xml:space="preserve"> </w:t>
      </w:r>
      <w:r w:rsidRPr="0090730D">
        <w:rPr>
          <w:color w:val="000000" w:themeColor="text1"/>
        </w:rPr>
        <w:tab/>
      </w:r>
      <w:r w:rsidRPr="0090730D">
        <w:rPr>
          <w:color w:val="000000" w:themeColor="text1"/>
        </w:rPr>
        <w:tab/>
        <w:t xml:space="preserve">       </w:t>
      </w:r>
      <w:r w:rsidRPr="0090730D">
        <w:rPr>
          <w:color w:val="000000" w:themeColor="text1"/>
        </w:rPr>
        <w:tab/>
        <w:t>Bachelor Degree                               11</w:t>
      </w:r>
    </w:p>
    <w:p w14:paraId="630FD6A6" w14:textId="77777777" w:rsidR="00891B63" w:rsidRPr="0090730D" w:rsidRDefault="00891B63" w:rsidP="00891B63">
      <w:pPr>
        <w:spacing w:line="259" w:lineRule="auto"/>
        <w:rPr>
          <w:color w:val="000000" w:themeColor="text1"/>
        </w:rPr>
      </w:pPr>
      <w:r w:rsidRPr="0090730D">
        <w:rPr>
          <w:color w:val="000000" w:themeColor="text1"/>
        </w:rPr>
        <w:tab/>
      </w:r>
      <w:r w:rsidRPr="0090730D">
        <w:rPr>
          <w:color w:val="000000" w:themeColor="text1"/>
        </w:rPr>
        <w:tab/>
        <w:t xml:space="preserve">       </w:t>
      </w:r>
      <w:r w:rsidRPr="0090730D">
        <w:rPr>
          <w:color w:val="000000" w:themeColor="text1"/>
        </w:rPr>
        <w:tab/>
        <w:t>Master’s Degree                                 4</w:t>
      </w:r>
    </w:p>
    <w:p w14:paraId="71AA78E4" w14:textId="77777777" w:rsidR="00891B63" w:rsidRPr="0090730D" w:rsidRDefault="00891B63" w:rsidP="00891B63">
      <w:pPr>
        <w:spacing w:line="259" w:lineRule="auto"/>
        <w:rPr>
          <w:color w:val="000000" w:themeColor="text1"/>
        </w:rPr>
      </w:pPr>
      <w:r w:rsidRPr="0090730D">
        <w:rPr>
          <w:color w:val="000000" w:themeColor="text1"/>
        </w:rPr>
        <w:tab/>
      </w:r>
      <w:r w:rsidRPr="0090730D">
        <w:rPr>
          <w:color w:val="000000" w:themeColor="text1"/>
        </w:rPr>
        <w:tab/>
        <w:t xml:space="preserve">       </w:t>
      </w:r>
      <w:r w:rsidRPr="0090730D">
        <w:rPr>
          <w:color w:val="000000" w:themeColor="text1"/>
        </w:rPr>
        <w:tab/>
        <w:t>Ph.D.                                                   0</w:t>
      </w:r>
    </w:p>
    <w:p w14:paraId="33ECB3D2" w14:textId="77777777" w:rsidR="00891B63" w:rsidRPr="0090730D" w:rsidRDefault="00891B63" w:rsidP="00891B63">
      <w:pPr>
        <w:spacing w:line="259" w:lineRule="auto"/>
        <w:rPr>
          <w:color w:val="000000" w:themeColor="text1"/>
        </w:rPr>
      </w:pPr>
    </w:p>
    <w:p w14:paraId="1ABB55D5" w14:textId="77777777" w:rsidR="00891B63" w:rsidRPr="0090730D" w:rsidRDefault="00891B63" w:rsidP="00891B63">
      <w:pPr>
        <w:spacing w:line="259" w:lineRule="auto"/>
        <w:rPr>
          <w:color w:val="000000" w:themeColor="text1"/>
        </w:rPr>
      </w:pPr>
      <w:r w:rsidRPr="0090730D">
        <w:rPr>
          <w:color w:val="000000" w:themeColor="text1"/>
        </w:rPr>
        <w:tab/>
      </w:r>
      <w:r w:rsidRPr="0090730D">
        <w:rPr>
          <w:color w:val="000000" w:themeColor="text1"/>
        </w:rPr>
        <w:tab/>
        <w:t xml:space="preserve">       Leadership Title</w:t>
      </w:r>
    </w:p>
    <w:p w14:paraId="1FD89E5A" w14:textId="77777777" w:rsidR="00891B63" w:rsidRPr="0090730D" w:rsidRDefault="00891B63" w:rsidP="00891B63">
      <w:pPr>
        <w:spacing w:line="259" w:lineRule="auto"/>
        <w:rPr>
          <w:color w:val="000000" w:themeColor="text1"/>
        </w:rPr>
      </w:pPr>
      <w:r w:rsidRPr="0090730D">
        <w:rPr>
          <w:color w:val="000000" w:themeColor="text1"/>
        </w:rPr>
        <w:tab/>
      </w:r>
      <w:r w:rsidRPr="0090730D">
        <w:rPr>
          <w:color w:val="000000" w:themeColor="text1"/>
        </w:rPr>
        <w:tab/>
        <w:t xml:space="preserve">       </w:t>
      </w:r>
      <w:r w:rsidRPr="0090730D">
        <w:rPr>
          <w:color w:val="000000" w:themeColor="text1"/>
        </w:rPr>
        <w:tab/>
        <w:t xml:space="preserve">Coordinator                                         6 </w:t>
      </w:r>
    </w:p>
    <w:p w14:paraId="543FB198" w14:textId="77777777" w:rsidR="00891B63" w:rsidRPr="0090730D" w:rsidRDefault="00891B63" w:rsidP="00891B63">
      <w:pPr>
        <w:spacing w:line="259" w:lineRule="auto"/>
        <w:rPr>
          <w:color w:val="000000" w:themeColor="text1"/>
        </w:rPr>
      </w:pPr>
      <w:r w:rsidRPr="0090730D">
        <w:rPr>
          <w:color w:val="000000" w:themeColor="text1"/>
        </w:rPr>
        <w:t xml:space="preserve">                              </w:t>
      </w:r>
      <w:r w:rsidRPr="0090730D">
        <w:rPr>
          <w:color w:val="000000" w:themeColor="text1"/>
        </w:rPr>
        <w:tab/>
        <w:t xml:space="preserve"> Manager                                            13</w:t>
      </w:r>
    </w:p>
    <w:p w14:paraId="2A8CF853" w14:textId="77777777" w:rsidR="00891B63" w:rsidRPr="0090730D" w:rsidRDefault="00891B63" w:rsidP="00891B63">
      <w:pPr>
        <w:spacing w:line="259" w:lineRule="auto"/>
        <w:rPr>
          <w:color w:val="000000" w:themeColor="text1"/>
        </w:rPr>
      </w:pPr>
      <w:r w:rsidRPr="0090730D">
        <w:rPr>
          <w:color w:val="000000" w:themeColor="text1"/>
        </w:rPr>
        <w:tab/>
      </w:r>
      <w:r w:rsidRPr="0090730D">
        <w:rPr>
          <w:color w:val="000000" w:themeColor="text1"/>
        </w:rPr>
        <w:tab/>
        <w:t xml:space="preserve">      </w:t>
      </w:r>
      <w:r w:rsidRPr="0090730D">
        <w:rPr>
          <w:color w:val="000000" w:themeColor="text1"/>
        </w:rPr>
        <w:tab/>
        <w:t xml:space="preserve"> Director                                               4</w:t>
      </w:r>
    </w:p>
    <w:p w14:paraId="7D1F5566" w14:textId="77777777" w:rsidR="00891B63" w:rsidRPr="0090730D" w:rsidRDefault="00891B63" w:rsidP="00891B63">
      <w:pPr>
        <w:spacing w:line="259" w:lineRule="auto"/>
        <w:rPr>
          <w:color w:val="000000" w:themeColor="text1"/>
        </w:rPr>
      </w:pPr>
    </w:p>
    <w:p w14:paraId="361C34AC" w14:textId="77777777" w:rsidR="00891B63" w:rsidRPr="0090730D" w:rsidRDefault="00891B63" w:rsidP="00891B63">
      <w:pPr>
        <w:spacing w:line="259" w:lineRule="auto"/>
        <w:rPr>
          <w:color w:val="000000" w:themeColor="text1"/>
        </w:rPr>
      </w:pPr>
      <w:r w:rsidRPr="0090730D">
        <w:rPr>
          <w:color w:val="000000" w:themeColor="text1"/>
        </w:rPr>
        <w:tab/>
      </w:r>
      <w:r w:rsidRPr="0090730D">
        <w:rPr>
          <w:color w:val="000000" w:themeColor="text1"/>
        </w:rPr>
        <w:tab/>
        <w:t xml:space="preserve">       Cultural Background </w:t>
      </w:r>
    </w:p>
    <w:p w14:paraId="731D85D2" w14:textId="77777777" w:rsidR="00891B63" w:rsidRPr="0090730D" w:rsidRDefault="00891B63" w:rsidP="00891B63">
      <w:pPr>
        <w:spacing w:line="259" w:lineRule="auto"/>
        <w:rPr>
          <w:color w:val="000000" w:themeColor="text1"/>
        </w:rPr>
      </w:pPr>
      <w:r w:rsidRPr="0090730D">
        <w:rPr>
          <w:color w:val="000000" w:themeColor="text1"/>
        </w:rPr>
        <w:tab/>
      </w:r>
      <w:r w:rsidRPr="0090730D">
        <w:rPr>
          <w:color w:val="000000" w:themeColor="text1"/>
        </w:rPr>
        <w:tab/>
        <w:t xml:space="preserve">      </w:t>
      </w:r>
      <w:r w:rsidRPr="0090730D">
        <w:rPr>
          <w:color w:val="000000" w:themeColor="text1"/>
        </w:rPr>
        <w:tab/>
        <w:t xml:space="preserve"> Caucasian                                         21</w:t>
      </w:r>
    </w:p>
    <w:p w14:paraId="4EA3B33D" w14:textId="77777777" w:rsidR="00891B63" w:rsidRPr="0090730D" w:rsidRDefault="00891B63" w:rsidP="00891B63">
      <w:pPr>
        <w:spacing w:line="259" w:lineRule="auto"/>
        <w:rPr>
          <w:color w:val="000000" w:themeColor="text1"/>
        </w:rPr>
      </w:pPr>
      <w:r w:rsidRPr="0090730D">
        <w:rPr>
          <w:color w:val="000000" w:themeColor="text1"/>
        </w:rPr>
        <w:tab/>
      </w:r>
      <w:r w:rsidRPr="0090730D">
        <w:rPr>
          <w:color w:val="000000" w:themeColor="text1"/>
        </w:rPr>
        <w:tab/>
        <w:t xml:space="preserve">       </w:t>
      </w:r>
      <w:r w:rsidRPr="0090730D">
        <w:rPr>
          <w:color w:val="000000" w:themeColor="text1"/>
        </w:rPr>
        <w:tab/>
        <w:t xml:space="preserve"> Asian                                                  2    </w:t>
      </w:r>
    </w:p>
    <w:p w14:paraId="791FFF00" w14:textId="77777777" w:rsidR="00891B63" w:rsidRPr="0090730D" w:rsidRDefault="00891B63" w:rsidP="00891B63">
      <w:pPr>
        <w:spacing w:line="259" w:lineRule="auto"/>
        <w:rPr>
          <w:color w:val="000000" w:themeColor="text1"/>
          <w:sz w:val="20"/>
        </w:rPr>
      </w:pPr>
      <w:r w:rsidRPr="0090730D">
        <w:rPr>
          <w:color w:val="000000" w:themeColor="text1"/>
          <w:sz w:val="20"/>
        </w:rPr>
        <w:t xml:space="preserve">  </w:t>
      </w:r>
    </w:p>
    <w:p w14:paraId="5B86AD04" w14:textId="77777777" w:rsidR="00891B63" w:rsidRPr="0090730D" w:rsidRDefault="00891B63" w:rsidP="00891B63">
      <w:pPr>
        <w:spacing w:line="259" w:lineRule="auto"/>
        <w:rPr>
          <w:color w:val="000000" w:themeColor="text1"/>
          <w:sz w:val="20"/>
        </w:rPr>
      </w:pPr>
    </w:p>
    <w:p w14:paraId="58A862C5" w14:textId="77777777" w:rsidR="00891B63" w:rsidRPr="0090730D" w:rsidRDefault="00891B63" w:rsidP="0058639E">
      <w:pPr>
        <w:spacing w:line="259" w:lineRule="auto"/>
        <w:rPr>
          <w:color w:val="000000" w:themeColor="text1"/>
        </w:rPr>
      </w:pPr>
      <w:r w:rsidRPr="0090730D">
        <w:rPr>
          <w:color w:val="000000" w:themeColor="text1"/>
          <w:sz w:val="20"/>
        </w:rPr>
        <w:t xml:space="preserve"> </w:t>
      </w:r>
    </w:p>
    <w:p w14:paraId="4EE2041F" w14:textId="77777777" w:rsidR="00891B63" w:rsidRPr="0090730D" w:rsidRDefault="00891B63" w:rsidP="00891B63">
      <w:pPr>
        <w:widowControl w:val="0"/>
        <w:autoSpaceDE w:val="0"/>
        <w:autoSpaceDN w:val="0"/>
        <w:adjustRightInd w:val="0"/>
        <w:spacing w:line="480" w:lineRule="auto"/>
        <w:jc w:val="center"/>
        <w:rPr>
          <w:b/>
          <w:color w:val="000000" w:themeColor="text1"/>
        </w:rPr>
      </w:pPr>
    </w:p>
    <w:p w14:paraId="4FC4E9F5" w14:textId="77777777" w:rsidR="00891B63" w:rsidRPr="0090730D" w:rsidRDefault="00891B63" w:rsidP="00891B63">
      <w:pPr>
        <w:widowControl w:val="0"/>
        <w:autoSpaceDE w:val="0"/>
        <w:autoSpaceDN w:val="0"/>
        <w:adjustRightInd w:val="0"/>
        <w:spacing w:line="480" w:lineRule="auto"/>
        <w:jc w:val="center"/>
        <w:rPr>
          <w:b/>
          <w:color w:val="000000" w:themeColor="text1"/>
        </w:rPr>
      </w:pPr>
      <w:r w:rsidRPr="0090730D">
        <w:rPr>
          <w:b/>
          <w:color w:val="000000" w:themeColor="text1"/>
        </w:rPr>
        <w:t>Summary of the Results</w:t>
      </w:r>
    </w:p>
    <w:p w14:paraId="50504DE5" w14:textId="77777777" w:rsidR="00891B63" w:rsidRPr="0090730D" w:rsidRDefault="00891B63" w:rsidP="00891B63">
      <w:pPr>
        <w:spacing w:line="480" w:lineRule="auto"/>
        <w:rPr>
          <w:color w:val="000000" w:themeColor="text1"/>
          <w:lang w:eastAsia="en-CA"/>
        </w:rPr>
      </w:pPr>
      <w:r w:rsidRPr="0090730D">
        <w:rPr>
          <w:color w:val="000000" w:themeColor="text1"/>
        </w:rPr>
        <w:tab/>
        <w:t>A summary of the results regarding the differences between pre-test and post-t scores in the LMS total score among leaders after completing the mindfulness reflective practice are presented here.  The null hypothesis (Ho1) stated that there is no difference in the mean LMS pre-test (µ</w:t>
      </w:r>
      <w:r w:rsidRPr="0090730D">
        <w:rPr>
          <w:color w:val="000000" w:themeColor="text1"/>
          <w:vertAlign w:val="subscript"/>
        </w:rPr>
        <w:t>1</w:t>
      </w:r>
      <w:r w:rsidRPr="0090730D">
        <w:rPr>
          <w:color w:val="000000" w:themeColor="text1"/>
        </w:rPr>
        <w:t>) and post-test scores (µ</w:t>
      </w:r>
      <w:r w:rsidRPr="0090730D">
        <w:rPr>
          <w:color w:val="000000" w:themeColor="text1"/>
          <w:vertAlign w:val="subscript"/>
        </w:rPr>
        <w:t xml:space="preserve"> 2</w:t>
      </w:r>
      <w:r w:rsidRPr="0090730D">
        <w:rPr>
          <w:color w:val="000000" w:themeColor="text1"/>
        </w:rPr>
        <w:t>), where H</w:t>
      </w:r>
      <w:r w:rsidRPr="0090730D">
        <w:rPr>
          <w:color w:val="000000" w:themeColor="text1"/>
          <w:vertAlign w:val="subscript"/>
        </w:rPr>
        <w:t xml:space="preserve">O1: </w:t>
      </w:r>
      <w:r w:rsidRPr="0090730D">
        <w:rPr>
          <w:color w:val="000000" w:themeColor="text1"/>
        </w:rPr>
        <w:t>µ</w:t>
      </w:r>
      <w:r w:rsidRPr="0090730D">
        <w:rPr>
          <w:color w:val="000000" w:themeColor="text1"/>
          <w:vertAlign w:val="subscript"/>
        </w:rPr>
        <w:t xml:space="preserve"> 1</w:t>
      </w:r>
      <w:r w:rsidRPr="0090730D">
        <w:rPr>
          <w:color w:val="000000" w:themeColor="text1"/>
        </w:rPr>
        <w:t>= µ</w:t>
      </w:r>
      <w:r w:rsidRPr="0090730D">
        <w:rPr>
          <w:color w:val="000000" w:themeColor="text1"/>
          <w:vertAlign w:val="subscript"/>
        </w:rPr>
        <w:t xml:space="preserve"> 2. </w:t>
      </w:r>
      <w:r w:rsidRPr="0090730D">
        <w:rPr>
          <w:color w:val="000000" w:themeColor="text1"/>
        </w:rPr>
        <w:t xml:space="preserve"> The alternative hypothesis (H</w:t>
      </w:r>
      <w:r w:rsidRPr="0090730D">
        <w:rPr>
          <w:color w:val="000000" w:themeColor="text1"/>
          <w:vertAlign w:val="subscript"/>
        </w:rPr>
        <w:t>A1</w:t>
      </w:r>
      <w:r w:rsidRPr="0090730D">
        <w:rPr>
          <w:color w:val="000000" w:themeColor="text1"/>
        </w:rPr>
        <w:t>) stated that the mean pre-test score (µ</w:t>
      </w:r>
      <w:r w:rsidRPr="0090730D">
        <w:rPr>
          <w:color w:val="000000" w:themeColor="text1"/>
          <w:vertAlign w:val="subscript"/>
        </w:rPr>
        <w:t>1</w:t>
      </w:r>
      <w:r w:rsidRPr="0090730D">
        <w:rPr>
          <w:color w:val="000000" w:themeColor="text1"/>
        </w:rPr>
        <w:t xml:space="preserve">) will be less than or </w:t>
      </w:r>
      <w:r w:rsidRPr="0090730D">
        <w:rPr>
          <w:color w:val="000000" w:themeColor="text1"/>
        </w:rPr>
        <w:lastRenderedPageBreak/>
        <w:t>equal to the post-test score (µ</w:t>
      </w:r>
      <w:r w:rsidRPr="0090730D">
        <w:rPr>
          <w:color w:val="000000" w:themeColor="text1"/>
          <w:vertAlign w:val="subscript"/>
        </w:rPr>
        <w:t xml:space="preserve"> 2</w:t>
      </w:r>
      <w:r w:rsidRPr="0090730D">
        <w:rPr>
          <w:color w:val="000000" w:themeColor="text1"/>
        </w:rPr>
        <w:t>), where H</w:t>
      </w:r>
      <w:r w:rsidRPr="0090730D">
        <w:rPr>
          <w:color w:val="000000" w:themeColor="text1"/>
          <w:vertAlign w:val="subscript"/>
        </w:rPr>
        <w:t xml:space="preserve">A1: </w:t>
      </w:r>
      <w:r w:rsidRPr="0090730D">
        <w:rPr>
          <w:color w:val="000000" w:themeColor="text1"/>
        </w:rPr>
        <w:t>µ</w:t>
      </w:r>
      <w:r w:rsidRPr="0090730D">
        <w:rPr>
          <w:color w:val="000000" w:themeColor="text1"/>
          <w:vertAlign w:val="subscript"/>
        </w:rPr>
        <w:t xml:space="preserve"> 1 </w:t>
      </w:r>
      <w:r w:rsidRPr="0090730D">
        <w:rPr>
          <w:color w:val="000000" w:themeColor="text1"/>
        </w:rPr>
        <w:t>≤</w:t>
      </w:r>
      <w:r w:rsidRPr="0090730D">
        <w:rPr>
          <w:i/>
          <w:color w:val="000000" w:themeColor="text1"/>
        </w:rPr>
        <w:t xml:space="preserve"> </w:t>
      </w:r>
      <w:r w:rsidRPr="0090730D">
        <w:rPr>
          <w:color w:val="000000" w:themeColor="text1"/>
        </w:rPr>
        <w:t>µ</w:t>
      </w:r>
      <w:r w:rsidRPr="0090730D">
        <w:rPr>
          <w:color w:val="000000" w:themeColor="text1"/>
          <w:vertAlign w:val="subscript"/>
        </w:rPr>
        <w:t xml:space="preserve"> 2. </w:t>
      </w:r>
      <w:r w:rsidRPr="0090730D">
        <w:rPr>
          <w:color w:val="000000" w:themeColor="text1"/>
        </w:rPr>
        <w:t xml:space="preserve"> The one-tailed </w:t>
      </w:r>
      <w:r w:rsidRPr="0090730D">
        <w:rPr>
          <w:i/>
          <w:color w:val="000000" w:themeColor="text1"/>
        </w:rPr>
        <w:t>t</w:t>
      </w:r>
      <w:r w:rsidRPr="0090730D">
        <w:rPr>
          <w:color w:val="000000" w:themeColor="text1"/>
        </w:rPr>
        <w:t xml:space="preserve"> test for non-independent (matched) sample was performed and gave the following results (Table 2).  In order to determine if the null hypothesis should be accepted or rejected, a comparison between the pre-test and post-test mean scores were subjected to an independent sample t-test.   A significant t-value was obtained, </w:t>
      </w:r>
      <w:r w:rsidRPr="0090730D">
        <w:rPr>
          <w:i/>
          <w:color w:val="000000" w:themeColor="text1"/>
        </w:rPr>
        <w:t>t</w:t>
      </w:r>
      <w:r w:rsidRPr="0090730D">
        <w:rPr>
          <w:color w:val="000000" w:themeColor="text1"/>
        </w:rPr>
        <w:t xml:space="preserve">=-3.45, </w:t>
      </w:r>
      <w:r w:rsidRPr="0090730D">
        <w:rPr>
          <w:i/>
          <w:color w:val="000000" w:themeColor="text1"/>
        </w:rPr>
        <w:t>p</w:t>
      </w:r>
      <w:r w:rsidRPr="0090730D">
        <w:rPr>
          <w:color w:val="000000" w:themeColor="text1"/>
        </w:rPr>
        <w:t xml:space="preserve">&lt;.05, </w:t>
      </w:r>
      <w:r w:rsidRPr="0090730D">
        <w:rPr>
          <w:i/>
          <w:color w:val="000000" w:themeColor="text1"/>
        </w:rPr>
        <w:t>df=</w:t>
      </w:r>
      <w:r w:rsidRPr="0090730D">
        <w:rPr>
          <w:color w:val="000000" w:themeColor="text1"/>
        </w:rPr>
        <w:t xml:space="preserve">22.  Since the t-test was significant, the null hypothesis was not supported and was rejected in favor of the alternative hypothesis.  </w:t>
      </w:r>
    </w:p>
    <w:p w14:paraId="33C927A1" w14:textId="77777777" w:rsidR="00891B63" w:rsidRPr="0090730D" w:rsidRDefault="00891B63" w:rsidP="00891B63">
      <w:pPr>
        <w:widowControl w:val="0"/>
        <w:autoSpaceDE w:val="0"/>
        <w:autoSpaceDN w:val="0"/>
        <w:adjustRightInd w:val="0"/>
        <w:spacing w:line="480" w:lineRule="auto"/>
        <w:rPr>
          <w:color w:val="000000" w:themeColor="text1"/>
        </w:rPr>
      </w:pPr>
      <w:r w:rsidRPr="0090730D">
        <w:rPr>
          <w:color w:val="000000" w:themeColor="text1"/>
        </w:rPr>
        <w:t xml:space="preserve">  </w:t>
      </w:r>
    </w:p>
    <w:p w14:paraId="4702125F" w14:textId="77777777" w:rsidR="00891B63" w:rsidRPr="0090730D" w:rsidRDefault="00891B63" w:rsidP="00891B63">
      <w:pPr>
        <w:widowControl w:val="0"/>
        <w:autoSpaceDE w:val="0"/>
        <w:autoSpaceDN w:val="0"/>
        <w:adjustRightInd w:val="0"/>
        <w:spacing w:line="480" w:lineRule="auto"/>
        <w:jc w:val="center"/>
        <w:rPr>
          <w:b/>
          <w:color w:val="000000" w:themeColor="text1"/>
        </w:rPr>
      </w:pPr>
      <w:r w:rsidRPr="0090730D">
        <w:rPr>
          <w:b/>
          <w:color w:val="000000" w:themeColor="text1"/>
        </w:rPr>
        <w:t>Details of the Analysis and the Results</w:t>
      </w:r>
    </w:p>
    <w:p w14:paraId="358799E8" w14:textId="4AFEAB2F" w:rsidR="00891B63" w:rsidRPr="0090730D" w:rsidRDefault="00891B63" w:rsidP="00BF1D0C">
      <w:pPr>
        <w:spacing w:line="480" w:lineRule="auto"/>
        <w:ind w:firstLine="720"/>
        <w:rPr>
          <w:color w:val="000000" w:themeColor="text1"/>
        </w:rPr>
      </w:pPr>
      <w:r w:rsidRPr="0090730D">
        <w:rPr>
          <w:color w:val="000000" w:themeColor="text1"/>
        </w:rPr>
        <w:t>The first null hypothesis (H</w:t>
      </w:r>
      <w:r w:rsidRPr="0090730D">
        <w:rPr>
          <w:color w:val="000000" w:themeColor="text1"/>
          <w:vertAlign w:val="subscript"/>
        </w:rPr>
        <w:t>O1</w:t>
      </w:r>
      <w:r w:rsidRPr="0090730D">
        <w:rPr>
          <w:color w:val="000000" w:themeColor="text1"/>
        </w:rPr>
        <w:t>) stated that there is no difference in the mean LMS pre-post. The alternative hypothesis stated that there is a difference in LMS from pre to post testing. There were three component</w:t>
      </w:r>
      <w:r w:rsidR="00DC7DA4">
        <w:rPr>
          <w:color w:val="000000" w:themeColor="text1"/>
        </w:rPr>
        <w:t>s</w:t>
      </w:r>
      <w:r w:rsidRPr="0090730D">
        <w:rPr>
          <w:color w:val="000000" w:themeColor="text1"/>
        </w:rPr>
        <w:t xml:space="preserve"> of the LMS scale: novelty seeking, novelty producing and engagement. A total score of the LMS scale was also derived. The means and standard deviations on all of these measures are included in Table 2. The pre administration of the LMS components was compared with the post administration of this scale using dependent t-test analyses. Total scores were compared, as well as the three subscales: novelty seeking, novelty producing and engagement. There was a significant difference between the pre and post total scores, </w:t>
      </w:r>
      <w:r w:rsidRPr="0090730D">
        <w:rPr>
          <w:i/>
          <w:color w:val="000000" w:themeColor="text1"/>
        </w:rPr>
        <w:t>t</w:t>
      </w:r>
      <w:r w:rsidRPr="0090730D">
        <w:rPr>
          <w:color w:val="000000" w:themeColor="text1"/>
        </w:rPr>
        <w:t xml:space="preserve">(22)= -2.64, </w:t>
      </w:r>
      <w:r w:rsidRPr="0090730D">
        <w:rPr>
          <w:i/>
          <w:color w:val="000000" w:themeColor="text1"/>
        </w:rPr>
        <w:t>p</w:t>
      </w:r>
      <w:r w:rsidRPr="0090730D">
        <w:rPr>
          <w:color w:val="000000" w:themeColor="text1"/>
        </w:rPr>
        <w:t xml:space="preserve">=.015, indicating that overall creative novelty significantly increased after participation in the mindfulness reflection intervention. There was also a significant difference between the pre and post novelty seeking subscale scores, </w:t>
      </w:r>
      <w:r w:rsidRPr="0090730D">
        <w:rPr>
          <w:i/>
          <w:color w:val="000000" w:themeColor="text1"/>
        </w:rPr>
        <w:t>t</w:t>
      </w:r>
      <w:r w:rsidRPr="0090730D">
        <w:rPr>
          <w:color w:val="000000" w:themeColor="text1"/>
        </w:rPr>
        <w:t xml:space="preserve">(22)= -3.45, </w:t>
      </w:r>
      <w:r w:rsidRPr="0090730D">
        <w:rPr>
          <w:i/>
          <w:color w:val="000000" w:themeColor="text1"/>
        </w:rPr>
        <w:t>p</w:t>
      </w:r>
      <w:r w:rsidRPr="0090730D">
        <w:rPr>
          <w:color w:val="000000" w:themeColor="text1"/>
        </w:rPr>
        <w:t xml:space="preserve">=.002, indicating that novelty seeking significantly increased after participation in the intervention. However, neither novelty </w:t>
      </w:r>
      <w:r w:rsidRPr="0090730D">
        <w:rPr>
          <w:color w:val="000000" w:themeColor="text1"/>
        </w:rPr>
        <w:lastRenderedPageBreak/>
        <w:t>producing nor engagement demonstrated significant differences [</w:t>
      </w:r>
      <w:r w:rsidRPr="0090730D">
        <w:rPr>
          <w:i/>
          <w:color w:val="000000" w:themeColor="text1"/>
        </w:rPr>
        <w:t>t</w:t>
      </w:r>
      <w:r w:rsidRPr="0090730D">
        <w:rPr>
          <w:color w:val="000000" w:themeColor="text1"/>
        </w:rPr>
        <w:t xml:space="preserve">(22)= -1.46, </w:t>
      </w:r>
      <w:r w:rsidRPr="0090730D">
        <w:rPr>
          <w:i/>
          <w:color w:val="000000" w:themeColor="text1"/>
        </w:rPr>
        <w:t>ns</w:t>
      </w:r>
      <w:r w:rsidRPr="0090730D">
        <w:rPr>
          <w:color w:val="000000" w:themeColor="text1"/>
        </w:rPr>
        <w:t xml:space="preserve">; </w:t>
      </w:r>
      <w:r w:rsidRPr="0090730D">
        <w:rPr>
          <w:i/>
          <w:color w:val="000000" w:themeColor="text1"/>
        </w:rPr>
        <w:t>t</w:t>
      </w:r>
      <w:r w:rsidRPr="0090730D">
        <w:rPr>
          <w:color w:val="000000" w:themeColor="text1"/>
        </w:rPr>
        <w:t xml:space="preserve">(22)= -0.31, </w:t>
      </w:r>
      <w:r w:rsidRPr="0090730D">
        <w:rPr>
          <w:i/>
          <w:color w:val="000000" w:themeColor="text1"/>
        </w:rPr>
        <w:t>ns</w:t>
      </w:r>
      <w:r w:rsidRPr="0090730D">
        <w:rPr>
          <w:color w:val="000000" w:themeColor="text1"/>
        </w:rPr>
        <w:t xml:space="preserve">]. </w:t>
      </w:r>
    </w:p>
    <w:p w14:paraId="2E28397E" w14:textId="77777777" w:rsidR="00891B63" w:rsidRPr="0090730D" w:rsidRDefault="00891B63" w:rsidP="00891B63">
      <w:pPr>
        <w:widowControl w:val="0"/>
        <w:autoSpaceDE w:val="0"/>
        <w:autoSpaceDN w:val="0"/>
        <w:adjustRightInd w:val="0"/>
        <w:spacing w:line="480" w:lineRule="auto"/>
        <w:rPr>
          <w:b/>
          <w:color w:val="000000" w:themeColor="text1"/>
        </w:rPr>
      </w:pPr>
    </w:p>
    <w:p w14:paraId="583252F1" w14:textId="77777777" w:rsidR="00891B63" w:rsidRPr="0090730D" w:rsidRDefault="00891B63" w:rsidP="0058639E">
      <w:pPr>
        <w:spacing w:after="160" w:line="480" w:lineRule="auto"/>
        <w:contextualSpacing/>
        <w:rPr>
          <w:rFonts w:eastAsiaTheme="minorHAnsi"/>
          <w:color w:val="000000" w:themeColor="text1"/>
        </w:rPr>
      </w:pPr>
      <w:r w:rsidRPr="0090730D">
        <w:rPr>
          <w:rFonts w:eastAsiaTheme="minorHAnsi"/>
          <w:color w:val="000000" w:themeColor="text1"/>
        </w:rPr>
        <w:t>Table 2. Langer Mindfulness Scale Pre and Post M</w:t>
      </w:r>
      <w:r w:rsidR="0058639E" w:rsidRPr="0090730D">
        <w:rPr>
          <w:rFonts w:eastAsiaTheme="minorHAnsi"/>
          <w:color w:val="000000" w:themeColor="text1"/>
        </w:rPr>
        <w:t>eans (SD) and T-Test statistics</w:t>
      </w:r>
    </w:p>
    <w:p w14:paraId="1DA4BBEC" w14:textId="77777777" w:rsidR="00891B63" w:rsidRPr="0090730D" w:rsidRDefault="00891B63" w:rsidP="00891B63">
      <w:pPr>
        <w:spacing w:line="259" w:lineRule="auto"/>
        <w:rPr>
          <w:color w:val="000000" w:themeColor="text1"/>
        </w:rPr>
      </w:pPr>
      <w:r w:rsidRPr="0090730D">
        <w:rPr>
          <w:i/>
          <w:color w:val="000000" w:themeColor="text1"/>
          <w:sz w:val="20"/>
        </w:rPr>
        <w:t xml:space="preserve"> </w:t>
      </w:r>
    </w:p>
    <w:tbl>
      <w:tblPr>
        <w:tblStyle w:val="TableGrid"/>
        <w:tblW w:w="10276" w:type="dxa"/>
        <w:tblInd w:w="-29" w:type="dxa"/>
        <w:tblCellMar>
          <w:bottom w:w="22" w:type="dxa"/>
          <w:right w:w="115" w:type="dxa"/>
        </w:tblCellMar>
        <w:tblLook w:val="04A0" w:firstRow="1" w:lastRow="0" w:firstColumn="1" w:lastColumn="0" w:noHBand="0" w:noVBand="1"/>
      </w:tblPr>
      <w:tblGrid>
        <w:gridCol w:w="3498"/>
        <w:gridCol w:w="694"/>
        <w:gridCol w:w="2082"/>
        <w:gridCol w:w="4002"/>
      </w:tblGrid>
      <w:tr w:rsidR="0090730D" w:rsidRPr="0090730D" w14:paraId="6250EB73" w14:textId="77777777" w:rsidTr="00BF1D0C">
        <w:trPr>
          <w:trHeight w:val="764"/>
        </w:trPr>
        <w:tc>
          <w:tcPr>
            <w:tcW w:w="3498" w:type="dxa"/>
            <w:tcBorders>
              <w:top w:val="single" w:sz="12" w:space="0" w:color="000000"/>
              <w:left w:val="nil"/>
              <w:bottom w:val="nil"/>
              <w:right w:val="nil"/>
            </w:tcBorders>
          </w:tcPr>
          <w:p w14:paraId="53CA1471" w14:textId="77777777" w:rsidR="00891B63" w:rsidRPr="0090730D" w:rsidRDefault="00891B63" w:rsidP="00CD1870">
            <w:pPr>
              <w:spacing w:line="259" w:lineRule="auto"/>
              <w:ind w:left="205"/>
              <w:jc w:val="center"/>
              <w:rPr>
                <w:color w:val="000000" w:themeColor="text1"/>
              </w:rPr>
            </w:pPr>
            <w:r w:rsidRPr="0090730D">
              <w:rPr>
                <w:color w:val="000000" w:themeColor="text1"/>
              </w:rPr>
              <w:t xml:space="preserve"> </w:t>
            </w:r>
            <w:r w:rsidRPr="0090730D">
              <w:rPr>
                <w:color w:val="000000" w:themeColor="text1"/>
              </w:rPr>
              <w:tab/>
              <w:t xml:space="preserve"> </w:t>
            </w:r>
            <w:r w:rsidRPr="0090730D">
              <w:rPr>
                <w:color w:val="000000" w:themeColor="text1"/>
              </w:rPr>
              <w:tab/>
              <w:t xml:space="preserve"> </w:t>
            </w:r>
            <w:r w:rsidRPr="0090730D">
              <w:rPr>
                <w:color w:val="000000" w:themeColor="text1"/>
              </w:rPr>
              <w:tab/>
              <w:t xml:space="preserve"> </w:t>
            </w:r>
          </w:p>
          <w:p w14:paraId="0A7F0660" w14:textId="77777777" w:rsidR="00891B63" w:rsidRPr="0090730D" w:rsidRDefault="00891B63" w:rsidP="00CD1870">
            <w:pPr>
              <w:spacing w:after="1" w:line="259" w:lineRule="auto"/>
              <w:ind w:left="194"/>
              <w:jc w:val="center"/>
              <w:rPr>
                <w:color w:val="000000" w:themeColor="text1"/>
              </w:rPr>
            </w:pPr>
            <w:r w:rsidRPr="0090730D">
              <w:rPr>
                <w:color w:val="000000" w:themeColor="text1"/>
                <w:sz w:val="20"/>
              </w:rPr>
              <w:t xml:space="preserve"> </w:t>
            </w:r>
            <w:r w:rsidRPr="0090730D">
              <w:rPr>
                <w:color w:val="000000" w:themeColor="text1"/>
                <w:sz w:val="20"/>
              </w:rPr>
              <w:tab/>
              <w:t xml:space="preserve"> </w:t>
            </w:r>
            <w:r w:rsidRPr="0090730D">
              <w:rPr>
                <w:color w:val="000000" w:themeColor="text1"/>
                <w:sz w:val="20"/>
              </w:rPr>
              <w:tab/>
              <w:t xml:space="preserve"> </w:t>
            </w:r>
            <w:r w:rsidRPr="0090730D">
              <w:rPr>
                <w:color w:val="000000" w:themeColor="text1"/>
                <w:sz w:val="20"/>
              </w:rPr>
              <w:tab/>
              <w:t xml:space="preserve"> </w:t>
            </w:r>
          </w:p>
          <w:p w14:paraId="462443C0" w14:textId="77777777" w:rsidR="00891B63" w:rsidRPr="0090730D" w:rsidRDefault="00891B63" w:rsidP="00CD1870">
            <w:pPr>
              <w:spacing w:line="259" w:lineRule="auto"/>
              <w:ind w:left="194"/>
              <w:jc w:val="center"/>
              <w:rPr>
                <w:color w:val="000000" w:themeColor="text1"/>
              </w:rPr>
            </w:pPr>
            <w:r w:rsidRPr="0090730D">
              <w:rPr>
                <w:color w:val="000000" w:themeColor="text1"/>
                <w:sz w:val="20"/>
              </w:rPr>
              <w:t xml:space="preserve"> </w:t>
            </w:r>
            <w:r w:rsidRPr="0090730D">
              <w:rPr>
                <w:color w:val="000000" w:themeColor="text1"/>
                <w:sz w:val="20"/>
              </w:rPr>
              <w:tab/>
              <w:t xml:space="preserve"> </w:t>
            </w:r>
            <w:r w:rsidRPr="0090730D">
              <w:rPr>
                <w:color w:val="000000" w:themeColor="text1"/>
                <w:sz w:val="20"/>
              </w:rPr>
              <w:tab/>
              <w:t xml:space="preserve"> </w:t>
            </w:r>
            <w:r w:rsidRPr="0090730D">
              <w:rPr>
                <w:color w:val="000000" w:themeColor="text1"/>
                <w:sz w:val="20"/>
              </w:rPr>
              <w:tab/>
              <w:t xml:space="preserve"> </w:t>
            </w:r>
          </w:p>
        </w:tc>
        <w:tc>
          <w:tcPr>
            <w:tcW w:w="694" w:type="dxa"/>
            <w:tcBorders>
              <w:top w:val="single" w:sz="12" w:space="0" w:color="000000"/>
              <w:left w:val="nil"/>
              <w:bottom w:val="nil"/>
              <w:right w:val="nil"/>
            </w:tcBorders>
          </w:tcPr>
          <w:p w14:paraId="78480366" w14:textId="77777777" w:rsidR="00891B63" w:rsidRPr="0090730D" w:rsidRDefault="00891B63" w:rsidP="00CD1870">
            <w:pPr>
              <w:spacing w:line="259" w:lineRule="auto"/>
              <w:ind w:left="1"/>
              <w:rPr>
                <w:color w:val="000000" w:themeColor="text1"/>
              </w:rPr>
            </w:pPr>
            <w:r w:rsidRPr="0090730D">
              <w:rPr>
                <w:color w:val="000000" w:themeColor="text1"/>
              </w:rPr>
              <w:t xml:space="preserve"> </w:t>
            </w:r>
          </w:p>
          <w:p w14:paraId="7DB75A69" w14:textId="77777777" w:rsidR="00891B63" w:rsidRPr="0090730D" w:rsidRDefault="00891B63" w:rsidP="00CD1870">
            <w:pPr>
              <w:spacing w:line="259" w:lineRule="auto"/>
              <w:rPr>
                <w:color w:val="000000" w:themeColor="text1"/>
              </w:rPr>
            </w:pPr>
            <w:r w:rsidRPr="0090730D">
              <w:rPr>
                <w:color w:val="000000" w:themeColor="text1"/>
                <w:sz w:val="20"/>
              </w:rPr>
              <w:t xml:space="preserve"> </w:t>
            </w:r>
          </w:p>
          <w:p w14:paraId="7E145FCF" w14:textId="77777777" w:rsidR="00891B63" w:rsidRPr="0090730D" w:rsidRDefault="00891B63" w:rsidP="00CD1870">
            <w:pPr>
              <w:spacing w:line="259" w:lineRule="auto"/>
              <w:rPr>
                <w:color w:val="000000" w:themeColor="text1"/>
              </w:rPr>
            </w:pPr>
            <w:r w:rsidRPr="0090730D">
              <w:rPr>
                <w:color w:val="000000" w:themeColor="text1"/>
                <w:sz w:val="20"/>
              </w:rPr>
              <w:t xml:space="preserve"> </w:t>
            </w:r>
          </w:p>
        </w:tc>
        <w:tc>
          <w:tcPr>
            <w:tcW w:w="2082" w:type="dxa"/>
            <w:tcBorders>
              <w:top w:val="single" w:sz="12" w:space="0" w:color="000000"/>
              <w:left w:val="nil"/>
              <w:bottom w:val="nil"/>
              <w:right w:val="nil"/>
            </w:tcBorders>
          </w:tcPr>
          <w:p w14:paraId="6EAC772A" w14:textId="77777777" w:rsidR="00891B63" w:rsidRPr="0090730D" w:rsidRDefault="00891B63" w:rsidP="00CD1870">
            <w:pPr>
              <w:spacing w:line="259" w:lineRule="auto"/>
              <w:rPr>
                <w:color w:val="000000" w:themeColor="text1"/>
              </w:rPr>
            </w:pPr>
            <w:r w:rsidRPr="0090730D">
              <w:rPr>
                <w:color w:val="000000" w:themeColor="text1"/>
              </w:rPr>
              <w:t xml:space="preserve"> </w:t>
            </w:r>
          </w:p>
          <w:p w14:paraId="696486E8" w14:textId="77777777" w:rsidR="00891B63" w:rsidRPr="0090730D" w:rsidRDefault="00891B63" w:rsidP="00CD1870">
            <w:pPr>
              <w:tabs>
                <w:tab w:val="center" w:pos="992"/>
              </w:tabs>
              <w:spacing w:line="259" w:lineRule="auto"/>
              <w:rPr>
                <w:color w:val="000000" w:themeColor="text1"/>
              </w:rPr>
            </w:pPr>
            <w:r w:rsidRPr="0090730D">
              <w:rPr>
                <w:color w:val="000000" w:themeColor="text1"/>
                <w:sz w:val="20"/>
              </w:rPr>
              <w:t xml:space="preserve"> </w:t>
            </w:r>
            <w:r w:rsidRPr="0090730D">
              <w:rPr>
                <w:color w:val="000000" w:themeColor="text1"/>
                <w:sz w:val="20"/>
              </w:rPr>
              <w:tab/>
              <w:t xml:space="preserve">Pretest  </w:t>
            </w:r>
          </w:p>
          <w:p w14:paraId="50986DD6" w14:textId="77777777" w:rsidR="00891B63" w:rsidRPr="0090730D" w:rsidRDefault="00891B63" w:rsidP="00CD1870">
            <w:pPr>
              <w:spacing w:line="259" w:lineRule="auto"/>
              <w:rPr>
                <w:color w:val="000000" w:themeColor="text1"/>
              </w:rPr>
            </w:pPr>
            <w:r w:rsidRPr="0090730D">
              <w:rPr>
                <w:color w:val="000000" w:themeColor="text1"/>
                <w:sz w:val="20"/>
              </w:rPr>
              <w:t xml:space="preserve">   ________________ </w:t>
            </w:r>
          </w:p>
        </w:tc>
        <w:tc>
          <w:tcPr>
            <w:tcW w:w="4002" w:type="dxa"/>
            <w:tcBorders>
              <w:top w:val="single" w:sz="12" w:space="0" w:color="000000"/>
              <w:left w:val="nil"/>
              <w:bottom w:val="nil"/>
              <w:right w:val="nil"/>
            </w:tcBorders>
            <w:vAlign w:val="bottom"/>
          </w:tcPr>
          <w:p w14:paraId="02BA98BE" w14:textId="77777777" w:rsidR="00891B63" w:rsidRPr="0090730D" w:rsidRDefault="00891B63" w:rsidP="00CD1870">
            <w:pPr>
              <w:tabs>
                <w:tab w:val="center" w:pos="1063"/>
              </w:tabs>
              <w:spacing w:line="259" w:lineRule="auto"/>
              <w:rPr>
                <w:color w:val="000000" w:themeColor="text1"/>
              </w:rPr>
            </w:pPr>
            <w:r w:rsidRPr="0090730D">
              <w:rPr>
                <w:color w:val="000000" w:themeColor="text1"/>
                <w:sz w:val="20"/>
              </w:rPr>
              <w:t xml:space="preserve"> </w:t>
            </w:r>
            <w:r w:rsidRPr="0090730D">
              <w:rPr>
                <w:color w:val="000000" w:themeColor="text1"/>
                <w:sz w:val="20"/>
              </w:rPr>
              <w:tab/>
              <w:t xml:space="preserve">Post-test </w:t>
            </w:r>
          </w:p>
          <w:p w14:paraId="4B825703" w14:textId="77777777" w:rsidR="00891B63" w:rsidRPr="0090730D" w:rsidRDefault="00891B63" w:rsidP="00CD1870">
            <w:pPr>
              <w:spacing w:line="259" w:lineRule="auto"/>
              <w:rPr>
                <w:color w:val="000000" w:themeColor="text1"/>
              </w:rPr>
            </w:pPr>
            <w:r w:rsidRPr="0090730D">
              <w:rPr>
                <w:color w:val="000000" w:themeColor="text1"/>
                <w:sz w:val="20"/>
              </w:rPr>
              <w:t xml:space="preserve">      _______________ </w:t>
            </w:r>
          </w:p>
        </w:tc>
      </w:tr>
      <w:tr w:rsidR="0090730D" w:rsidRPr="0090730D" w14:paraId="1C02033A" w14:textId="77777777" w:rsidTr="00BF1D0C">
        <w:trPr>
          <w:trHeight w:val="251"/>
        </w:trPr>
        <w:tc>
          <w:tcPr>
            <w:tcW w:w="3498" w:type="dxa"/>
            <w:tcBorders>
              <w:top w:val="nil"/>
              <w:left w:val="nil"/>
              <w:bottom w:val="single" w:sz="12" w:space="0" w:color="000000"/>
              <w:right w:val="nil"/>
            </w:tcBorders>
          </w:tcPr>
          <w:p w14:paraId="5565980E" w14:textId="77777777" w:rsidR="00891B63" w:rsidRPr="0090730D" w:rsidRDefault="00891B63" w:rsidP="00CD1870">
            <w:pPr>
              <w:tabs>
                <w:tab w:val="center" w:pos="1595"/>
                <w:tab w:val="center" w:pos="2909"/>
              </w:tabs>
              <w:spacing w:line="259" w:lineRule="auto"/>
              <w:rPr>
                <w:color w:val="000000" w:themeColor="text1"/>
              </w:rPr>
            </w:pPr>
            <w:r w:rsidRPr="0090730D">
              <w:rPr>
                <w:color w:val="000000" w:themeColor="text1"/>
                <w:sz w:val="20"/>
              </w:rPr>
              <w:t xml:space="preserve">Descriptive Statistics   </w:t>
            </w:r>
            <w:r w:rsidRPr="0090730D">
              <w:rPr>
                <w:color w:val="000000" w:themeColor="text1"/>
                <w:sz w:val="20"/>
              </w:rPr>
              <w:tab/>
            </w:r>
            <w:r w:rsidRPr="0090730D">
              <w:rPr>
                <w:i/>
                <w:color w:val="000000" w:themeColor="text1"/>
                <w:sz w:val="20"/>
              </w:rPr>
              <w:t xml:space="preserve">  </w:t>
            </w:r>
          </w:p>
        </w:tc>
        <w:tc>
          <w:tcPr>
            <w:tcW w:w="694" w:type="dxa"/>
            <w:tcBorders>
              <w:top w:val="nil"/>
              <w:left w:val="nil"/>
              <w:bottom w:val="single" w:sz="12" w:space="0" w:color="000000"/>
              <w:right w:val="nil"/>
            </w:tcBorders>
          </w:tcPr>
          <w:p w14:paraId="358745E6" w14:textId="77777777" w:rsidR="00891B63" w:rsidRPr="0090730D" w:rsidRDefault="00891B63" w:rsidP="00CD1870">
            <w:pPr>
              <w:spacing w:line="259" w:lineRule="auto"/>
              <w:ind w:left="1"/>
              <w:rPr>
                <w:color w:val="000000" w:themeColor="text1"/>
              </w:rPr>
            </w:pPr>
            <w:r w:rsidRPr="0090730D">
              <w:rPr>
                <w:i/>
                <w:color w:val="000000" w:themeColor="text1"/>
                <w:sz w:val="20"/>
              </w:rPr>
              <w:t>N</w:t>
            </w:r>
          </w:p>
        </w:tc>
        <w:tc>
          <w:tcPr>
            <w:tcW w:w="2082" w:type="dxa"/>
            <w:tcBorders>
              <w:top w:val="nil"/>
              <w:left w:val="nil"/>
              <w:bottom w:val="single" w:sz="12" w:space="0" w:color="000000"/>
              <w:right w:val="nil"/>
            </w:tcBorders>
          </w:tcPr>
          <w:p w14:paraId="21916937" w14:textId="77777777" w:rsidR="00891B63" w:rsidRPr="0090730D" w:rsidRDefault="00891B63" w:rsidP="00CD1870">
            <w:pPr>
              <w:tabs>
                <w:tab w:val="center" w:pos="803"/>
                <w:tab w:val="center" w:pos="1563"/>
              </w:tabs>
              <w:spacing w:line="259" w:lineRule="auto"/>
              <w:rPr>
                <w:color w:val="000000" w:themeColor="text1"/>
              </w:rPr>
            </w:pPr>
            <w:r w:rsidRPr="0090730D">
              <w:rPr>
                <w:i/>
                <w:color w:val="000000" w:themeColor="text1"/>
                <w:sz w:val="20"/>
              </w:rPr>
              <w:t xml:space="preserve"> </w:t>
            </w:r>
            <w:r w:rsidRPr="0090730D">
              <w:rPr>
                <w:i/>
                <w:color w:val="000000" w:themeColor="text1"/>
                <w:sz w:val="20"/>
              </w:rPr>
              <w:tab/>
              <w:t xml:space="preserve">M </w:t>
            </w:r>
            <w:r w:rsidRPr="0090730D">
              <w:rPr>
                <w:i/>
                <w:color w:val="000000" w:themeColor="text1"/>
                <w:sz w:val="20"/>
              </w:rPr>
              <w:tab/>
              <w:t xml:space="preserve">SD </w:t>
            </w:r>
          </w:p>
        </w:tc>
        <w:tc>
          <w:tcPr>
            <w:tcW w:w="4002" w:type="dxa"/>
            <w:tcBorders>
              <w:top w:val="nil"/>
              <w:left w:val="nil"/>
              <w:bottom w:val="single" w:sz="12" w:space="0" w:color="000000"/>
              <w:right w:val="nil"/>
            </w:tcBorders>
          </w:tcPr>
          <w:p w14:paraId="627E2298" w14:textId="77777777" w:rsidR="00891B63" w:rsidRPr="0090730D" w:rsidRDefault="00891B63" w:rsidP="00CD1870">
            <w:pPr>
              <w:tabs>
                <w:tab w:val="center" w:pos="803"/>
                <w:tab w:val="center" w:pos="1563"/>
              </w:tabs>
              <w:spacing w:line="259" w:lineRule="auto"/>
              <w:ind w:left="803" w:hanging="803"/>
              <w:rPr>
                <w:color w:val="000000" w:themeColor="text1"/>
              </w:rPr>
            </w:pPr>
            <w:r w:rsidRPr="0090730D">
              <w:rPr>
                <w:i/>
                <w:color w:val="000000" w:themeColor="text1"/>
                <w:sz w:val="20"/>
              </w:rPr>
              <w:t xml:space="preserve"> </w:t>
            </w:r>
            <w:r w:rsidRPr="0090730D">
              <w:rPr>
                <w:i/>
                <w:color w:val="000000" w:themeColor="text1"/>
                <w:sz w:val="20"/>
              </w:rPr>
              <w:tab/>
              <w:t xml:space="preserve">M </w:t>
            </w:r>
            <w:r w:rsidRPr="0090730D">
              <w:rPr>
                <w:i/>
                <w:color w:val="000000" w:themeColor="text1"/>
                <w:sz w:val="20"/>
              </w:rPr>
              <w:tab/>
              <w:t xml:space="preserve">SD          t </w:t>
            </w:r>
          </w:p>
        </w:tc>
      </w:tr>
      <w:tr w:rsidR="0090730D" w:rsidRPr="0090730D" w14:paraId="4EA18D9F" w14:textId="77777777" w:rsidTr="00BF1D0C">
        <w:trPr>
          <w:trHeight w:val="603"/>
        </w:trPr>
        <w:tc>
          <w:tcPr>
            <w:tcW w:w="3498" w:type="dxa"/>
            <w:tcBorders>
              <w:top w:val="single" w:sz="12" w:space="0" w:color="000000"/>
              <w:left w:val="nil"/>
              <w:bottom w:val="nil"/>
              <w:right w:val="nil"/>
            </w:tcBorders>
          </w:tcPr>
          <w:p w14:paraId="14429207" w14:textId="77777777" w:rsidR="00891B63" w:rsidRPr="0090730D" w:rsidRDefault="00891B63" w:rsidP="00CD1870">
            <w:pPr>
              <w:spacing w:line="259" w:lineRule="auto"/>
              <w:ind w:left="29"/>
              <w:rPr>
                <w:color w:val="000000" w:themeColor="text1"/>
              </w:rPr>
            </w:pPr>
            <w:r w:rsidRPr="0090730D">
              <w:rPr>
                <w:color w:val="000000" w:themeColor="text1"/>
                <w:sz w:val="20"/>
              </w:rPr>
              <w:t xml:space="preserve"> </w:t>
            </w:r>
          </w:p>
          <w:p w14:paraId="58E8D4BB" w14:textId="77777777" w:rsidR="00891B63" w:rsidRPr="0090730D" w:rsidRDefault="00891B63" w:rsidP="00CD1870">
            <w:pPr>
              <w:tabs>
                <w:tab w:val="center" w:pos="1286"/>
                <w:tab w:val="center" w:pos="2445"/>
                <w:tab w:val="center" w:pos="2908"/>
              </w:tabs>
              <w:spacing w:line="259" w:lineRule="auto"/>
              <w:rPr>
                <w:color w:val="000000" w:themeColor="text1"/>
              </w:rPr>
            </w:pPr>
            <w:r w:rsidRPr="0090730D">
              <w:rPr>
                <w:color w:val="000000" w:themeColor="text1"/>
                <w:sz w:val="20"/>
              </w:rPr>
              <w:t xml:space="preserve"> </w:t>
            </w:r>
            <w:r w:rsidRPr="0090730D">
              <w:rPr>
                <w:color w:val="000000" w:themeColor="text1"/>
                <w:sz w:val="20"/>
              </w:rPr>
              <w:tab/>
              <w:t xml:space="preserve">Novelty Seeking </w:t>
            </w:r>
            <w:r w:rsidRPr="0090730D">
              <w:rPr>
                <w:color w:val="000000" w:themeColor="text1"/>
                <w:sz w:val="20"/>
              </w:rPr>
              <w:tab/>
              <w:t xml:space="preserve"> </w:t>
            </w:r>
          </w:p>
        </w:tc>
        <w:tc>
          <w:tcPr>
            <w:tcW w:w="694" w:type="dxa"/>
            <w:tcBorders>
              <w:top w:val="single" w:sz="12" w:space="0" w:color="000000"/>
              <w:left w:val="nil"/>
              <w:bottom w:val="nil"/>
              <w:right w:val="nil"/>
            </w:tcBorders>
            <w:vAlign w:val="bottom"/>
          </w:tcPr>
          <w:p w14:paraId="773600FE" w14:textId="77777777" w:rsidR="00891B63" w:rsidRPr="0090730D" w:rsidRDefault="00891B63" w:rsidP="00CD1870">
            <w:pPr>
              <w:spacing w:line="259" w:lineRule="auto"/>
              <w:rPr>
                <w:color w:val="000000" w:themeColor="text1"/>
              </w:rPr>
            </w:pPr>
            <w:r w:rsidRPr="0090730D">
              <w:rPr>
                <w:color w:val="000000" w:themeColor="text1"/>
                <w:sz w:val="20"/>
              </w:rPr>
              <w:t>23</w:t>
            </w:r>
          </w:p>
        </w:tc>
        <w:tc>
          <w:tcPr>
            <w:tcW w:w="2082" w:type="dxa"/>
            <w:tcBorders>
              <w:top w:val="single" w:sz="12" w:space="0" w:color="000000"/>
              <w:left w:val="nil"/>
              <w:bottom w:val="nil"/>
              <w:right w:val="nil"/>
            </w:tcBorders>
            <w:vAlign w:val="bottom"/>
          </w:tcPr>
          <w:p w14:paraId="6DD10229" w14:textId="77777777" w:rsidR="00891B63" w:rsidRPr="0090730D" w:rsidRDefault="00891B63" w:rsidP="00CD1870">
            <w:pPr>
              <w:tabs>
                <w:tab w:val="center" w:pos="820"/>
                <w:tab w:val="center" w:pos="1489"/>
              </w:tabs>
              <w:spacing w:line="259" w:lineRule="auto"/>
              <w:rPr>
                <w:color w:val="000000" w:themeColor="text1"/>
              </w:rPr>
            </w:pPr>
            <w:r w:rsidRPr="0090730D">
              <w:rPr>
                <w:color w:val="000000" w:themeColor="text1"/>
                <w:sz w:val="20"/>
              </w:rPr>
              <w:t xml:space="preserve"> </w:t>
            </w:r>
            <w:r w:rsidRPr="0090730D">
              <w:rPr>
                <w:color w:val="000000" w:themeColor="text1"/>
                <w:sz w:val="20"/>
              </w:rPr>
              <w:tab/>
              <w:t xml:space="preserve">27.09 </w:t>
            </w:r>
            <w:r w:rsidRPr="0090730D">
              <w:rPr>
                <w:color w:val="000000" w:themeColor="text1"/>
                <w:sz w:val="20"/>
              </w:rPr>
              <w:tab/>
              <w:t xml:space="preserve">4.80 </w:t>
            </w:r>
          </w:p>
        </w:tc>
        <w:tc>
          <w:tcPr>
            <w:tcW w:w="4002" w:type="dxa"/>
            <w:tcBorders>
              <w:top w:val="single" w:sz="12" w:space="0" w:color="000000"/>
              <w:left w:val="nil"/>
              <w:bottom w:val="nil"/>
              <w:right w:val="nil"/>
            </w:tcBorders>
            <w:vAlign w:val="bottom"/>
          </w:tcPr>
          <w:p w14:paraId="064CE2B2" w14:textId="77777777" w:rsidR="00891B63" w:rsidRPr="0090730D" w:rsidRDefault="00891B63" w:rsidP="00CD1870">
            <w:pPr>
              <w:tabs>
                <w:tab w:val="center" w:pos="820"/>
                <w:tab w:val="center" w:pos="1489"/>
              </w:tabs>
              <w:spacing w:line="259" w:lineRule="auto"/>
              <w:rPr>
                <w:color w:val="000000" w:themeColor="text1"/>
              </w:rPr>
            </w:pPr>
            <w:r w:rsidRPr="0090730D">
              <w:rPr>
                <w:color w:val="000000" w:themeColor="text1"/>
                <w:sz w:val="20"/>
              </w:rPr>
              <w:t xml:space="preserve"> </w:t>
            </w:r>
            <w:r w:rsidRPr="0090730D">
              <w:rPr>
                <w:color w:val="000000" w:themeColor="text1"/>
                <w:sz w:val="20"/>
              </w:rPr>
              <w:tab/>
              <w:t xml:space="preserve">29.48 </w:t>
            </w:r>
            <w:r w:rsidRPr="0090730D">
              <w:rPr>
                <w:color w:val="000000" w:themeColor="text1"/>
                <w:sz w:val="20"/>
              </w:rPr>
              <w:tab/>
              <w:t>3.20  -3.45**</w:t>
            </w:r>
          </w:p>
        </w:tc>
      </w:tr>
      <w:tr w:rsidR="0090730D" w:rsidRPr="0090730D" w14:paraId="5BCE88F6" w14:textId="77777777" w:rsidTr="00BF1D0C">
        <w:trPr>
          <w:trHeight w:val="597"/>
        </w:trPr>
        <w:tc>
          <w:tcPr>
            <w:tcW w:w="3498" w:type="dxa"/>
            <w:tcBorders>
              <w:top w:val="nil"/>
              <w:left w:val="nil"/>
              <w:bottom w:val="single" w:sz="12" w:space="0" w:color="000000"/>
              <w:right w:val="nil"/>
            </w:tcBorders>
          </w:tcPr>
          <w:p w14:paraId="26C2E721" w14:textId="77777777" w:rsidR="00891B63" w:rsidRPr="0090730D" w:rsidRDefault="00891B63" w:rsidP="00CD1870">
            <w:pPr>
              <w:spacing w:line="259" w:lineRule="auto"/>
              <w:ind w:left="29"/>
              <w:rPr>
                <w:color w:val="000000" w:themeColor="text1"/>
                <w:sz w:val="20"/>
              </w:rPr>
            </w:pPr>
            <w:r w:rsidRPr="0090730D">
              <w:rPr>
                <w:color w:val="000000" w:themeColor="text1"/>
                <w:sz w:val="20"/>
              </w:rPr>
              <w:t xml:space="preserve">            Novelty Producing </w:t>
            </w:r>
          </w:p>
          <w:p w14:paraId="1E2992B7" w14:textId="77777777" w:rsidR="00891B63" w:rsidRPr="0090730D" w:rsidRDefault="00891B63" w:rsidP="00CD1870">
            <w:pPr>
              <w:tabs>
                <w:tab w:val="center" w:pos="1736"/>
              </w:tabs>
              <w:spacing w:line="259" w:lineRule="auto"/>
              <w:rPr>
                <w:color w:val="000000" w:themeColor="text1"/>
                <w:sz w:val="20"/>
              </w:rPr>
            </w:pPr>
            <w:r w:rsidRPr="0090730D">
              <w:rPr>
                <w:color w:val="000000" w:themeColor="text1"/>
                <w:sz w:val="20"/>
              </w:rPr>
              <w:t xml:space="preserve">            Engagement</w:t>
            </w:r>
          </w:p>
          <w:p w14:paraId="3BEE3306" w14:textId="77777777" w:rsidR="00891B63" w:rsidRPr="0090730D" w:rsidRDefault="00891B63" w:rsidP="00CD1870">
            <w:pPr>
              <w:tabs>
                <w:tab w:val="center" w:pos="1736"/>
              </w:tabs>
              <w:spacing w:line="259" w:lineRule="auto"/>
              <w:rPr>
                <w:color w:val="000000" w:themeColor="text1"/>
              </w:rPr>
            </w:pPr>
            <w:r w:rsidRPr="0090730D">
              <w:rPr>
                <w:color w:val="000000" w:themeColor="text1"/>
                <w:sz w:val="20"/>
              </w:rPr>
              <w:t xml:space="preserve">            Total Score </w:t>
            </w:r>
          </w:p>
          <w:p w14:paraId="3C283E07" w14:textId="77777777" w:rsidR="00891B63" w:rsidRPr="0090730D" w:rsidRDefault="00891B63" w:rsidP="00CD1870">
            <w:pPr>
              <w:spacing w:line="259" w:lineRule="auto"/>
              <w:ind w:left="29"/>
              <w:rPr>
                <w:color w:val="000000" w:themeColor="text1"/>
              </w:rPr>
            </w:pPr>
            <w:r w:rsidRPr="0090730D">
              <w:rPr>
                <w:color w:val="000000" w:themeColor="text1"/>
                <w:sz w:val="20"/>
              </w:rPr>
              <w:t xml:space="preserve"> </w:t>
            </w:r>
          </w:p>
        </w:tc>
        <w:tc>
          <w:tcPr>
            <w:tcW w:w="694" w:type="dxa"/>
            <w:tcBorders>
              <w:top w:val="nil"/>
              <w:left w:val="nil"/>
              <w:bottom w:val="single" w:sz="12" w:space="0" w:color="000000"/>
              <w:right w:val="nil"/>
            </w:tcBorders>
          </w:tcPr>
          <w:p w14:paraId="6EE06C01" w14:textId="77777777" w:rsidR="00891B63" w:rsidRPr="0090730D" w:rsidRDefault="00891B63" w:rsidP="00CD1870">
            <w:pPr>
              <w:spacing w:line="259" w:lineRule="auto"/>
              <w:ind w:left="1"/>
              <w:rPr>
                <w:color w:val="000000" w:themeColor="text1"/>
                <w:sz w:val="20"/>
              </w:rPr>
            </w:pPr>
            <w:r w:rsidRPr="0090730D">
              <w:rPr>
                <w:color w:val="000000" w:themeColor="text1"/>
                <w:sz w:val="20"/>
              </w:rPr>
              <w:t>23</w:t>
            </w:r>
          </w:p>
          <w:p w14:paraId="329C5DEC" w14:textId="77777777" w:rsidR="00891B63" w:rsidRPr="0090730D" w:rsidRDefault="00891B63" w:rsidP="00CD1870">
            <w:pPr>
              <w:spacing w:line="259" w:lineRule="auto"/>
              <w:ind w:left="1"/>
              <w:rPr>
                <w:color w:val="000000" w:themeColor="text1"/>
                <w:sz w:val="20"/>
              </w:rPr>
            </w:pPr>
            <w:r w:rsidRPr="0090730D">
              <w:rPr>
                <w:color w:val="000000" w:themeColor="text1"/>
                <w:sz w:val="20"/>
              </w:rPr>
              <w:t xml:space="preserve">23                                        </w:t>
            </w:r>
          </w:p>
          <w:p w14:paraId="33CBEE71" w14:textId="77777777" w:rsidR="00891B63" w:rsidRPr="0090730D" w:rsidRDefault="00891B63" w:rsidP="00CD1870">
            <w:pPr>
              <w:spacing w:line="259" w:lineRule="auto"/>
              <w:ind w:left="1"/>
              <w:rPr>
                <w:color w:val="000000" w:themeColor="text1"/>
              </w:rPr>
            </w:pPr>
            <w:r w:rsidRPr="0090730D">
              <w:rPr>
                <w:color w:val="000000" w:themeColor="text1"/>
                <w:sz w:val="20"/>
              </w:rPr>
              <w:t xml:space="preserve">23 </w:t>
            </w:r>
          </w:p>
        </w:tc>
        <w:tc>
          <w:tcPr>
            <w:tcW w:w="2082" w:type="dxa"/>
            <w:tcBorders>
              <w:top w:val="nil"/>
              <w:left w:val="nil"/>
              <w:bottom w:val="single" w:sz="12" w:space="0" w:color="000000"/>
              <w:right w:val="nil"/>
            </w:tcBorders>
          </w:tcPr>
          <w:p w14:paraId="3187385F" w14:textId="77777777" w:rsidR="00891B63" w:rsidRPr="0090730D" w:rsidRDefault="00891B63" w:rsidP="00CD1870">
            <w:pPr>
              <w:tabs>
                <w:tab w:val="center" w:pos="820"/>
                <w:tab w:val="center" w:pos="1490"/>
              </w:tabs>
              <w:spacing w:line="259" w:lineRule="auto"/>
              <w:rPr>
                <w:color w:val="000000" w:themeColor="text1"/>
                <w:sz w:val="20"/>
              </w:rPr>
            </w:pPr>
            <w:r w:rsidRPr="0090730D">
              <w:rPr>
                <w:color w:val="000000" w:themeColor="text1"/>
                <w:sz w:val="20"/>
              </w:rPr>
              <w:t xml:space="preserve">            24.78   5.70</w:t>
            </w:r>
          </w:p>
          <w:p w14:paraId="2B8A6DC1" w14:textId="77777777" w:rsidR="00891B63" w:rsidRPr="0090730D" w:rsidRDefault="00891B63" w:rsidP="00CD1870">
            <w:pPr>
              <w:tabs>
                <w:tab w:val="center" w:pos="820"/>
                <w:tab w:val="center" w:pos="1490"/>
              </w:tabs>
              <w:spacing w:line="259" w:lineRule="auto"/>
              <w:rPr>
                <w:color w:val="000000" w:themeColor="text1"/>
                <w:sz w:val="20"/>
              </w:rPr>
            </w:pPr>
            <w:r w:rsidRPr="0090730D">
              <w:rPr>
                <w:color w:val="000000" w:themeColor="text1"/>
                <w:sz w:val="20"/>
              </w:rPr>
              <w:t xml:space="preserve">            21.74    3.71</w:t>
            </w:r>
          </w:p>
          <w:p w14:paraId="78A14566" w14:textId="77777777" w:rsidR="00891B63" w:rsidRPr="0090730D" w:rsidRDefault="00891B63" w:rsidP="00CD1870">
            <w:pPr>
              <w:tabs>
                <w:tab w:val="center" w:pos="820"/>
                <w:tab w:val="center" w:pos="1490"/>
              </w:tabs>
              <w:spacing w:line="259" w:lineRule="auto"/>
              <w:rPr>
                <w:color w:val="000000" w:themeColor="text1"/>
              </w:rPr>
            </w:pPr>
            <w:r w:rsidRPr="0090730D">
              <w:rPr>
                <w:color w:val="000000" w:themeColor="text1"/>
                <w:sz w:val="20"/>
              </w:rPr>
              <w:t xml:space="preserve">            73.70    12.37                       </w:t>
            </w:r>
          </w:p>
        </w:tc>
        <w:tc>
          <w:tcPr>
            <w:tcW w:w="4002" w:type="dxa"/>
            <w:tcBorders>
              <w:top w:val="nil"/>
              <w:left w:val="nil"/>
              <w:bottom w:val="single" w:sz="12" w:space="0" w:color="000000"/>
              <w:right w:val="nil"/>
            </w:tcBorders>
          </w:tcPr>
          <w:p w14:paraId="5DF05469" w14:textId="77777777" w:rsidR="00891B63" w:rsidRPr="0090730D" w:rsidRDefault="00891B63" w:rsidP="00CD1870">
            <w:pPr>
              <w:tabs>
                <w:tab w:val="center" w:pos="820"/>
                <w:tab w:val="center" w:pos="1490"/>
              </w:tabs>
              <w:spacing w:line="259" w:lineRule="auto"/>
              <w:rPr>
                <w:color w:val="000000" w:themeColor="text1"/>
                <w:sz w:val="20"/>
              </w:rPr>
            </w:pPr>
            <w:r w:rsidRPr="0090730D">
              <w:rPr>
                <w:color w:val="000000" w:themeColor="text1"/>
                <w:sz w:val="20"/>
              </w:rPr>
              <w:t xml:space="preserve"> </w:t>
            </w:r>
            <w:r w:rsidRPr="0090730D">
              <w:rPr>
                <w:color w:val="000000" w:themeColor="text1"/>
                <w:sz w:val="20"/>
              </w:rPr>
              <w:tab/>
              <w:t xml:space="preserve">26.08 </w:t>
            </w:r>
            <w:r w:rsidRPr="0090730D">
              <w:rPr>
                <w:color w:val="000000" w:themeColor="text1"/>
                <w:sz w:val="20"/>
              </w:rPr>
              <w:tab/>
              <w:t>4.24   -1.46</w:t>
            </w:r>
          </w:p>
          <w:p w14:paraId="67E331CF" w14:textId="77777777" w:rsidR="00891B63" w:rsidRPr="0090730D" w:rsidRDefault="00891B63" w:rsidP="00CD1870">
            <w:pPr>
              <w:tabs>
                <w:tab w:val="center" w:pos="820"/>
                <w:tab w:val="center" w:pos="1490"/>
              </w:tabs>
              <w:spacing w:line="259" w:lineRule="auto"/>
              <w:rPr>
                <w:color w:val="000000" w:themeColor="text1"/>
                <w:sz w:val="20"/>
              </w:rPr>
            </w:pPr>
            <w:r w:rsidRPr="0090730D">
              <w:rPr>
                <w:color w:val="000000" w:themeColor="text1"/>
                <w:sz w:val="20"/>
              </w:rPr>
              <w:t xml:space="preserve">            21.91  3.91   -0.31</w:t>
            </w:r>
          </w:p>
          <w:p w14:paraId="11FAC119" w14:textId="77777777" w:rsidR="00891B63" w:rsidRPr="0090730D" w:rsidRDefault="00891B63" w:rsidP="00CD1870">
            <w:pPr>
              <w:tabs>
                <w:tab w:val="center" w:pos="820"/>
                <w:tab w:val="center" w:pos="1490"/>
              </w:tabs>
              <w:spacing w:line="259" w:lineRule="auto"/>
              <w:rPr>
                <w:color w:val="000000" w:themeColor="text1"/>
                <w:sz w:val="20"/>
              </w:rPr>
            </w:pPr>
            <w:r w:rsidRPr="0090730D">
              <w:rPr>
                <w:color w:val="000000" w:themeColor="text1"/>
                <w:sz w:val="20"/>
              </w:rPr>
              <w:t xml:space="preserve">            77.48  8.68   -2.64*</w:t>
            </w:r>
          </w:p>
        </w:tc>
      </w:tr>
    </w:tbl>
    <w:p w14:paraId="1D693E01" w14:textId="77777777" w:rsidR="00891B63" w:rsidRPr="0090730D" w:rsidRDefault="00891B63" w:rsidP="00891B63">
      <w:pPr>
        <w:spacing w:after="18" w:line="259" w:lineRule="auto"/>
        <w:ind w:left="-5"/>
        <w:rPr>
          <w:rFonts w:eastAsiaTheme="minorHAnsi"/>
          <w:color w:val="000000" w:themeColor="text1"/>
        </w:rPr>
      </w:pPr>
      <w:r w:rsidRPr="0090730D">
        <w:rPr>
          <w:i/>
          <w:color w:val="000000" w:themeColor="text1"/>
          <w:sz w:val="20"/>
        </w:rPr>
        <w:t>*p&lt;.05; **p&lt;.01</w:t>
      </w:r>
    </w:p>
    <w:p w14:paraId="697C70C5" w14:textId="77777777" w:rsidR="00891B63" w:rsidRPr="0090730D" w:rsidRDefault="00891B63" w:rsidP="00891B63">
      <w:pPr>
        <w:widowControl w:val="0"/>
        <w:autoSpaceDE w:val="0"/>
        <w:autoSpaceDN w:val="0"/>
        <w:adjustRightInd w:val="0"/>
        <w:spacing w:line="480" w:lineRule="auto"/>
        <w:rPr>
          <w:color w:val="000000" w:themeColor="text1"/>
        </w:rPr>
      </w:pPr>
    </w:p>
    <w:p w14:paraId="65FF2F8C" w14:textId="77777777" w:rsidR="00891B63" w:rsidRPr="0090730D" w:rsidRDefault="00891B63" w:rsidP="00891B63">
      <w:pPr>
        <w:widowControl w:val="0"/>
        <w:autoSpaceDE w:val="0"/>
        <w:autoSpaceDN w:val="0"/>
        <w:adjustRightInd w:val="0"/>
        <w:spacing w:line="480" w:lineRule="auto"/>
        <w:ind w:firstLine="720"/>
        <w:rPr>
          <w:color w:val="000000" w:themeColor="text1"/>
        </w:rPr>
      </w:pPr>
    </w:p>
    <w:p w14:paraId="09D002FA" w14:textId="77777777" w:rsidR="00891B63" w:rsidRPr="0090730D" w:rsidRDefault="00891B63" w:rsidP="00891B63">
      <w:pPr>
        <w:widowControl w:val="0"/>
        <w:autoSpaceDE w:val="0"/>
        <w:autoSpaceDN w:val="0"/>
        <w:adjustRightInd w:val="0"/>
        <w:spacing w:line="480" w:lineRule="auto"/>
        <w:jc w:val="center"/>
        <w:rPr>
          <w:b/>
          <w:color w:val="000000" w:themeColor="text1"/>
        </w:rPr>
      </w:pPr>
      <w:r w:rsidRPr="0090730D">
        <w:rPr>
          <w:b/>
          <w:color w:val="000000" w:themeColor="text1"/>
        </w:rPr>
        <w:t>Conclusion</w:t>
      </w:r>
    </w:p>
    <w:p w14:paraId="0C0EE0A1" w14:textId="77777777" w:rsidR="00891B63" w:rsidRPr="0090730D" w:rsidRDefault="00891B63" w:rsidP="00891B63">
      <w:pPr>
        <w:widowControl w:val="0"/>
        <w:autoSpaceDE w:val="0"/>
        <w:autoSpaceDN w:val="0"/>
        <w:adjustRightInd w:val="0"/>
        <w:spacing w:line="480" w:lineRule="auto"/>
        <w:ind w:firstLine="720"/>
        <w:rPr>
          <w:color w:val="000000" w:themeColor="text1"/>
        </w:rPr>
      </w:pPr>
    </w:p>
    <w:p w14:paraId="31CC2F9F" w14:textId="5E4A32A3" w:rsidR="00891B63" w:rsidRPr="0090730D" w:rsidRDefault="00891B63" w:rsidP="00891B63">
      <w:pPr>
        <w:spacing w:line="480" w:lineRule="auto"/>
        <w:rPr>
          <w:color w:val="000000" w:themeColor="text1"/>
        </w:rPr>
      </w:pPr>
      <w:r w:rsidRPr="0090730D">
        <w:rPr>
          <w:color w:val="000000" w:themeColor="text1"/>
        </w:rPr>
        <w:tab/>
        <w:t>The research aim was to a</w:t>
      </w:r>
      <w:r w:rsidR="00DC7DA4">
        <w:rPr>
          <w:color w:val="000000" w:themeColor="text1"/>
        </w:rPr>
        <w:t>cquire data on whether there were</w:t>
      </w:r>
      <w:r w:rsidRPr="0090730D">
        <w:rPr>
          <w:color w:val="000000" w:themeColor="text1"/>
        </w:rPr>
        <w:t xml:space="preserve"> a statistically significant difference in creative novelty among leaders who participated in a four week mindfulness reflective practice intervention.  After the data was collected and analyzed, the research made the following conclusions: (a) there was a significant difference between the pre and post total scores, indicating that overall creative novelty significantly increased after participation in the mindfulness reflection intervention, (b) there was also a significant difference between the pre and post novelty seeking indicating that novelty seeking significantly increased after participation in the intervention,  and (c)  neither novelty producing nor engagement demonstrated significant differences.  Chapter 5 will </w:t>
      </w:r>
      <w:r w:rsidRPr="0090730D">
        <w:rPr>
          <w:color w:val="000000" w:themeColor="text1"/>
        </w:rPr>
        <w:lastRenderedPageBreak/>
        <w:t xml:space="preserve">include more details on the findings of the study and the implications, limitations and recommendations for further future research.  </w:t>
      </w:r>
    </w:p>
    <w:p w14:paraId="014BA3E8" w14:textId="77777777" w:rsidR="00BF1D0C" w:rsidRPr="0090730D" w:rsidRDefault="00BF1D0C" w:rsidP="0058639E">
      <w:pPr>
        <w:spacing w:before="1440" w:line="480" w:lineRule="auto"/>
        <w:jc w:val="center"/>
        <w:rPr>
          <w:b/>
          <w:color w:val="000000" w:themeColor="text1"/>
        </w:rPr>
      </w:pPr>
    </w:p>
    <w:p w14:paraId="4DDBB726" w14:textId="77777777" w:rsidR="00BF1D0C" w:rsidRPr="0090730D" w:rsidRDefault="00BF1D0C" w:rsidP="0058639E">
      <w:pPr>
        <w:spacing w:before="1440" w:line="480" w:lineRule="auto"/>
        <w:jc w:val="center"/>
        <w:rPr>
          <w:b/>
          <w:color w:val="000000" w:themeColor="text1"/>
        </w:rPr>
      </w:pPr>
    </w:p>
    <w:p w14:paraId="010E0BAB" w14:textId="77777777" w:rsidR="00BF1D0C" w:rsidRPr="0090730D" w:rsidRDefault="00BF1D0C" w:rsidP="0058639E">
      <w:pPr>
        <w:spacing w:before="1440" w:line="480" w:lineRule="auto"/>
        <w:jc w:val="center"/>
        <w:rPr>
          <w:b/>
          <w:color w:val="000000" w:themeColor="text1"/>
        </w:rPr>
      </w:pPr>
    </w:p>
    <w:p w14:paraId="12E25C6A" w14:textId="77777777" w:rsidR="00BF1D0C" w:rsidRPr="0090730D" w:rsidRDefault="00BF1D0C" w:rsidP="0058639E">
      <w:pPr>
        <w:spacing w:before="1440" w:line="480" w:lineRule="auto"/>
        <w:jc w:val="center"/>
        <w:rPr>
          <w:b/>
          <w:color w:val="000000" w:themeColor="text1"/>
        </w:rPr>
      </w:pPr>
    </w:p>
    <w:p w14:paraId="11001851" w14:textId="77777777" w:rsidR="00BF1D0C" w:rsidRPr="0090730D" w:rsidRDefault="00BF1D0C" w:rsidP="0058639E">
      <w:pPr>
        <w:spacing w:before="1440" w:line="480" w:lineRule="auto"/>
        <w:jc w:val="center"/>
        <w:rPr>
          <w:b/>
          <w:color w:val="000000" w:themeColor="text1"/>
        </w:rPr>
      </w:pPr>
    </w:p>
    <w:p w14:paraId="4BB1972E" w14:textId="77777777" w:rsidR="00891B63" w:rsidRPr="0090730D" w:rsidRDefault="00891B63" w:rsidP="0058639E">
      <w:pPr>
        <w:spacing w:before="1440" w:line="480" w:lineRule="auto"/>
        <w:jc w:val="center"/>
        <w:rPr>
          <w:b/>
          <w:color w:val="000000" w:themeColor="text1"/>
        </w:rPr>
      </w:pPr>
      <w:r w:rsidRPr="0090730D">
        <w:rPr>
          <w:b/>
          <w:color w:val="000000" w:themeColor="text1"/>
        </w:rPr>
        <w:lastRenderedPageBreak/>
        <w:t>CHAPTER 5.  RESULTS, CONCLUSIONS, AND RECOMMENDATIONS</w:t>
      </w:r>
    </w:p>
    <w:p w14:paraId="7701A74C" w14:textId="77777777" w:rsidR="00891B63" w:rsidRPr="0090730D" w:rsidRDefault="00891B63" w:rsidP="00891B63">
      <w:pPr>
        <w:spacing w:line="480" w:lineRule="auto"/>
        <w:ind w:firstLine="720"/>
        <w:rPr>
          <w:color w:val="000000" w:themeColor="text1"/>
        </w:rPr>
      </w:pPr>
    </w:p>
    <w:p w14:paraId="157C0034" w14:textId="126F1E0B" w:rsidR="00891B63" w:rsidRPr="0090730D" w:rsidRDefault="00891B63" w:rsidP="00891B63">
      <w:pPr>
        <w:spacing w:line="480" w:lineRule="auto"/>
        <w:ind w:firstLine="720"/>
        <w:rPr>
          <w:color w:val="000000" w:themeColor="text1"/>
        </w:rPr>
      </w:pPr>
      <w:r w:rsidRPr="0090730D">
        <w:rPr>
          <w:color w:val="000000" w:themeColor="text1"/>
        </w:rPr>
        <w:t xml:space="preserve"> “Effective leaders embody the spirit of creativity” (Puccio, Mance &amp; Murdock, 2011, pp. 14). IBM’s 2010 Global CEO study surveyed 1,500 Chief Executive Officers from 60 nations and 33 industries and found that the most critical factor for future success is creativity. Creative leaders are catalysts for change and generate a vision that engages, unites, motivates and empowers people (Kotter &amp; Cohen, 2002).  Creative leaders and employees throughout an organization affect the development of novel an</w:t>
      </w:r>
      <w:r w:rsidR="006E6D87">
        <w:rPr>
          <w:color w:val="000000" w:themeColor="text1"/>
        </w:rPr>
        <w:t>d useful products (Puccio, 2011;</w:t>
      </w:r>
      <w:r w:rsidRPr="0090730D">
        <w:rPr>
          <w:color w:val="000000" w:themeColor="text1"/>
        </w:rPr>
        <w:t xml:space="preserve"> Amabile, 2004). As</w:t>
      </w:r>
      <w:r w:rsidRPr="0090730D">
        <w:rPr>
          <w:color w:val="000000" w:themeColor="text1"/>
          <w:lang w:eastAsia="en-CA"/>
        </w:rPr>
        <w:t xml:space="preserve"> the most desirable 21</w:t>
      </w:r>
      <w:r w:rsidRPr="0090730D">
        <w:rPr>
          <w:color w:val="000000" w:themeColor="text1"/>
          <w:vertAlign w:val="superscript"/>
          <w:lang w:eastAsia="en-CA"/>
        </w:rPr>
        <w:t>st</w:t>
      </w:r>
      <w:r w:rsidRPr="0090730D">
        <w:rPr>
          <w:color w:val="000000" w:themeColor="text1"/>
          <w:lang w:eastAsia="en-CA"/>
        </w:rPr>
        <w:t xml:space="preserve"> century skill, creativity is the life of an organization (Pink, 2005). Vital to success are leaders who</w:t>
      </w:r>
      <w:r w:rsidRPr="0090730D">
        <w:rPr>
          <w:color w:val="000000" w:themeColor="text1"/>
        </w:rPr>
        <w:t xml:space="preserve"> promote creativity in the organizational environment (Amabile, Schatzel, Montela &amp; Kramer, 2004). Moreover, creative thinking is not a talent, but a skill that can be learned (DeBono, 1994); and, since creativity does not occur automatically, leaders and organizations need a culture that encourages creativity. The foregoing demonstrates that there is a significant need to develop an effective intervention that promotes creativity among leaders.  The dissertation research examined the effectiveness of mindfulness reflective intervention as an approach to promoting creativity among leaders of organizations. </w:t>
      </w:r>
    </w:p>
    <w:p w14:paraId="51208C74" w14:textId="77777777" w:rsidR="00891B63" w:rsidRPr="0090730D" w:rsidRDefault="00891B63" w:rsidP="00891B63">
      <w:pPr>
        <w:spacing w:line="480" w:lineRule="auto"/>
        <w:ind w:firstLine="720"/>
        <w:rPr>
          <w:color w:val="000000" w:themeColor="text1"/>
        </w:rPr>
      </w:pPr>
      <w:r w:rsidRPr="0090730D">
        <w:rPr>
          <w:color w:val="000000" w:themeColor="text1"/>
        </w:rPr>
        <w:t>Chapter one provided an introduction to the subjects of creativity and leadership, in chapter two the literature was reviewed, chapter three expounded on the research methodology, and in chapter four a quantitative analysis of the results of the study was presented.  Chapter five summarizes this study and its purpose, and discusses the sig</w:t>
      </w:r>
      <w:r w:rsidR="00AE1883" w:rsidRPr="0090730D">
        <w:rPr>
          <w:color w:val="000000" w:themeColor="text1"/>
        </w:rPr>
        <w:t>nificance of the results as well as the limitations of the study, and</w:t>
      </w:r>
      <w:r w:rsidRPr="0090730D">
        <w:rPr>
          <w:color w:val="000000" w:themeColor="text1"/>
        </w:rPr>
        <w:t xml:space="preserve"> addresses the study’s </w:t>
      </w:r>
      <w:r w:rsidRPr="0090730D">
        <w:rPr>
          <w:color w:val="000000" w:themeColor="text1"/>
        </w:rPr>
        <w:lastRenderedPageBreak/>
        <w:t>contribution to the literature on mindfulness reflective practice as an intervention that has significant influence on creativity among leaders.  Finally, recommendations for future research in the areas of mindfulness reflective practice in conjunction with recent findings in neu</w:t>
      </w:r>
      <w:r w:rsidR="00AE1883" w:rsidRPr="0090730D">
        <w:rPr>
          <w:color w:val="000000" w:themeColor="text1"/>
        </w:rPr>
        <w:t>rocognitive and creativity</w:t>
      </w:r>
      <w:r w:rsidRPr="0090730D">
        <w:rPr>
          <w:color w:val="000000" w:themeColor="text1"/>
        </w:rPr>
        <w:t xml:space="preserve"> are suggested.  </w:t>
      </w:r>
    </w:p>
    <w:p w14:paraId="68B91581" w14:textId="77777777" w:rsidR="00891B63" w:rsidRPr="0090730D" w:rsidRDefault="00891B63" w:rsidP="00891B63">
      <w:pPr>
        <w:widowControl w:val="0"/>
        <w:autoSpaceDE w:val="0"/>
        <w:autoSpaceDN w:val="0"/>
        <w:adjustRightInd w:val="0"/>
        <w:spacing w:line="480" w:lineRule="auto"/>
        <w:jc w:val="center"/>
        <w:rPr>
          <w:color w:val="000000" w:themeColor="text1"/>
        </w:rPr>
      </w:pPr>
    </w:p>
    <w:p w14:paraId="1F7AEE20" w14:textId="77777777" w:rsidR="00891B63" w:rsidRPr="0090730D" w:rsidRDefault="00891B63" w:rsidP="00891B63">
      <w:pPr>
        <w:widowControl w:val="0"/>
        <w:autoSpaceDE w:val="0"/>
        <w:autoSpaceDN w:val="0"/>
        <w:adjustRightInd w:val="0"/>
        <w:spacing w:line="480" w:lineRule="auto"/>
        <w:jc w:val="center"/>
        <w:rPr>
          <w:b/>
          <w:color w:val="000000" w:themeColor="text1"/>
        </w:rPr>
      </w:pPr>
      <w:r w:rsidRPr="0090730D">
        <w:rPr>
          <w:b/>
          <w:color w:val="000000" w:themeColor="text1"/>
        </w:rPr>
        <w:t>Summary of the Results</w:t>
      </w:r>
    </w:p>
    <w:p w14:paraId="1623F5EA" w14:textId="77777777" w:rsidR="006E6D87" w:rsidRDefault="00EC44A3" w:rsidP="00D13D84">
      <w:pPr>
        <w:spacing w:line="480" w:lineRule="auto"/>
        <w:ind w:firstLine="720"/>
        <w:rPr>
          <w:color w:val="000000" w:themeColor="text1"/>
        </w:rPr>
      </w:pPr>
      <w:r w:rsidRPr="0090730D">
        <w:rPr>
          <w:color w:val="000000" w:themeColor="text1"/>
        </w:rPr>
        <w:t>H</w:t>
      </w:r>
      <w:r w:rsidR="00356CA8" w:rsidRPr="0090730D">
        <w:rPr>
          <w:color w:val="000000" w:themeColor="text1"/>
        </w:rPr>
        <w:t xml:space="preserve">ow leaders can impact followers’ creativity, leadership and creativity is an understudied issue </w:t>
      </w:r>
      <w:r w:rsidR="00891B63" w:rsidRPr="0090730D">
        <w:rPr>
          <w:color w:val="000000" w:themeColor="text1"/>
        </w:rPr>
        <w:t>(</w:t>
      </w:r>
      <w:r w:rsidR="00137B40">
        <w:rPr>
          <w:color w:val="000000" w:themeColor="text1"/>
        </w:rPr>
        <w:t>L</w:t>
      </w:r>
      <w:r w:rsidR="00190FEB" w:rsidRPr="0090730D">
        <w:rPr>
          <w:color w:val="000000" w:themeColor="text1"/>
        </w:rPr>
        <w:t xml:space="preserve">alinauskas, 2014; </w:t>
      </w:r>
      <w:r w:rsidR="00891B63" w:rsidRPr="0090730D">
        <w:rPr>
          <w:color w:val="000000" w:themeColor="text1"/>
        </w:rPr>
        <w:t xml:space="preserve">Castro, Gomes &amp; Sousa, 2012).   </w:t>
      </w:r>
      <w:r w:rsidR="00356CA8" w:rsidRPr="0090730D">
        <w:rPr>
          <w:color w:val="000000" w:themeColor="text1"/>
        </w:rPr>
        <w:t>It is well understood that leaders hold a critical influence on followers</w:t>
      </w:r>
      <w:r w:rsidR="00383DB2" w:rsidRPr="0090730D">
        <w:rPr>
          <w:color w:val="000000" w:themeColor="text1"/>
        </w:rPr>
        <w:t>’ creativity</w:t>
      </w:r>
      <w:r w:rsidR="00356CA8" w:rsidRPr="0090730D">
        <w:rPr>
          <w:color w:val="000000" w:themeColor="text1"/>
        </w:rPr>
        <w:t xml:space="preserve"> and entire organizations (</w:t>
      </w:r>
      <w:r w:rsidR="00383DB2" w:rsidRPr="0090730D">
        <w:rPr>
          <w:color w:val="000000" w:themeColor="text1"/>
        </w:rPr>
        <w:t xml:space="preserve">Den Hartog &amp; Belschak, 2012; Eisenbeib &amp; Boerner, 2013; Imran &amp; Anis-ul-Hague, 2011; Tierney &amp; Farmer, 2011; </w:t>
      </w:r>
      <w:r w:rsidR="00356CA8" w:rsidRPr="0090730D">
        <w:rPr>
          <w:color w:val="000000" w:themeColor="text1"/>
        </w:rPr>
        <w:t xml:space="preserve">Shin &amp; Zhou, 2003; Mumford, Scott, Gaddis &amp; Strange, 2002); therefore, </w:t>
      </w:r>
      <w:r w:rsidR="003408EE" w:rsidRPr="0090730D">
        <w:rPr>
          <w:color w:val="000000" w:themeColor="text1"/>
        </w:rPr>
        <w:t xml:space="preserve">more empirical research needs to be conducted in order to better understand what </w:t>
      </w:r>
      <w:r w:rsidR="00356CA8" w:rsidRPr="0090730D">
        <w:rPr>
          <w:color w:val="000000" w:themeColor="text1"/>
        </w:rPr>
        <w:t>interventions best enable leaders to enhance creativity in themselves and follower</w:t>
      </w:r>
      <w:r w:rsidR="00790C21" w:rsidRPr="0090730D">
        <w:rPr>
          <w:color w:val="000000" w:themeColor="text1"/>
        </w:rPr>
        <w:t xml:space="preserve">s needs attention from </w:t>
      </w:r>
      <w:r w:rsidR="00383365" w:rsidRPr="0090730D">
        <w:rPr>
          <w:color w:val="000000" w:themeColor="text1"/>
        </w:rPr>
        <w:t>researchers</w:t>
      </w:r>
      <w:r w:rsidR="00356CA8" w:rsidRPr="0090730D">
        <w:rPr>
          <w:color w:val="000000" w:themeColor="text1"/>
        </w:rPr>
        <w:t xml:space="preserve"> (</w:t>
      </w:r>
      <w:r w:rsidR="003408EE" w:rsidRPr="0090730D">
        <w:rPr>
          <w:color w:val="000000" w:themeColor="text1"/>
        </w:rPr>
        <w:t xml:space="preserve">Cerne, Jaklic &amp; Skerlavaj, 2013; Walumbwa, Luthans, Avey &amp; Oke, 2011; </w:t>
      </w:r>
      <w:r w:rsidR="00383DB2" w:rsidRPr="0090730D">
        <w:rPr>
          <w:color w:val="000000" w:themeColor="text1"/>
        </w:rPr>
        <w:t xml:space="preserve">Tierney &amp; Farmer, 2011; </w:t>
      </w:r>
      <w:r w:rsidR="006E6D87">
        <w:rPr>
          <w:color w:val="000000" w:themeColor="text1"/>
        </w:rPr>
        <w:t xml:space="preserve">Yammarino, Dionne, Schriesheim &amp; </w:t>
      </w:r>
      <w:r w:rsidR="003408EE" w:rsidRPr="0090730D">
        <w:rPr>
          <w:color w:val="000000" w:themeColor="text1"/>
        </w:rPr>
        <w:t xml:space="preserve">Dansereau, 2008; </w:t>
      </w:r>
      <w:r w:rsidR="00BD40AE">
        <w:rPr>
          <w:color w:val="000000" w:themeColor="text1"/>
        </w:rPr>
        <w:t>Mumford, Scott, Gaddis, &amp; Strange</w:t>
      </w:r>
      <w:r w:rsidR="006E6D87">
        <w:rPr>
          <w:color w:val="000000" w:themeColor="text1"/>
        </w:rPr>
        <w:t>, 2002;</w:t>
      </w:r>
      <w:r w:rsidR="00356CA8" w:rsidRPr="0090730D">
        <w:rPr>
          <w:color w:val="000000" w:themeColor="text1"/>
        </w:rPr>
        <w:t xml:space="preserve"> Tierney, Farmer &amp; Graen, 1999).  </w:t>
      </w:r>
    </w:p>
    <w:p w14:paraId="4A0E098E" w14:textId="7C9DD883" w:rsidR="005207B0" w:rsidRPr="0090730D" w:rsidRDefault="00356CA8" w:rsidP="00D13D84">
      <w:pPr>
        <w:spacing w:line="480" w:lineRule="auto"/>
        <w:ind w:firstLine="720"/>
        <w:rPr>
          <w:color w:val="000000" w:themeColor="text1"/>
        </w:rPr>
      </w:pPr>
      <w:r w:rsidRPr="0090730D">
        <w:rPr>
          <w:color w:val="000000" w:themeColor="text1"/>
        </w:rPr>
        <w:t xml:space="preserve">The study showed notable differences in two </w:t>
      </w:r>
      <w:r w:rsidR="00790C21" w:rsidRPr="0090730D">
        <w:rPr>
          <w:color w:val="000000" w:themeColor="text1"/>
        </w:rPr>
        <w:t>areas</w:t>
      </w:r>
      <w:r w:rsidRPr="0090730D">
        <w:rPr>
          <w:color w:val="000000" w:themeColor="text1"/>
        </w:rPr>
        <w:t xml:space="preserve"> after application</w:t>
      </w:r>
      <w:r w:rsidR="00790C21" w:rsidRPr="0090730D">
        <w:rPr>
          <w:color w:val="000000" w:themeColor="text1"/>
        </w:rPr>
        <w:t xml:space="preserve"> of the mindfulness</w:t>
      </w:r>
      <w:r w:rsidRPr="0090730D">
        <w:rPr>
          <w:color w:val="000000" w:themeColor="text1"/>
        </w:rPr>
        <w:t xml:space="preserve"> reflection intervention</w:t>
      </w:r>
      <w:r w:rsidR="00EC44A3" w:rsidRPr="0090730D">
        <w:rPr>
          <w:color w:val="000000" w:themeColor="text1"/>
        </w:rPr>
        <w:t xml:space="preserve">.  These differences were between </w:t>
      </w:r>
      <w:r w:rsidR="00D13D84" w:rsidRPr="0090730D">
        <w:rPr>
          <w:color w:val="000000" w:themeColor="text1"/>
        </w:rPr>
        <w:t xml:space="preserve">the pre and post total scores, </w:t>
      </w:r>
      <w:r w:rsidR="00D13D84" w:rsidRPr="0090730D">
        <w:rPr>
          <w:i/>
          <w:color w:val="000000" w:themeColor="text1"/>
        </w:rPr>
        <w:t>t</w:t>
      </w:r>
      <w:r w:rsidR="007B2965" w:rsidRPr="0090730D">
        <w:rPr>
          <w:i/>
          <w:color w:val="000000" w:themeColor="text1"/>
        </w:rPr>
        <w:t xml:space="preserve"> </w:t>
      </w:r>
      <w:r w:rsidR="00D13D84" w:rsidRPr="0090730D">
        <w:rPr>
          <w:color w:val="000000" w:themeColor="text1"/>
        </w:rPr>
        <w:t>(22)</w:t>
      </w:r>
      <w:r w:rsidR="007B2965" w:rsidRPr="0090730D">
        <w:rPr>
          <w:color w:val="000000" w:themeColor="text1"/>
        </w:rPr>
        <w:t xml:space="preserve"> </w:t>
      </w:r>
      <w:r w:rsidR="006E181F">
        <w:rPr>
          <w:color w:val="000000" w:themeColor="text1"/>
        </w:rPr>
        <w:t>=</w:t>
      </w:r>
      <w:r w:rsidR="007B2965" w:rsidRPr="0090730D">
        <w:rPr>
          <w:color w:val="000000" w:themeColor="text1"/>
        </w:rPr>
        <w:t xml:space="preserve"> </w:t>
      </w:r>
      <w:r w:rsidR="00D13D84" w:rsidRPr="0090730D">
        <w:rPr>
          <w:color w:val="000000" w:themeColor="text1"/>
        </w:rPr>
        <w:t xml:space="preserve">-2.64, </w:t>
      </w:r>
      <w:r w:rsidR="00D13D84" w:rsidRPr="0090730D">
        <w:rPr>
          <w:i/>
          <w:color w:val="000000" w:themeColor="text1"/>
        </w:rPr>
        <w:t>p</w:t>
      </w:r>
      <w:r w:rsidR="007B2965" w:rsidRPr="0090730D">
        <w:rPr>
          <w:i/>
          <w:color w:val="000000" w:themeColor="text1"/>
        </w:rPr>
        <w:t xml:space="preserve"> </w:t>
      </w:r>
      <w:r w:rsidR="00D13D84" w:rsidRPr="0090730D">
        <w:rPr>
          <w:color w:val="000000" w:themeColor="text1"/>
        </w:rPr>
        <w:t>=.015, indicating that overall creative novelty significantly increased</w:t>
      </w:r>
      <w:r w:rsidR="002778D8">
        <w:rPr>
          <w:color w:val="000000" w:themeColor="text1"/>
        </w:rPr>
        <w:t xml:space="preserve"> and between the</w:t>
      </w:r>
      <w:r w:rsidR="00D13D84" w:rsidRPr="0090730D">
        <w:rPr>
          <w:color w:val="000000" w:themeColor="text1"/>
        </w:rPr>
        <w:t xml:space="preserve"> pre and post novelty seeking subscale scores, </w:t>
      </w:r>
      <w:r w:rsidR="00D13D84" w:rsidRPr="0090730D">
        <w:rPr>
          <w:i/>
          <w:color w:val="000000" w:themeColor="text1"/>
        </w:rPr>
        <w:t>t</w:t>
      </w:r>
      <w:r w:rsidR="007B2965" w:rsidRPr="0090730D">
        <w:rPr>
          <w:i/>
          <w:color w:val="000000" w:themeColor="text1"/>
        </w:rPr>
        <w:t xml:space="preserve"> </w:t>
      </w:r>
      <w:r w:rsidR="00D13D84" w:rsidRPr="0090730D">
        <w:rPr>
          <w:color w:val="000000" w:themeColor="text1"/>
        </w:rPr>
        <w:t>(22)</w:t>
      </w:r>
      <w:r w:rsidR="007B2965" w:rsidRPr="0090730D">
        <w:rPr>
          <w:color w:val="000000" w:themeColor="text1"/>
        </w:rPr>
        <w:t xml:space="preserve"> </w:t>
      </w:r>
      <w:r w:rsidR="00D13D84" w:rsidRPr="0090730D">
        <w:rPr>
          <w:color w:val="000000" w:themeColor="text1"/>
        </w:rPr>
        <w:t xml:space="preserve">= -3.45, </w:t>
      </w:r>
      <w:r w:rsidR="00D13D84" w:rsidRPr="0090730D">
        <w:rPr>
          <w:i/>
          <w:color w:val="000000" w:themeColor="text1"/>
        </w:rPr>
        <w:t>p</w:t>
      </w:r>
      <w:r w:rsidR="00D13D84" w:rsidRPr="0090730D">
        <w:rPr>
          <w:color w:val="000000" w:themeColor="text1"/>
        </w:rPr>
        <w:t>=.002</w:t>
      </w:r>
      <w:r w:rsidR="00EC44A3" w:rsidRPr="0090730D">
        <w:rPr>
          <w:color w:val="000000" w:themeColor="text1"/>
        </w:rPr>
        <w:t>;</w:t>
      </w:r>
      <w:r w:rsidR="00D13D84" w:rsidRPr="0090730D">
        <w:rPr>
          <w:color w:val="000000" w:themeColor="text1"/>
        </w:rPr>
        <w:t xml:space="preserve"> indicating that novelty seeking significantly increased</w:t>
      </w:r>
      <w:r w:rsidRPr="0090730D">
        <w:rPr>
          <w:color w:val="000000" w:themeColor="text1"/>
        </w:rPr>
        <w:t xml:space="preserve">.  Therefore, this research has contributed positivity to the literature on how mindfulness reflective practice can be </w:t>
      </w:r>
      <w:r w:rsidRPr="0090730D">
        <w:rPr>
          <w:color w:val="000000" w:themeColor="text1"/>
        </w:rPr>
        <w:lastRenderedPageBreak/>
        <w:t xml:space="preserve">an effective intervention among leaders for the purpose of increasing creative novelty.  </w:t>
      </w:r>
      <w:r w:rsidR="00D13D84" w:rsidRPr="0090730D">
        <w:rPr>
          <w:color w:val="000000" w:themeColor="text1"/>
        </w:rPr>
        <w:t xml:space="preserve"> However, </w:t>
      </w:r>
      <w:r w:rsidR="00667C6D" w:rsidRPr="0090730D">
        <w:rPr>
          <w:color w:val="000000" w:themeColor="text1"/>
        </w:rPr>
        <w:t xml:space="preserve">there was no significant difference in </w:t>
      </w:r>
      <w:r w:rsidR="006A6F0B" w:rsidRPr="0090730D">
        <w:rPr>
          <w:color w:val="000000" w:themeColor="text1"/>
        </w:rPr>
        <w:t>novelty</w:t>
      </w:r>
      <w:r w:rsidR="00790C21" w:rsidRPr="0090730D">
        <w:rPr>
          <w:color w:val="000000" w:themeColor="text1"/>
        </w:rPr>
        <w:t xml:space="preserve"> producing and engageme</w:t>
      </w:r>
      <w:r w:rsidR="000A70E9" w:rsidRPr="0090730D">
        <w:rPr>
          <w:color w:val="000000" w:themeColor="text1"/>
        </w:rPr>
        <w:t xml:space="preserve">nt as shown by the pre and post test scores, </w:t>
      </w:r>
      <w:r w:rsidR="00D13D84" w:rsidRPr="0090730D">
        <w:rPr>
          <w:color w:val="000000" w:themeColor="text1"/>
        </w:rPr>
        <w:t>[</w:t>
      </w:r>
      <w:r w:rsidR="00D13D84" w:rsidRPr="0090730D">
        <w:rPr>
          <w:i/>
          <w:color w:val="000000" w:themeColor="text1"/>
        </w:rPr>
        <w:t>t</w:t>
      </w:r>
      <w:r w:rsidR="007B2965" w:rsidRPr="0090730D">
        <w:rPr>
          <w:i/>
          <w:color w:val="000000" w:themeColor="text1"/>
        </w:rPr>
        <w:t xml:space="preserve"> </w:t>
      </w:r>
      <w:r w:rsidR="00D13D84" w:rsidRPr="0090730D">
        <w:rPr>
          <w:color w:val="000000" w:themeColor="text1"/>
        </w:rPr>
        <w:t>(22)</w:t>
      </w:r>
      <w:r w:rsidR="007B2965" w:rsidRPr="0090730D">
        <w:rPr>
          <w:color w:val="000000" w:themeColor="text1"/>
        </w:rPr>
        <w:t xml:space="preserve"> </w:t>
      </w:r>
      <w:r w:rsidR="00D13D84" w:rsidRPr="0090730D">
        <w:rPr>
          <w:color w:val="000000" w:themeColor="text1"/>
        </w:rPr>
        <w:t xml:space="preserve">= -1.46, </w:t>
      </w:r>
      <w:r w:rsidR="00D13D84" w:rsidRPr="0090730D">
        <w:rPr>
          <w:i/>
          <w:color w:val="000000" w:themeColor="text1"/>
        </w:rPr>
        <w:t>ns</w:t>
      </w:r>
      <w:r w:rsidR="00D13D84" w:rsidRPr="0090730D">
        <w:rPr>
          <w:color w:val="000000" w:themeColor="text1"/>
        </w:rPr>
        <w:t xml:space="preserve">; </w:t>
      </w:r>
      <w:r w:rsidR="00D13D84" w:rsidRPr="0090730D">
        <w:rPr>
          <w:i/>
          <w:color w:val="000000" w:themeColor="text1"/>
        </w:rPr>
        <w:t>t</w:t>
      </w:r>
      <w:r w:rsidR="007B2965" w:rsidRPr="0090730D">
        <w:rPr>
          <w:i/>
          <w:color w:val="000000" w:themeColor="text1"/>
        </w:rPr>
        <w:t xml:space="preserve"> </w:t>
      </w:r>
      <w:r w:rsidR="00D13D84" w:rsidRPr="0090730D">
        <w:rPr>
          <w:color w:val="000000" w:themeColor="text1"/>
        </w:rPr>
        <w:t>(22)</w:t>
      </w:r>
      <w:r w:rsidR="007B2965" w:rsidRPr="0090730D">
        <w:rPr>
          <w:color w:val="000000" w:themeColor="text1"/>
        </w:rPr>
        <w:t xml:space="preserve"> </w:t>
      </w:r>
      <w:r w:rsidR="00D13D84" w:rsidRPr="0090730D">
        <w:rPr>
          <w:color w:val="000000" w:themeColor="text1"/>
        </w:rPr>
        <w:t xml:space="preserve">= -0.31, </w:t>
      </w:r>
      <w:r w:rsidR="00D13D84" w:rsidRPr="0090730D">
        <w:rPr>
          <w:i/>
          <w:color w:val="000000" w:themeColor="text1"/>
        </w:rPr>
        <w:t>ns</w:t>
      </w:r>
      <w:r w:rsidR="00D13D84" w:rsidRPr="0090730D">
        <w:rPr>
          <w:color w:val="000000" w:themeColor="text1"/>
        </w:rPr>
        <w:t xml:space="preserve">]. </w:t>
      </w:r>
    </w:p>
    <w:p w14:paraId="423B1C70" w14:textId="77777777" w:rsidR="005207B0" w:rsidRPr="0090730D" w:rsidRDefault="005207B0" w:rsidP="005207B0">
      <w:pPr>
        <w:spacing w:line="480" w:lineRule="auto"/>
        <w:rPr>
          <w:b/>
          <w:color w:val="000000" w:themeColor="text1"/>
        </w:rPr>
      </w:pPr>
      <w:r w:rsidRPr="0090730D">
        <w:rPr>
          <w:b/>
          <w:color w:val="000000" w:themeColor="text1"/>
        </w:rPr>
        <w:t xml:space="preserve">Creative </w:t>
      </w:r>
      <w:r w:rsidR="00024A77" w:rsidRPr="0090730D">
        <w:rPr>
          <w:b/>
          <w:color w:val="000000" w:themeColor="text1"/>
        </w:rPr>
        <w:t>Novelty</w:t>
      </w:r>
    </w:p>
    <w:p w14:paraId="651C8AA9" w14:textId="1992364E" w:rsidR="00D7636D" w:rsidRPr="0090730D" w:rsidRDefault="00383365" w:rsidP="00E778FD">
      <w:pPr>
        <w:spacing w:line="480" w:lineRule="auto"/>
        <w:ind w:firstLine="720"/>
        <w:rPr>
          <w:color w:val="000000" w:themeColor="text1"/>
        </w:rPr>
      </w:pPr>
      <w:r w:rsidRPr="0090730D">
        <w:rPr>
          <w:color w:val="000000" w:themeColor="text1"/>
        </w:rPr>
        <w:t xml:space="preserve">Creative novelty is the result of evidence-based interventions whereby </w:t>
      </w:r>
      <w:r w:rsidR="006A6F0B" w:rsidRPr="0090730D">
        <w:rPr>
          <w:color w:val="000000" w:themeColor="text1"/>
        </w:rPr>
        <w:t>leaders elicit</w:t>
      </w:r>
      <w:r w:rsidR="0040041B" w:rsidRPr="0090730D">
        <w:rPr>
          <w:color w:val="000000" w:themeColor="text1"/>
        </w:rPr>
        <w:t xml:space="preserve"> and </w:t>
      </w:r>
      <w:r w:rsidR="007B2965" w:rsidRPr="0090730D">
        <w:rPr>
          <w:color w:val="000000" w:themeColor="text1"/>
        </w:rPr>
        <w:t>gain acceptance of</w:t>
      </w:r>
      <w:r w:rsidR="0040041B" w:rsidRPr="0090730D">
        <w:rPr>
          <w:color w:val="000000" w:themeColor="text1"/>
        </w:rPr>
        <w:t xml:space="preserve"> innovative, effective and high quality i</w:t>
      </w:r>
      <w:r w:rsidRPr="0090730D">
        <w:rPr>
          <w:color w:val="000000" w:themeColor="text1"/>
        </w:rPr>
        <w:t>deas</w:t>
      </w:r>
      <w:r w:rsidR="007B2965" w:rsidRPr="0090730D">
        <w:rPr>
          <w:color w:val="000000" w:themeColor="text1"/>
        </w:rPr>
        <w:t xml:space="preserve"> </w:t>
      </w:r>
      <w:r w:rsidR="0040041B" w:rsidRPr="0090730D">
        <w:rPr>
          <w:color w:val="000000" w:themeColor="text1"/>
        </w:rPr>
        <w:t>(Matthew, 2009</w:t>
      </w:r>
      <w:r w:rsidR="005207B0" w:rsidRPr="0090730D">
        <w:rPr>
          <w:color w:val="000000" w:themeColor="text1"/>
        </w:rPr>
        <w:t>; Witt, 2009</w:t>
      </w:r>
      <w:r w:rsidR="0040041B" w:rsidRPr="0090730D">
        <w:rPr>
          <w:color w:val="000000" w:themeColor="text1"/>
        </w:rPr>
        <w:t xml:space="preserve">). </w:t>
      </w:r>
      <w:r w:rsidRPr="0090730D">
        <w:rPr>
          <w:color w:val="000000" w:themeColor="text1"/>
        </w:rPr>
        <w:t>Exceptional leaders work hard toward becoming creative thinkers (</w:t>
      </w:r>
      <w:r w:rsidR="00F9624E" w:rsidRPr="0090730D">
        <w:rPr>
          <w:color w:val="000000" w:themeColor="text1"/>
        </w:rPr>
        <w:t xml:space="preserve">Harding, 2010; DeBuno, 1994, Puccio, Mance &amp; Murdock, 2011).  </w:t>
      </w:r>
      <w:r w:rsidR="0040041B" w:rsidRPr="0090730D">
        <w:rPr>
          <w:color w:val="000000" w:themeColor="text1"/>
        </w:rPr>
        <w:t xml:space="preserve">Risking </w:t>
      </w:r>
      <w:r w:rsidR="00891B63" w:rsidRPr="0090730D">
        <w:rPr>
          <w:color w:val="000000" w:themeColor="text1"/>
        </w:rPr>
        <w:t>pattern</w:t>
      </w:r>
      <w:r w:rsidR="007B2965" w:rsidRPr="0090730D">
        <w:rPr>
          <w:color w:val="000000" w:themeColor="text1"/>
        </w:rPr>
        <w:t>s</w:t>
      </w:r>
      <w:r w:rsidR="00891B63" w:rsidRPr="0090730D">
        <w:rPr>
          <w:color w:val="000000" w:themeColor="text1"/>
        </w:rPr>
        <w:t xml:space="preserve"> of mindless </w:t>
      </w:r>
      <w:r w:rsidR="00FD7F96" w:rsidRPr="0090730D">
        <w:rPr>
          <w:color w:val="000000" w:themeColor="text1"/>
        </w:rPr>
        <w:t>behavior</w:t>
      </w:r>
      <w:r w:rsidR="00891B63" w:rsidRPr="0090730D">
        <w:rPr>
          <w:color w:val="000000" w:themeColor="text1"/>
        </w:rPr>
        <w:t xml:space="preserve"> is detrimental to creative novelty</w:t>
      </w:r>
      <w:r w:rsidR="0040041B" w:rsidRPr="0090730D">
        <w:rPr>
          <w:color w:val="000000" w:themeColor="text1"/>
        </w:rPr>
        <w:t xml:space="preserve"> </w:t>
      </w:r>
      <w:r w:rsidR="007B2965" w:rsidRPr="0090730D">
        <w:rPr>
          <w:color w:val="000000" w:themeColor="text1"/>
        </w:rPr>
        <w:t>in both</w:t>
      </w:r>
      <w:r w:rsidR="0040041B" w:rsidRPr="0090730D">
        <w:rPr>
          <w:color w:val="000000" w:themeColor="text1"/>
        </w:rPr>
        <w:t xml:space="preserve"> leaders </w:t>
      </w:r>
      <w:r w:rsidR="007B2965" w:rsidRPr="0090730D">
        <w:rPr>
          <w:color w:val="000000" w:themeColor="text1"/>
        </w:rPr>
        <w:t>and their</w:t>
      </w:r>
      <w:r w:rsidR="00891B63" w:rsidRPr="0090730D">
        <w:rPr>
          <w:color w:val="000000" w:themeColor="text1"/>
        </w:rPr>
        <w:t xml:space="preserve"> followers.  </w:t>
      </w:r>
      <w:r w:rsidRPr="0090730D">
        <w:rPr>
          <w:color w:val="000000" w:themeColor="text1"/>
        </w:rPr>
        <w:t>Creative leaders are at the forefront of social change because they motivate followers toward creativi</w:t>
      </w:r>
      <w:r w:rsidR="006E6D87">
        <w:rPr>
          <w:color w:val="000000" w:themeColor="text1"/>
        </w:rPr>
        <w:t>ty and promote</w:t>
      </w:r>
      <w:r w:rsidRPr="0090730D">
        <w:rPr>
          <w:color w:val="000000" w:themeColor="text1"/>
        </w:rPr>
        <w:t xml:space="preserve"> an organizational culture that values innovative thinking and free exchange of ideas</w:t>
      </w:r>
      <w:r w:rsidR="00F9624E" w:rsidRPr="0090730D">
        <w:rPr>
          <w:color w:val="000000" w:themeColor="text1"/>
        </w:rPr>
        <w:t xml:space="preserve"> </w:t>
      </w:r>
      <w:r w:rsidR="00182349" w:rsidRPr="0090730D">
        <w:rPr>
          <w:color w:val="000000" w:themeColor="text1"/>
        </w:rPr>
        <w:t>(</w:t>
      </w:r>
      <w:r w:rsidR="007447C0" w:rsidRPr="0090730D">
        <w:rPr>
          <w:color w:val="000000" w:themeColor="text1"/>
        </w:rPr>
        <w:t xml:space="preserve">Pan, Wu, Zhou &amp; Lou, 2015; </w:t>
      </w:r>
      <w:r w:rsidR="00182349" w:rsidRPr="0090730D">
        <w:rPr>
          <w:color w:val="000000" w:themeColor="text1"/>
        </w:rPr>
        <w:t>Mance &amp; Mudock, 2011; Kotter &amp; Cohen, 2002</w:t>
      </w:r>
      <w:r w:rsidR="00B2296A">
        <w:rPr>
          <w:color w:val="000000" w:themeColor="text1"/>
        </w:rPr>
        <w:t>; Wa</w:t>
      </w:r>
      <w:r w:rsidR="00F9624E" w:rsidRPr="0090730D">
        <w:rPr>
          <w:color w:val="000000" w:themeColor="text1"/>
        </w:rPr>
        <w:t>ng</w:t>
      </w:r>
      <w:r w:rsidR="00B2296A">
        <w:rPr>
          <w:color w:val="000000" w:themeColor="text1"/>
        </w:rPr>
        <w:t xml:space="preserve"> &amp; Cheng, 2010</w:t>
      </w:r>
      <w:r w:rsidR="00F9624E" w:rsidRPr="0090730D">
        <w:rPr>
          <w:color w:val="000000" w:themeColor="text1"/>
        </w:rPr>
        <w:t>; Houghton &amp; Diliello, 2010; Powell, 2008</w:t>
      </w:r>
      <w:r w:rsidR="00182349" w:rsidRPr="0090730D">
        <w:rPr>
          <w:color w:val="000000" w:themeColor="text1"/>
        </w:rPr>
        <w:t xml:space="preserve">).  </w:t>
      </w:r>
      <w:r w:rsidRPr="0090730D">
        <w:rPr>
          <w:color w:val="000000" w:themeColor="text1"/>
        </w:rPr>
        <w:t xml:space="preserve">New perspectives and innovative ideas occur when leaders encourage an </w:t>
      </w:r>
      <w:r w:rsidRPr="00405C07">
        <w:rPr>
          <w:color w:val="000000" w:themeColor="text1"/>
        </w:rPr>
        <w:t>open environment</w:t>
      </w:r>
      <w:r w:rsidR="005566F2" w:rsidRPr="00405C07">
        <w:rPr>
          <w:color w:val="000000" w:themeColor="text1"/>
        </w:rPr>
        <w:t xml:space="preserve"> </w:t>
      </w:r>
      <w:r w:rsidR="005207B0" w:rsidRPr="00405C07">
        <w:rPr>
          <w:color w:val="000000" w:themeColor="text1"/>
        </w:rPr>
        <w:t>(</w:t>
      </w:r>
      <w:r w:rsidR="006E6D87">
        <w:rPr>
          <w:color w:val="000000" w:themeColor="text1"/>
        </w:rPr>
        <w:t xml:space="preserve">Wang, Fang, Qureshi &amp; </w:t>
      </w:r>
      <w:r w:rsidR="00131CA6" w:rsidRPr="00405C07">
        <w:rPr>
          <w:color w:val="000000" w:themeColor="text1"/>
        </w:rPr>
        <w:t>Janssen,</w:t>
      </w:r>
      <w:r w:rsidR="000348F0" w:rsidRPr="00405C07">
        <w:rPr>
          <w:color w:val="000000" w:themeColor="text1"/>
        </w:rPr>
        <w:t xml:space="preserve"> 2015; Jokisaari, 2013; </w:t>
      </w:r>
      <w:r w:rsidR="006E6D87">
        <w:rPr>
          <w:color w:val="000000" w:themeColor="text1"/>
        </w:rPr>
        <w:t>Langer &amp; Moldoveanu</w:t>
      </w:r>
      <w:r w:rsidR="00622255" w:rsidRPr="00405C07">
        <w:rPr>
          <w:color w:val="000000" w:themeColor="text1"/>
        </w:rPr>
        <w:t>, 2000</w:t>
      </w:r>
      <w:r w:rsidR="005207B0" w:rsidRPr="0090730D">
        <w:rPr>
          <w:color w:val="000000" w:themeColor="text1"/>
        </w:rPr>
        <w:t xml:space="preserve">; Langer, </w:t>
      </w:r>
      <w:r w:rsidR="006E6D87">
        <w:rPr>
          <w:color w:val="000000" w:themeColor="text1"/>
        </w:rPr>
        <w:t xml:space="preserve">Falk &amp; </w:t>
      </w:r>
      <w:r w:rsidR="009556AD">
        <w:rPr>
          <w:color w:val="000000" w:themeColor="text1"/>
        </w:rPr>
        <w:t xml:space="preserve">Capodilupo, 2004; </w:t>
      </w:r>
      <w:r w:rsidR="005207B0" w:rsidRPr="0090730D">
        <w:rPr>
          <w:color w:val="000000" w:themeColor="text1"/>
        </w:rPr>
        <w:t>Shalley</w:t>
      </w:r>
      <w:r w:rsidR="009556AD">
        <w:rPr>
          <w:color w:val="000000" w:themeColor="text1"/>
        </w:rPr>
        <w:t xml:space="preserve"> &amp; Gilson</w:t>
      </w:r>
      <w:r w:rsidR="005207B0" w:rsidRPr="0090730D">
        <w:rPr>
          <w:color w:val="000000" w:themeColor="text1"/>
        </w:rPr>
        <w:t>, 2004</w:t>
      </w:r>
      <w:r w:rsidRPr="0090730D">
        <w:rPr>
          <w:color w:val="000000" w:themeColor="text1"/>
        </w:rPr>
        <w:t>), the significance of which is that such companies are built on and sustained by creative novelty and better able to adapt to ever-changing global conditions</w:t>
      </w:r>
      <w:r w:rsidR="006E6D87">
        <w:rPr>
          <w:color w:val="000000" w:themeColor="text1"/>
        </w:rPr>
        <w:t xml:space="preserve">, which </w:t>
      </w:r>
      <w:r w:rsidR="00E778FD" w:rsidRPr="0090730D">
        <w:rPr>
          <w:color w:val="000000" w:themeColor="text1"/>
        </w:rPr>
        <w:t xml:space="preserve"> is key to </w:t>
      </w:r>
      <w:r w:rsidR="006E6D87">
        <w:rPr>
          <w:color w:val="000000" w:themeColor="text1"/>
        </w:rPr>
        <w:t xml:space="preserve">any </w:t>
      </w:r>
      <w:r w:rsidR="00E778FD" w:rsidRPr="0090730D">
        <w:rPr>
          <w:color w:val="000000" w:themeColor="text1"/>
        </w:rPr>
        <w:t>organization</w:t>
      </w:r>
      <w:r w:rsidR="006E6D87">
        <w:rPr>
          <w:color w:val="000000" w:themeColor="text1"/>
        </w:rPr>
        <w:t>’</w:t>
      </w:r>
      <w:r w:rsidR="00E778FD" w:rsidRPr="0090730D">
        <w:rPr>
          <w:color w:val="000000" w:themeColor="text1"/>
        </w:rPr>
        <w:t xml:space="preserve">s survival and success </w:t>
      </w:r>
      <w:r w:rsidR="005207B0" w:rsidRPr="0090730D">
        <w:rPr>
          <w:color w:val="000000" w:themeColor="text1"/>
        </w:rPr>
        <w:t>(</w:t>
      </w:r>
      <w:r w:rsidR="009F36D4" w:rsidRPr="0090730D">
        <w:rPr>
          <w:color w:val="000000" w:themeColor="text1"/>
        </w:rPr>
        <w:t xml:space="preserve">Tuleja, 2014; </w:t>
      </w:r>
      <w:r w:rsidR="00E778FD" w:rsidRPr="0090730D">
        <w:rPr>
          <w:color w:val="000000" w:themeColor="text1"/>
        </w:rPr>
        <w:t xml:space="preserve">Martinaityte &amp; Sacramento, 2012; </w:t>
      </w:r>
      <w:r w:rsidR="005207B0" w:rsidRPr="0090730D">
        <w:rPr>
          <w:color w:val="000000" w:themeColor="text1"/>
        </w:rPr>
        <w:t xml:space="preserve">Amabile &amp; Khaire, 2008; Mumford &amp; Gustafson, 1998).  </w:t>
      </w:r>
      <w:r w:rsidRPr="0090730D">
        <w:rPr>
          <w:color w:val="000000" w:themeColor="text1"/>
        </w:rPr>
        <w:t>Non-creative leaders and their organizations become stagnant and cannot compete</w:t>
      </w:r>
      <w:r w:rsidR="00024A77" w:rsidRPr="0090730D">
        <w:rPr>
          <w:color w:val="000000" w:themeColor="text1"/>
        </w:rPr>
        <w:t xml:space="preserve"> (Puccio, 2012; Catling, 2007; Langer</w:t>
      </w:r>
      <w:r w:rsidR="006E6D87">
        <w:rPr>
          <w:color w:val="000000" w:themeColor="text1"/>
        </w:rPr>
        <w:t xml:space="preserve">, Falk &amp; </w:t>
      </w:r>
      <w:r w:rsidR="004B1FA4">
        <w:rPr>
          <w:color w:val="000000" w:themeColor="text1"/>
        </w:rPr>
        <w:t>Capodilupo,</w:t>
      </w:r>
      <w:r w:rsidR="00024A77" w:rsidRPr="0090730D">
        <w:rPr>
          <w:color w:val="000000" w:themeColor="text1"/>
        </w:rPr>
        <w:t xml:space="preserve"> 2004)</w:t>
      </w:r>
      <w:r w:rsidR="005566F2" w:rsidRPr="0090730D">
        <w:rPr>
          <w:color w:val="000000" w:themeColor="text1"/>
        </w:rPr>
        <w:t>.</w:t>
      </w:r>
      <w:r w:rsidR="00024A77" w:rsidRPr="0090730D">
        <w:rPr>
          <w:color w:val="000000" w:themeColor="text1"/>
        </w:rPr>
        <w:t xml:space="preserve"> </w:t>
      </w:r>
      <w:r w:rsidRPr="0090730D">
        <w:rPr>
          <w:color w:val="000000" w:themeColor="text1"/>
        </w:rPr>
        <w:t>Stale</w:t>
      </w:r>
      <w:r w:rsidR="003E666C" w:rsidRPr="0090730D">
        <w:rPr>
          <w:color w:val="000000" w:themeColor="text1"/>
        </w:rPr>
        <w:t xml:space="preserve"> routines </w:t>
      </w:r>
      <w:r w:rsidR="00EC44A3" w:rsidRPr="0090730D">
        <w:rPr>
          <w:color w:val="000000" w:themeColor="text1"/>
        </w:rPr>
        <w:t>a</w:t>
      </w:r>
      <w:r w:rsidRPr="0090730D">
        <w:rPr>
          <w:color w:val="000000" w:themeColor="text1"/>
        </w:rPr>
        <w:t>ffect predictable products of limited usefulness, while creative novelty has the potential of surpassing previous products</w:t>
      </w:r>
      <w:r w:rsidR="006E6D87">
        <w:rPr>
          <w:color w:val="000000" w:themeColor="text1"/>
        </w:rPr>
        <w:t xml:space="preserve">, resulting in the development of </w:t>
      </w:r>
      <w:r w:rsidR="00F60C79" w:rsidRPr="0090730D">
        <w:rPr>
          <w:color w:val="000000" w:themeColor="text1"/>
        </w:rPr>
        <w:lastRenderedPageBreak/>
        <w:t>product that are</w:t>
      </w:r>
      <w:r w:rsidR="00036AE2" w:rsidRPr="0090730D">
        <w:rPr>
          <w:color w:val="000000" w:themeColor="text1"/>
        </w:rPr>
        <w:t xml:space="preserve"> novel and appropriate</w:t>
      </w:r>
      <w:r w:rsidRPr="0090730D">
        <w:rPr>
          <w:color w:val="000000" w:themeColor="text1"/>
        </w:rPr>
        <w:t xml:space="preserve"> </w:t>
      </w:r>
      <w:r w:rsidR="00024A77" w:rsidRPr="0090730D">
        <w:rPr>
          <w:color w:val="000000" w:themeColor="text1"/>
        </w:rPr>
        <w:t>(</w:t>
      </w:r>
      <w:r w:rsidR="006E6D87">
        <w:rPr>
          <w:color w:val="000000" w:themeColor="text1"/>
        </w:rPr>
        <w:t xml:space="preserve">Chang, Hung &amp; </w:t>
      </w:r>
      <w:r w:rsidR="002B7297" w:rsidRPr="0090730D">
        <w:rPr>
          <w:color w:val="000000" w:themeColor="text1"/>
        </w:rPr>
        <w:t xml:space="preserve">Lin, 2014; </w:t>
      </w:r>
      <w:r w:rsidR="00BB4E9E">
        <w:rPr>
          <w:color w:val="000000" w:themeColor="text1"/>
        </w:rPr>
        <w:t>Im, Mon</w:t>
      </w:r>
      <w:r w:rsidR="00036AE2" w:rsidRPr="0090730D">
        <w:rPr>
          <w:color w:val="000000" w:themeColor="text1"/>
        </w:rPr>
        <w:t xml:space="preserve">taya &amp; Workman, 2013; </w:t>
      </w:r>
      <w:r w:rsidR="006B143B">
        <w:rPr>
          <w:color w:val="000000" w:themeColor="text1"/>
        </w:rPr>
        <w:t>Kim</w:t>
      </w:r>
      <w:r w:rsidR="00F60C79" w:rsidRPr="0090730D">
        <w:rPr>
          <w:color w:val="000000" w:themeColor="text1"/>
        </w:rPr>
        <w:t xml:space="preserve">, Im &amp; Slater, 2013; </w:t>
      </w:r>
      <w:r w:rsidR="00024A77" w:rsidRPr="0090730D">
        <w:rPr>
          <w:color w:val="000000" w:themeColor="text1"/>
        </w:rPr>
        <w:t xml:space="preserve">Puccio, 2011; </w:t>
      </w:r>
      <w:r w:rsidR="00F9624E" w:rsidRPr="0090730D">
        <w:rPr>
          <w:color w:val="000000" w:themeColor="text1"/>
        </w:rPr>
        <w:t xml:space="preserve">Amabile &amp; Khaire, 2008; </w:t>
      </w:r>
      <w:r w:rsidR="00024A77" w:rsidRPr="0090730D">
        <w:rPr>
          <w:color w:val="000000" w:themeColor="text1"/>
        </w:rPr>
        <w:t>Am</w:t>
      </w:r>
      <w:r w:rsidR="00E778FD" w:rsidRPr="0090730D">
        <w:rPr>
          <w:color w:val="000000" w:themeColor="text1"/>
        </w:rPr>
        <w:t>abile, 1996).</w:t>
      </w:r>
      <w:r w:rsidR="00024A77" w:rsidRPr="0090730D">
        <w:rPr>
          <w:color w:val="000000" w:themeColor="text1"/>
        </w:rPr>
        <w:t xml:space="preserve"> </w:t>
      </w:r>
    </w:p>
    <w:p w14:paraId="0DF801F4" w14:textId="77777777" w:rsidR="00D7636D" w:rsidRPr="0090730D" w:rsidRDefault="00D7636D" w:rsidP="00D7636D">
      <w:pPr>
        <w:spacing w:line="480" w:lineRule="auto"/>
        <w:rPr>
          <w:b/>
          <w:color w:val="000000" w:themeColor="text1"/>
        </w:rPr>
      </w:pPr>
      <w:r w:rsidRPr="0090730D">
        <w:rPr>
          <w:b/>
          <w:color w:val="000000" w:themeColor="text1"/>
        </w:rPr>
        <w:t>Novelty Seeking</w:t>
      </w:r>
    </w:p>
    <w:p w14:paraId="7E6FB68B" w14:textId="7038B066" w:rsidR="007F1E43" w:rsidRPr="0090730D" w:rsidRDefault="005F22A1" w:rsidP="007F1E43">
      <w:pPr>
        <w:widowControl w:val="0"/>
        <w:autoSpaceDE w:val="0"/>
        <w:autoSpaceDN w:val="0"/>
        <w:adjustRightInd w:val="0"/>
        <w:spacing w:line="480" w:lineRule="auto"/>
        <w:rPr>
          <w:color w:val="000000" w:themeColor="text1"/>
        </w:rPr>
      </w:pPr>
      <w:r w:rsidRPr="0090730D">
        <w:rPr>
          <w:color w:val="000000" w:themeColor="text1"/>
        </w:rPr>
        <w:tab/>
      </w:r>
      <w:r w:rsidR="0043027E" w:rsidRPr="0090730D">
        <w:rPr>
          <w:color w:val="000000" w:themeColor="text1"/>
        </w:rPr>
        <w:t xml:space="preserve">A leader who seeks novelty perceives each situation as an opportunity to learn something new (Langer, </w:t>
      </w:r>
      <w:r w:rsidR="0087685D">
        <w:rPr>
          <w:color w:val="000000" w:themeColor="text1"/>
        </w:rPr>
        <w:t xml:space="preserve">Falk, Capodilupo, </w:t>
      </w:r>
      <w:r w:rsidR="0043027E" w:rsidRPr="0090730D">
        <w:rPr>
          <w:color w:val="000000" w:themeColor="text1"/>
        </w:rPr>
        <w:t xml:space="preserve">2004).  </w:t>
      </w:r>
      <w:r w:rsidR="00CE119C" w:rsidRPr="0090730D">
        <w:rPr>
          <w:color w:val="000000" w:themeColor="text1"/>
        </w:rPr>
        <w:t>“It is possible to seek novelties for a whole lifetime, yet nev</w:t>
      </w:r>
      <w:r w:rsidR="006E6D87">
        <w:rPr>
          <w:color w:val="000000" w:themeColor="text1"/>
        </w:rPr>
        <w:t>er discover something new” (Sch</w:t>
      </w:r>
      <w:r w:rsidR="00CE119C" w:rsidRPr="0090730D">
        <w:rPr>
          <w:color w:val="000000" w:themeColor="text1"/>
        </w:rPr>
        <w:t>weizer, 2006).  Nevertheless,</w:t>
      </w:r>
      <w:r w:rsidR="006E6D87">
        <w:rPr>
          <w:color w:val="000000" w:themeColor="text1"/>
        </w:rPr>
        <w:t xml:space="preserve"> </w:t>
      </w:r>
      <w:r w:rsidR="00CF39A1" w:rsidRPr="0090730D">
        <w:rPr>
          <w:color w:val="000000" w:themeColor="text1"/>
        </w:rPr>
        <w:t xml:space="preserve">because novelty seeking is a </w:t>
      </w:r>
      <w:r w:rsidR="00CE119C" w:rsidRPr="0090730D">
        <w:rPr>
          <w:color w:val="000000" w:themeColor="text1"/>
        </w:rPr>
        <w:t>positive trait leading to creativity and innovation (D</w:t>
      </w:r>
      <w:r w:rsidR="0087685D">
        <w:rPr>
          <w:color w:val="000000" w:themeColor="text1"/>
        </w:rPr>
        <w:t xml:space="preserve">jamshidian, O’Sullivan, </w:t>
      </w:r>
      <w:r w:rsidR="00CE119C" w:rsidRPr="0090730D">
        <w:rPr>
          <w:color w:val="000000" w:themeColor="text1"/>
        </w:rPr>
        <w:t>Wittmann,</w:t>
      </w:r>
      <w:r w:rsidR="0087685D">
        <w:rPr>
          <w:color w:val="000000" w:themeColor="text1"/>
        </w:rPr>
        <w:t xml:space="preserve"> Lees,</w:t>
      </w:r>
      <w:r w:rsidR="00CE119C" w:rsidRPr="0090730D">
        <w:rPr>
          <w:color w:val="000000" w:themeColor="text1"/>
        </w:rPr>
        <w:t xml:space="preserve"> et al</w:t>
      </w:r>
      <w:r w:rsidR="00CF39A1" w:rsidRPr="0090730D">
        <w:rPr>
          <w:color w:val="000000" w:themeColor="text1"/>
        </w:rPr>
        <w:t xml:space="preserve">. </w:t>
      </w:r>
      <w:r w:rsidR="00CE119C" w:rsidRPr="0090730D">
        <w:rPr>
          <w:color w:val="000000" w:themeColor="text1"/>
        </w:rPr>
        <w:t xml:space="preserve">2011) it is valuable to understand what it is and how it can be achieved and cultivated among leaders.  </w:t>
      </w:r>
      <w:r w:rsidR="007F1E43" w:rsidRPr="0090730D">
        <w:rPr>
          <w:color w:val="000000" w:themeColor="text1"/>
        </w:rPr>
        <w:t xml:space="preserve">According to Rhodes’s (1961) </w:t>
      </w:r>
      <w:r w:rsidR="00B34847" w:rsidRPr="0090730D">
        <w:rPr>
          <w:color w:val="000000" w:themeColor="text1"/>
        </w:rPr>
        <w:t xml:space="preserve">4 P’s </w:t>
      </w:r>
      <w:r w:rsidR="007F1E43" w:rsidRPr="0090730D">
        <w:rPr>
          <w:color w:val="000000" w:themeColor="text1"/>
        </w:rPr>
        <w:t>model of creativity</w:t>
      </w:r>
      <w:r w:rsidR="006E6D87">
        <w:rPr>
          <w:color w:val="000000" w:themeColor="text1"/>
        </w:rPr>
        <w:t>,</w:t>
      </w:r>
      <w:r w:rsidR="007F1E43" w:rsidRPr="0090730D">
        <w:rPr>
          <w:color w:val="000000" w:themeColor="text1"/>
        </w:rPr>
        <w:t xml:space="preserve"> “</w:t>
      </w:r>
      <w:r w:rsidR="00017062" w:rsidRPr="0090730D">
        <w:rPr>
          <w:color w:val="000000" w:themeColor="text1"/>
        </w:rPr>
        <w:t>person,</w:t>
      </w:r>
      <w:r w:rsidR="007F1E43" w:rsidRPr="0090730D">
        <w:rPr>
          <w:color w:val="000000" w:themeColor="text1"/>
        </w:rPr>
        <w:t xml:space="preserve"> process</w:t>
      </w:r>
      <w:r w:rsidR="00B34847" w:rsidRPr="0090730D">
        <w:rPr>
          <w:color w:val="000000" w:themeColor="text1"/>
        </w:rPr>
        <w:t>, product</w:t>
      </w:r>
      <w:r w:rsidR="00017062" w:rsidRPr="0090730D">
        <w:rPr>
          <w:color w:val="000000" w:themeColor="text1"/>
        </w:rPr>
        <w:t xml:space="preserve"> and press</w:t>
      </w:r>
      <w:r w:rsidR="007F1E43" w:rsidRPr="0090730D">
        <w:rPr>
          <w:color w:val="000000" w:themeColor="text1"/>
        </w:rPr>
        <w:t>”</w:t>
      </w:r>
      <w:r w:rsidR="00CF39A1" w:rsidRPr="0090730D">
        <w:rPr>
          <w:color w:val="000000" w:themeColor="text1"/>
        </w:rPr>
        <w:t xml:space="preserve"> are </w:t>
      </w:r>
      <w:r w:rsidR="00017062" w:rsidRPr="0090730D">
        <w:rPr>
          <w:color w:val="000000" w:themeColor="text1"/>
        </w:rPr>
        <w:t>the four</w:t>
      </w:r>
      <w:r w:rsidR="007F1E43" w:rsidRPr="0090730D">
        <w:rPr>
          <w:color w:val="000000" w:themeColor="text1"/>
        </w:rPr>
        <w:t xml:space="preserve"> concepts that influence creativity.  It is important in the process of creativity to seek </w:t>
      </w:r>
      <w:r w:rsidR="00017062" w:rsidRPr="0090730D">
        <w:rPr>
          <w:color w:val="000000" w:themeColor="text1"/>
        </w:rPr>
        <w:t xml:space="preserve">novelty </w:t>
      </w:r>
      <w:r w:rsidR="003E666C" w:rsidRPr="0090730D">
        <w:rPr>
          <w:color w:val="000000" w:themeColor="text1"/>
        </w:rPr>
        <w:t>rather than be</w:t>
      </w:r>
      <w:r w:rsidR="00017062" w:rsidRPr="0090730D">
        <w:rPr>
          <w:color w:val="000000" w:themeColor="text1"/>
        </w:rPr>
        <w:t xml:space="preserve"> concerned with the end product</w:t>
      </w:r>
      <w:r w:rsidR="003E666C" w:rsidRPr="0090730D">
        <w:rPr>
          <w:color w:val="000000" w:themeColor="text1"/>
        </w:rPr>
        <w:t xml:space="preserve"> itself</w:t>
      </w:r>
      <w:r w:rsidR="00017062" w:rsidRPr="0090730D">
        <w:rPr>
          <w:color w:val="000000" w:themeColor="text1"/>
        </w:rPr>
        <w:t xml:space="preserve">.  The creative process </w:t>
      </w:r>
      <w:r w:rsidR="003E666C" w:rsidRPr="0090730D">
        <w:rPr>
          <w:color w:val="000000" w:themeColor="text1"/>
        </w:rPr>
        <w:t xml:space="preserve">itself </w:t>
      </w:r>
      <w:r w:rsidR="00017062" w:rsidRPr="0090730D">
        <w:rPr>
          <w:color w:val="000000" w:themeColor="text1"/>
        </w:rPr>
        <w:t>becomes the muse or sense of inspiration (Loori, 2005)</w:t>
      </w:r>
      <w:r w:rsidR="006E6D87">
        <w:rPr>
          <w:color w:val="000000" w:themeColor="text1"/>
        </w:rPr>
        <w:t>,</w:t>
      </w:r>
      <w:r w:rsidR="00017062" w:rsidRPr="0090730D">
        <w:rPr>
          <w:color w:val="000000" w:themeColor="text1"/>
        </w:rPr>
        <w:t xml:space="preserve"> and leaders have the freedom to express thoughts, emotions and values</w:t>
      </w:r>
      <w:r w:rsidR="003E666C" w:rsidRPr="0090730D">
        <w:rPr>
          <w:color w:val="000000" w:themeColor="text1"/>
        </w:rPr>
        <w:t>,</w:t>
      </w:r>
      <w:r w:rsidR="00017062" w:rsidRPr="0090730D">
        <w:rPr>
          <w:color w:val="000000" w:themeColor="text1"/>
        </w:rPr>
        <w:t xml:space="preserve"> which </w:t>
      </w:r>
      <w:r w:rsidR="003E666C" w:rsidRPr="0090730D">
        <w:rPr>
          <w:color w:val="000000" w:themeColor="text1"/>
        </w:rPr>
        <w:t>effects</w:t>
      </w:r>
      <w:r w:rsidR="00017062" w:rsidRPr="0090730D">
        <w:rPr>
          <w:color w:val="000000" w:themeColor="text1"/>
        </w:rPr>
        <w:t xml:space="preserve"> building the product. </w:t>
      </w:r>
      <w:r w:rsidR="00B34847" w:rsidRPr="0090730D">
        <w:rPr>
          <w:color w:val="000000" w:themeColor="text1"/>
        </w:rPr>
        <w:t xml:space="preserve"> The novelty seeking allows opportunity to explore the “press” which is the relationship the leader has with the environment.  </w:t>
      </w:r>
      <w:r w:rsidR="003E666C" w:rsidRPr="0090730D">
        <w:rPr>
          <w:color w:val="000000" w:themeColor="text1"/>
        </w:rPr>
        <w:t>“Press” implies that</w:t>
      </w:r>
      <w:r w:rsidR="00017062" w:rsidRPr="0090730D">
        <w:rPr>
          <w:color w:val="000000" w:themeColor="text1"/>
        </w:rPr>
        <w:t xml:space="preserve"> novelty seeking </w:t>
      </w:r>
      <w:r w:rsidR="003E666C" w:rsidRPr="0090730D">
        <w:rPr>
          <w:color w:val="000000" w:themeColor="text1"/>
        </w:rPr>
        <w:t>is an</w:t>
      </w:r>
      <w:r w:rsidR="00017062" w:rsidRPr="0090730D">
        <w:rPr>
          <w:color w:val="000000" w:themeColor="text1"/>
        </w:rPr>
        <w:t xml:space="preserve"> opportunity </w:t>
      </w:r>
      <w:r w:rsidR="003E666C" w:rsidRPr="0090730D">
        <w:rPr>
          <w:color w:val="000000" w:themeColor="text1"/>
        </w:rPr>
        <w:t xml:space="preserve">for a leader </w:t>
      </w:r>
      <w:r w:rsidR="00017062" w:rsidRPr="0090730D">
        <w:rPr>
          <w:color w:val="000000" w:themeColor="text1"/>
        </w:rPr>
        <w:t>to explore the</w:t>
      </w:r>
      <w:r w:rsidR="003E666C" w:rsidRPr="0090730D">
        <w:rPr>
          <w:color w:val="000000" w:themeColor="text1"/>
        </w:rPr>
        <w:t>ir</w:t>
      </w:r>
      <w:r w:rsidR="00017062" w:rsidRPr="0090730D">
        <w:rPr>
          <w:color w:val="000000" w:themeColor="text1"/>
        </w:rPr>
        <w:t xml:space="preserve"> relationship with the environment.   Press is interconnected to family values, tradition, culture, </w:t>
      </w:r>
      <w:r w:rsidR="00017062" w:rsidRPr="0090730D">
        <w:rPr>
          <w:noProof/>
          <w:color w:val="000000" w:themeColor="text1"/>
        </w:rPr>
        <w:t>organization</w:t>
      </w:r>
      <w:r w:rsidR="00017062" w:rsidRPr="0090730D">
        <w:rPr>
          <w:color w:val="000000" w:themeColor="text1"/>
        </w:rPr>
        <w:t xml:space="preserve"> as the exchange between the person and their environment and recognizes</w:t>
      </w:r>
      <w:r w:rsidR="00B34847" w:rsidRPr="0090730D">
        <w:rPr>
          <w:color w:val="000000" w:themeColor="text1"/>
        </w:rPr>
        <w:t xml:space="preserve"> that societal influences have</w:t>
      </w:r>
      <w:r w:rsidR="00017062" w:rsidRPr="0090730D">
        <w:rPr>
          <w:color w:val="000000" w:themeColor="text1"/>
        </w:rPr>
        <w:t xml:space="preserve"> significant impact on creativity</w:t>
      </w:r>
      <w:r w:rsidR="00B34847" w:rsidRPr="0090730D">
        <w:rPr>
          <w:color w:val="000000" w:themeColor="text1"/>
        </w:rPr>
        <w:t xml:space="preserve"> (Rhodes, 1961)</w:t>
      </w:r>
      <w:r w:rsidR="00017062" w:rsidRPr="0090730D">
        <w:rPr>
          <w:color w:val="000000" w:themeColor="text1"/>
        </w:rPr>
        <w:t xml:space="preserve">.   </w:t>
      </w:r>
    </w:p>
    <w:p w14:paraId="1EBAE896" w14:textId="242A6374" w:rsidR="00881A5A" w:rsidRPr="0090730D" w:rsidRDefault="003E666C" w:rsidP="00017062">
      <w:pPr>
        <w:widowControl w:val="0"/>
        <w:autoSpaceDE w:val="0"/>
        <w:autoSpaceDN w:val="0"/>
        <w:adjustRightInd w:val="0"/>
        <w:spacing w:line="480" w:lineRule="auto"/>
        <w:ind w:firstLine="720"/>
        <w:rPr>
          <w:color w:val="000000" w:themeColor="text1"/>
        </w:rPr>
      </w:pPr>
      <w:r w:rsidRPr="0090730D">
        <w:rPr>
          <w:color w:val="000000" w:themeColor="text1"/>
        </w:rPr>
        <w:t>When n</w:t>
      </w:r>
      <w:r w:rsidR="002733CD" w:rsidRPr="0090730D">
        <w:rPr>
          <w:color w:val="000000" w:themeColor="text1"/>
        </w:rPr>
        <w:t xml:space="preserve">ovelty seeking </w:t>
      </w:r>
      <w:r w:rsidRPr="0090730D">
        <w:rPr>
          <w:color w:val="000000" w:themeColor="text1"/>
        </w:rPr>
        <w:t xml:space="preserve">leaders </w:t>
      </w:r>
      <w:r w:rsidR="002733CD" w:rsidRPr="0090730D">
        <w:rPr>
          <w:color w:val="000000" w:themeColor="text1"/>
        </w:rPr>
        <w:t xml:space="preserve">notice more detail and how details </w:t>
      </w:r>
      <w:r w:rsidRPr="0090730D">
        <w:rPr>
          <w:color w:val="000000" w:themeColor="text1"/>
        </w:rPr>
        <w:t>are related</w:t>
      </w:r>
      <w:r w:rsidR="002733CD" w:rsidRPr="0090730D">
        <w:rPr>
          <w:color w:val="000000" w:themeColor="text1"/>
        </w:rPr>
        <w:t xml:space="preserve"> to the environment</w:t>
      </w:r>
      <w:r w:rsidR="00B34847" w:rsidRPr="0090730D">
        <w:rPr>
          <w:color w:val="000000" w:themeColor="text1"/>
        </w:rPr>
        <w:t>, leaders increase awareness, which leads to more engagement</w:t>
      </w:r>
      <w:r w:rsidR="006E6D87">
        <w:rPr>
          <w:color w:val="000000" w:themeColor="text1"/>
        </w:rPr>
        <w:t>,</w:t>
      </w:r>
      <w:r w:rsidR="00B34847" w:rsidRPr="0090730D">
        <w:rPr>
          <w:color w:val="000000" w:themeColor="text1"/>
        </w:rPr>
        <w:t xml:space="preserve"> and the </w:t>
      </w:r>
      <w:r w:rsidR="00B34847" w:rsidRPr="0090730D">
        <w:rPr>
          <w:color w:val="000000" w:themeColor="text1"/>
        </w:rPr>
        <w:lastRenderedPageBreak/>
        <w:t xml:space="preserve">potential for learning something new is increased </w:t>
      </w:r>
      <w:r w:rsidR="00881A5A" w:rsidRPr="0090730D">
        <w:rPr>
          <w:color w:val="000000" w:themeColor="text1"/>
        </w:rPr>
        <w:t xml:space="preserve">(Langer, </w:t>
      </w:r>
      <w:r w:rsidR="008C0A3C">
        <w:rPr>
          <w:color w:val="000000" w:themeColor="text1"/>
        </w:rPr>
        <w:t xml:space="preserve">Falk &amp; </w:t>
      </w:r>
      <w:r w:rsidR="008C0A3C" w:rsidRPr="0090730D">
        <w:rPr>
          <w:color w:val="000000" w:themeColor="text1"/>
        </w:rPr>
        <w:t>Capodilup</w:t>
      </w:r>
      <w:r w:rsidR="008C0A3C">
        <w:rPr>
          <w:color w:val="000000" w:themeColor="text1"/>
        </w:rPr>
        <w:t>o, 2004</w:t>
      </w:r>
      <w:r w:rsidR="00881A5A" w:rsidRPr="0090730D">
        <w:rPr>
          <w:color w:val="000000" w:themeColor="text1"/>
        </w:rPr>
        <w:t>)</w:t>
      </w:r>
      <w:r w:rsidR="002733CD" w:rsidRPr="0090730D">
        <w:rPr>
          <w:color w:val="000000" w:themeColor="text1"/>
        </w:rPr>
        <w:t xml:space="preserve">.  </w:t>
      </w:r>
      <w:r w:rsidR="00B34847" w:rsidRPr="0090730D">
        <w:rPr>
          <w:color w:val="000000" w:themeColor="text1"/>
        </w:rPr>
        <w:t>Mindfulness concept infers that the practice of reflection helps ensure both short and long term benefits as leaders become inh</w:t>
      </w:r>
      <w:r w:rsidR="00DF3FEE">
        <w:rPr>
          <w:color w:val="000000" w:themeColor="text1"/>
        </w:rPr>
        <w:t>erently reflective (Isaks</w:t>
      </w:r>
      <w:r w:rsidR="006E6D87">
        <w:rPr>
          <w:color w:val="000000" w:themeColor="text1"/>
        </w:rPr>
        <w:t xml:space="preserve">en &amp; </w:t>
      </w:r>
      <w:r w:rsidR="00DF3FEE">
        <w:rPr>
          <w:color w:val="000000" w:themeColor="text1"/>
        </w:rPr>
        <w:t>Treffinger (2004)</w:t>
      </w:r>
      <w:r w:rsidR="00B34847" w:rsidRPr="0090730D">
        <w:rPr>
          <w:color w:val="000000" w:themeColor="text1"/>
        </w:rPr>
        <w:t xml:space="preserve">.  Mindfulness is an active state of awareness in the present attained by paying attention and suspending judgment as the experience unfolds </w:t>
      </w:r>
      <w:r w:rsidR="00BE2189" w:rsidRPr="0090730D">
        <w:rPr>
          <w:color w:val="000000" w:themeColor="text1"/>
        </w:rPr>
        <w:t xml:space="preserve">(Langer, 2004, 2009, 1997; </w:t>
      </w:r>
      <w:r w:rsidR="00112A0F">
        <w:rPr>
          <w:color w:val="000000" w:themeColor="text1"/>
        </w:rPr>
        <w:t>Kabat-Zinn, 2003; Seigel</w:t>
      </w:r>
      <w:r w:rsidR="00B34847" w:rsidRPr="0090730D">
        <w:rPr>
          <w:color w:val="000000" w:themeColor="text1"/>
        </w:rPr>
        <w:t xml:space="preserve">, 2010); mindfulness reflective practice has provided an intervention that promotes increased awareness without judgment.  </w:t>
      </w:r>
      <w:r w:rsidR="00BE2189" w:rsidRPr="0090730D">
        <w:rPr>
          <w:color w:val="000000" w:themeColor="text1"/>
        </w:rPr>
        <w:t xml:space="preserve"> </w:t>
      </w:r>
      <w:r w:rsidR="00F958C4" w:rsidRPr="0090730D">
        <w:rPr>
          <w:color w:val="000000" w:themeColor="text1"/>
        </w:rPr>
        <w:t xml:space="preserve">Mindful </w:t>
      </w:r>
      <w:r w:rsidR="00BE2189" w:rsidRPr="0090730D">
        <w:rPr>
          <w:color w:val="000000" w:themeColor="text1"/>
        </w:rPr>
        <w:t xml:space="preserve">leaders are </w:t>
      </w:r>
      <w:r w:rsidR="00B34847" w:rsidRPr="0090730D">
        <w:rPr>
          <w:color w:val="000000" w:themeColor="text1"/>
        </w:rPr>
        <w:t xml:space="preserve">inherently </w:t>
      </w:r>
      <w:r w:rsidR="00F958C4" w:rsidRPr="0090730D">
        <w:rPr>
          <w:color w:val="000000" w:themeColor="text1"/>
        </w:rPr>
        <w:t>reflective and therefore more efficient in developing the skill of novelty seeking</w:t>
      </w:r>
      <w:r w:rsidR="006E6D87">
        <w:rPr>
          <w:color w:val="000000" w:themeColor="text1"/>
        </w:rPr>
        <w:t>,</w:t>
      </w:r>
      <w:r w:rsidR="008C4DD6" w:rsidRPr="0090730D">
        <w:rPr>
          <w:color w:val="000000" w:themeColor="text1"/>
        </w:rPr>
        <w:t xml:space="preserve"> and</w:t>
      </w:r>
      <w:r w:rsidR="00C53AB3" w:rsidRPr="0090730D">
        <w:rPr>
          <w:color w:val="000000" w:themeColor="text1"/>
        </w:rPr>
        <w:t>,</w:t>
      </w:r>
      <w:r w:rsidR="008C4DD6" w:rsidRPr="0090730D">
        <w:rPr>
          <w:color w:val="000000" w:themeColor="text1"/>
        </w:rPr>
        <w:t xml:space="preserve"> the ability to use reflection as a connection between knowledge and action </w:t>
      </w:r>
      <w:r w:rsidR="0053166D">
        <w:rPr>
          <w:color w:val="000000" w:themeColor="text1"/>
        </w:rPr>
        <w:t>(Vite</w:t>
      </w:r>
      <w:r w:rsidR="006E6D87">
        <w:rPr>
          <w:color w:val="000000" w:themeColor="text1"/>
        </w:rPr>
        <w:t xml:space="preserve">llo-Cicciu, Weatherford, Gemme &amp; </w:t>
      </w:r>
      <w:r w:rsidR="0053166D">
        <w:rPr>
          <w:color w:val="000000" w:themeColor="text1"/>
        </w:rPr>
        <w:t xml:space="preserve">Glass, 2014; </w:t>
      </w:r>
      <w:r w:rsidR="008C4DD6" w:rsidRPr="0090730D">
        <w:rPr>
          <w:color w:val="000000" w:themeColor="text1"/>
        </w:rPr>
        <w:t xml:space="preserve">Tuleja, 2014; </w:t>
      </w:r>
      <w:r w:rsidR="008C0A3C">
        <w:rPr>
          <w:color w:val="000000" w:themeColor="text1"/>
        </w:rPr>
        <w:t xml:space="preserve">Grant, Langer, Falk &amp; </w:t>
      </w:r>
      <w:r w:rsidR="00881A5A" w:rsidRPr="0090730D">
        <w:rPr>
          <w:color w:val="000000" w:themeColor="text1"/>
        </w:rPr>
        <w:t>Capodilup</w:t>
      </w:r>
      <w:r w:rsidR="008C0A3C">
        <w:rPr>
          <w:color w:val="000000" w:themeColor="text1"/>
        </w:rPr>
        <w:t>o</w:t>
      </w:r>
      <w:r w:rsidR="00881A5A" w:rsidRPr="0090730D">
        <w:rPr>
          <w:color w:val="000000" w:themeColor="text1"/>
        </w:rPr>
        <w:t>, 2004</w:t>
      </w:r>
      <w:r w:rsidR="0053166D">
        <w:rPr>
          <w:color w:val="000000" w:themeColor="text1"/>
        </w:rPr>
        <w:t>; Eriksen, 2009</w:t>
      </w:r>
      <w:r w:rsidR="00881A5A" w:rsidRPr="0090730D">
        <w:rPr>
          <w:color w:val="000000" w:themeColor="text1"/>
        </w:rPr>
        <w:t xml:space="preserve">) </w:t>
      </w:r>
      <w:r w:rsidR="00F958C4" w:rsidRPr="0090730D">
        <w:rPr>
          <w:color w:val="000000" w:themeColor="text1"/>
        </w:rPr>
        <w:t>with</w:t>
      </w:r>
      <w:r w:rsidR="00881A5A" w:rsidRPr="0090730D">
        <w:rPr>
          <w:color w:val="000000" w:themeColor="text1"/>
        </w:rPr>
        <w:t xml:space="preserve"> increase</w:t>
      </w:r>
      <w:r w:rsidR="00F958C4" w:rsidRPr="0090730D">
        <w:rPr>
          <w:color w:val="000000" w:themeColor="text1"/>
        </w:rPr>
        <w:t>d</w:t>
      </w:r>
      <w:r w:rsidR="00881A5A" w:rsidRPr="0090730D">
        <w:rPr>
          <w:color w:val="000000" w:themeColor="text1"/>
        </w:rPr>
        <w:t xml:space="preserve"> creativity </w:t>
      </w:r>
      <w:r w:rsidR="00F958C4" w:rsidRPr="0090730D">
        <w:rPr>
          <w:color w:val="000000" w:themeColor="text1"/>
        </w:rPr>
        <w:t xml:space="preserve">in their approaches to idea generation and problem solving </w:t>
      </w:r>
      <w:r w:rsidR="006E6D87">
        <w:rPr>
          <w:color w:val="000000" w:themeColor="text1"/>
        </w:rPr>
        <w:t>(Langer, Heffer</w:t>
      </w:r>
      <w:r w:rsidR="00881A5A" w:rsidRPr="0090730D">
        <w:rPr>
          <w:color w:val="000000" w:themeColor="text1"/>
        </w:rPr>
        <w:t xml:space="preserve">man &amp; Kiester, 1988).  </w:t>
      </w:r>
      <w:r w:rsidR="00A661A3" w:rsidRPr="0090730D">
        <w:rPr>
          <w:color w:val="000000" w:themeColor="text1"/>
        </w:rPr>
        <w:t>M</w:t>
      </w:r>
      <w:r w:rsidR="00881A5A" w:rsidRPr="0090730D">
        <w:rPr>
          <w:color w:val="000000" w:themeColor="text1"/>
        </w:rPr>
        <w:t>indfulness reflective practice enhance</w:t>
      </w:r>
      <w:r w:rsidR="00F958C4" w:rsidRPr="0090730D">
        <w:rPr>
          <w:color w:val="000000" w:themeColor="text1"/>
        </w:rPr>
        <w:t>s</w:t>
      </w:r>
      <w:r w:rsidR="00881A5A" w:rsidRPr="0090730D">
        <w:rPr>
          <w:color w:val="000000" w:themeColor="text1"/>
        </w:rPr>
        <w:t xml:space="preserve"> creativity (Gla</w:t>
      </w:r>
      <w:r w:rsidR="001119B1">
        <w:rPr>
          <w:color w:val="000000" w:themeColor="text1"/>
        </w:rPr>
        <w:t>veanu, 2011;</w:t>
      </w:r>
      <w:r w:rsidR="009054E6">
        <w:rPr>
          <w:color w:val="000000" w:themeColor="text1"/>
        </w:rPr>
        <w:t xml:space="preserve"> Wal</w:t>
      </w:r>
      <w:r w:rsidR="00881A5A" w:rsidRPr="0090730D">
        <w:rPr>
          <w:color w:val="000000" w:themeColor="text1"/>
        </w:rPr>
        <w:t>dock, 2010)</w:t>
      </w:r>
      <w:r w:rsidR="00DE71ED" w:rsidRPr="0090730D">
        <w:rPr>
          <w:color w:val="000000" w:themeColor="text1"/>
        </w:rPr>
        <w:t>,</w:t>
      </w:r>
      <w:r w:rsidR="00F958C4" w:rsidRPr="0090730D">
        <w:rPr>
          <w:color w:val="000000" w:themeColor="text1"/>
        </w:rPr>
        <w:t xml:space="preserve"> because</w:t>
      </w:r>
      <w:r w:rsidR="00881A5A" w:rsidRPr="0090730D">
        <w:rPr>
          <w:color w:val="000000" w:themeColor="text1"/>
        </w:rPr>
        <w:t xml:space="preserve"> increased awareness and </w:t>
      </w:r>
      <w:r w:rsidR="00F958C4" w:rsidRPr="0090730D">
        <w:rPr>
          <w:color w:val="000000" w:themeColor="text1"/>
        </w:rPr>
        <w:t xml:space="preserve">the objectivity of a </w:t>
      </w:r>
      <w:r w:rsidR="00DE71ED" w:rsidRPr="0090730D">
        <w:rPr>
          <w:color w:val="000000" w:themeColor="text1"/>
        </w:rPr>
        <w:t>non-judgmental</w:t>
      </w:r>
      <w:r w:rsidR="00F958C4" w:rsidRPr="0090730D">
        <w:rPr>
          <w:color w:val="000000" w:themeColor="text1"/>
        </w:rPr>
        <w:t xml:space="preserve"> attitude make it possible to examine</w:t>
      </w:r>
      <w:r w:rsidR="00881A5A" w:rsidRPr="0090730D">
        <w:rPr>
          <w:color w:val="000000" w:themeColor="text1"/>
        </w:rPr>
        <w:t xml:space="preserve"> ideas from new perspectives and </w:t>
      </w:r>
      <w:r w:rsidR="00F958C4" w:rsidRPr="0090730D">
        <w:rPr>
          <w:color w:val="000000" w:themeColor="text1"/>
        </w:rPr>
        <w:t>encourages novelty seeking</w:t>
      </w:r>
      <w:r w:rsidR="00881A5A" w:rsidRPr="0090730D">
        <w:rPr>
          <w:color w:val="000000" w:themeColor="text1"/>
        </w:rPr>
        <w:t xml:space="preserve"> (Kotter &amp; Cohen, 2002; Harding, 2010; Pawlak, 2000; Bear, 2012).  Organizations </w:t>
      </w:r>
      <w:r w:rsidR="00F958C4" w:rsidRPr="0090730D">
        <w:rPr>
          <w:color w:val="000000" w:themeColor="text1"/>
        </w:rPr>
        <w:t>depend on</w:t>
      </w:r>
      <w:r w:rsidR="00881A5A" w:rsidRPr="0090730D">
        <w:rPr>
          <w:color w:val="000000" w:themeColor="text1"/>
        </w:rPr>
        <w:t xml:space="preserve"> mindful and reflective leaders </w:t>
      </w:r>
      <w:r w:rsidR="00F958C4" w:rsidRPr="0090730D">
        <w:rPr>
          <w:color w:val="000000" w:themeColor="text1"/>
        </w:rPr>
        <w:t xml:space="preserve">to </w:t>
      </w:r>
      <w:r w:rsidR="00881A5A" w:rsidRPr="0090730D">
        <w:rPr>
          <w:color w:val="000000" w:themeColor="text1"/>
        </w:rPr>
        <w:t xml:space="preserve">build opportunities for </w:t>
      </w:r>
      <w:r w:rsidR="00F958C4" w:rsidRPr="0090730D">
        <w:rPr>
          <w:color w:val="000000" w:themeColor="text1"/>
        </w:rPr>
        <w:t xml:space="preserve">the </w:t>
      </w:r>
      <w:r w:rsidR="00881A5A" w:rsidRPr="0090730D">
        <w:rPr>
          <w:color w:val="000000" w:themeColor="text1"/>
        </w:rPr>
        <w:t>growth</w:t>
      </w:r>
      <w:r w:rsidR="00F958C4" w:rsidRPr="0090730D">
        <w:rPr>
          <w:color w:val="000000" w:themeColor="text1"/>
        </w:rPr>
        <w:t xml:space="preserve"> of production through</w:t>
      </w:r>
      <w:r w:rsidR="00881A5A" w:rsidRPr="0090730D">
        <w:rPr>
          <w:color w:val="000000" w:themeColor="text1"/>
        </w:rPr>
        <w:t xml:space="preserve"> creative </w:t>
      </w:r>
      <w:r w:rsidR="001119B1">
        <w:rPr>
          <w:color w:val="000000" w:themeColor="text1"/>
        </w:rPr>
        <w:t>novelty seeking (Dennis,</w:t>
      </w:r>
      <w:r w:rsidR="00881A5A" w:rsidRPr="0090730D">
        <w:rPr>
          <w:color w:val="000000" w:themeColor="text1"/>
        </w:rPr>
        <w:t xml:space="preserve"> Minas &amp; Bhagwatwar, 2013).  </w:t>
      </w:r>
      <w:r w:rsidR="00F958C4" w:rsidRPr="0090730D">
        <w:rPr>
          <w:color w:val="000000" w:themeColor="text1"/>
        </w:rPr>
        <w:t>I</w:t>
      </w:r>
      <w:r w:rsidR="00881A5A" w:rsidRPr="0090730D">
        <w:rPr>
          <w:color w:val="000000" w:themeColor="text1"/>
        </w:rPr>
        <w:t>ntentional work towa</w:t>
      </w:r>
      <w:r w:rsidR="00DE71ED" w:rsidRPr="0090730D">
        <w:rPr>
          <w:color w:val="000000" w:themeColor="text1"/>
        </w:rPr>
        <w:t xml:space="preserve">rds creativity (Amabile, 2008) </w:t>
      </w:r>
      <w:r w:rsidR="00B73183" w:rsidRPr="0090730D">
        <w:rPr>
          <w:color w:val="000000" w:themeColor="text1"/>
        </w:rPr>
        <w:t>results in</w:t>
      </w:r>
      <w:r w:rsidR="00881A5A" w:rsidRPr="0090730D">
        <w:rPr>
          <w:color w:val="000000" w:themeColor="text1"/>
        </w:rPr>
        <w:t xml:space="preserve"> an environment </w:t>
      </w:r>
      <w:r w:rsidR="00B73183" w:rsidRPr="0090730D">
        <w:rPr>
          <w:color w:val="000000" w:themeColor="text1"/>
        </w:rPr>
        <w:t>where</w:t>
      </w:r>
      <w:r w:rsidR="00881A5A" w:rsidRPr="0090730D">
        <w:rPr>
          <w:color w:val="000000" w:themeColor="text1"/>
        </w:rPr>
        <w:t xml:space="preserve"> mindful reflective </w:t>
      </w:r>
      <w:r w:rsidR="00B73183" w:rsidRPr="0090730D">
        <w:rPr>
          <w:color w:val="000000" w:themeColor="text1"/>
        </w:rPr>
        <w:t xml:space="preserve">interventions are valued for facilitating </w:t>
      </w:r>
      <w:r w:rsidR="00881A5A" w:rsidRPr="0090730D">
        <w:rPr>
          <w:color w:val="000000" w:themeColor="text1"/>
        </w:rPr>
        <w:t>new ideas, new products and develop</w:t>
      </w:r>
      <w:r w:rsidR="00B73183" w:rsidRPr="0090730D">
        <w:rPr>
          <w:color w:val="000000" w:themeColor="text1"/>
        </w:rPr>
        <w:t>ing</w:t>
      </w:r>
      <w:r w:rsidR="00DE71ED" w:rsidRPr="0090730D">
        <w:rPr>
          <w:color w:val="000000" w:themeColor="text1"/>
        </w:rPr>
        <w:t xml:space="preserve"> outstanding</w:t>
      </w:r>
      <w:r w:rsidR="00881A5A" w:rsidRPr="0090730D">
        <w:rPr>
          <w:color w:val="000000" w:themeColor="text1"/>
        </w:rPr>
        <w:t xml:space="preserve"> leaders (Langer, 2005).  </w:t>
      </w:r>
    </w:p>
    <w:p w14:paraId="67366B2D" w14:textId="77777777" w:rsidR="00D7636D" w:rsidRPr="0090730D" w:rsidRDefault="00D7636D" w:rsidP="00486F47">
      <w:pPr>
        <w:widowControl w:val="0"/>
        <w:autoSpaceDE w:val="0"/>
        <w:autoSpaceDN w:val="0"/>
        <w:adjustRightInd w:val="0"/>
        <w:spacing w:line="480" w:lineRule="auto"/>
        <w:rPr>
          <w:b/>
          <w:color w:val="000000" w:themeColor="text1"/>
        </w:rPr>
      </w:pPr>
      <w:r w:rsidRPr="0090730D">
        <w:rPr>
          <w:b/>
          <w:color w:val="000000" w:themeColor="text1"/>
        </w:rPr>
        <w:t>Novelty Producing and Engagement</w:t>
      </w:r>
    </w:p>
    <w:p w14:paraId="2DBA85B9" w14:textId="3BD1A89A" w:rsidR="00017062" w:rsidRPr="0090730D" w:rsidRDefault="00017062" w:rsidP="00D7636D">
      <w:pPr>
        <w:spacing w:line="480" w:lineRule="auto"/>
        <w:rPr>
          <w:color w:val="000000" w:themeColor="text1"/>
        </w:rPr>
      </w:pPr>
      <w:r w:rsidRPr="0090730D">
        <w:rPr>
          <w:color w:val="000000" w:themeColor="text1"/>
        </w:rPr>
        <w:tab/>
        <w:t>The results of th</w:t>
      </w:r>
      <w:r w:rsidR="00B73183" w:rsidRPr="0090730D">
        <w:rPr>
          <w:color w:val="000000" w:themeColor="text1"/>
        </w:rPr>
        <w:t>is</w:t>
      </w:r>
      <w:r w:rsidRPr="0090730D">
        <w:rPr>
          <w:color w:val="000000" w:themeColor="text1"/>
        </w:rPr>
        <w:t xml:space="preserve"> study did not indicate that mindfulness reflective practice made a difference in novelty producing or engagement.  </w:t>
      </w:r>
      <w:r w:rsidR="0043027E" w:rsidRPr="0090730D">
        <w:rPr>
          <w:color w:val="000000" w:themeColor="text1"/>
        </w:rPr>
        <w:t>Novelty producing leader</w:t>
      </w:r>
      <w:r w:rsidR="006E6D87">
        <w:rPr>
          <w:color w:val="000000" w:themeColor="text1"/>
        </w:rPr>
        <w:t>s generate</w:t>
      </w:r>
      <w:r w:rsidR="0043027E" w:rsidRPr="0090730D">
        <w:rPr>
          <w:color w:val="000000" w:themeColor="text1"/>
        </w:rPr>
        <w:t xml:space="preserve"> </w:t>
      </w:r>
      <w:r w:rsidR="0043027E" w:rsidRPr="0090730D">
        <w:rPr>
          <w:color w:val="000000" w:themeColor="text1"/>
        </w:rPr>
        <w:lastRenderedPageBreak/>
        <w:t xml:space="preserve">new information in order to learn more about the current situation (Langer, </w:t>
      </w:r>
      <w:r w:rsidR="006E6D87">
        <w:rPr>
          <w:color w:val="000000" w:themeColor="text1"/>
        </w:rPr>
        <w:t>Falk &amp;</w:t>
      </w:r>
      <w:r w:rsidR="00864F11">
        <w:rPr>
          <w:color w:val="000000" w:themeColor="text1"/>
        </w:rPr>
        <w:t xml:space="preserve"> Capodilupo, </w:t>
      </w:r>
      <w:r w:rsidR="0043027E" w:rsidRPr="0090730D">
        <w:rPr>
          <w:color w:val="000000" w:themeColor="text1"/>
        </w:rPr>
        <w:t xml:space="preserve">2004).  Leaders who score high in engagement have a higher probability to notice details about his or her specific relationship with the environment. (Langer, 2004).  Novelty producing and engagement did not result in any difference in the study.  </w:t>
      </w:r>
    </w:p>
    <w:p w14:paraId="67A8E505" w14:textId="62B50C97" w:rsidR="00891B63" w:rsidRDefault="00891B63" w:rsidP="00017062">
      <w:pPr>
        <w:spacing w:line="480" w:lineRule="auto"/>
        <w:ind w:firstLine="720"/>
        <w:rPr>
          <w:color w:val="000000" w:themeColor="text1"/>
        </w:rPr>
      </w:pPr>
      <w:r w:rsidRPr="0090730D">
        <w:rPr>
          <w:color w:val="000000" w:themeColor="text1"/>
        </w:rPr>
        <w:t xml:space="preserve">This study added to the literature by concluding that the intervention of mindfulness reflective practice did show a significant difference in novelty seeking, but that there was not a significant difference in </w:t>
      </w:r>
      <w:r w:rsidR="0043027E" w:rsidRPr="0090730D">
        <w:rPr>
          <w:color w:val="000000" w:themeColor="text1"/>
        </w:rPr>
        <w:t>either</w:t>
      </w:r>
      <w:r w:rsidR="006E6D87">
        <w:rPr>
          <w:color w:val="000000" w:themeColor="text1"/>
        </w:rPr>
        <w:t xml:space="preserve"> novelty producing or engageme</w:t>
      </w:r>
      <w:r w:rsidRPr="0090730D">
        <w:rPr>
          <w:color w:val="000000" w:themeColor="text1"/>
        </w:rPr>
        <w:t xml:space="preserve">nt. The results support the hypothesis that mindfulness </w:t>
      </w:r>
      <w:r w:rsidR="00864F11" w:rsidRPr="0090730D">
        <w:rPr>
          <w:color w:val="000000" w:themeColor="text1"/>
        </w:rPr>
        <w:t>reflectiv</w:t>
      </w:r>
      <w:r w:rsidR="00864F11">
        <w:rPr>
          <w:color w:val="000000" w:themeColor="text1"/>
        </w:rPr>
        <w:t>e</w:t>
      </w:r>
      <w:r w:rsidRPr="0090730D">
        <w:rPr>
          <w:color w:val="000000" w:themeColor="text1"/>
        </w:rPr>
        <w:t xml:space="preserve"> practice is an effective intervention for increasing creative novelty among leaders.</w:t>
      </w:r>
    </w:p>
    <w:p w14:paraId="56B0E395" w14:textId="77777777" w:rsidR="006E6D87" w:rsidRPr="0090730D" w:rsidRDefault="006E6D87" w:rsidP="00017062">
      <w:pPr>
        <w:spacing w:line="480" w:lineRule="auto"/>
        <w:ind w:firstLine="720"/>
        <w:rPr>
          <w:color w:val="000000" w:themeColor="text1"/>
        </w:rPr>
      </w:pPr>
    </w:p>
    <w:p w14:paraId="6453D6DF" w14:textId="77777777" w:rsidR="00891B63" w:rsidRPr="0090730D" w:rsidRDefault="00891B63" w:rsidP="00891B63">
      <w:pPr>
        <w:widowControl w:val="0"/>
        <w:autoSpaceDE w:val="0"/>
        <w:autoSpaceDN w:val="0"/>
        <w:adjustRightInd w:val="0"/>
        <w:spacing w:line="480" w:lineRule="auto"/>
        <w:jc w:val="center"/>
        <w:rPr>
          <w:b/>
          <w:color w:val="000000" w:themeColor="text1"/>
        </w:rPr>
      </w:pPr>
      <w:r w:rsidRPr="0090730D">
        <w:rPr>
          <w:b/>
          <w:color w:val="000000" w:themeColor="text1"/>
        </w:rPr>
        <w:t>Discussion of the Results</w:t>
      </w:r>
    </w:p>
    <w:p w14:paraId="7F672278" w14:textId="77777777" w:rsidR="00912155" w:rsidRPr="0090730D" w:rsidRDefault="00891B63" w:rsidP="00891B63">
      <w:pPr>
        <w:spacing w:line="480" w:lineRule="auto"/>
        <w:ind w:firstLine="720"/>
        <w:rPr>
          <w:color w:val="000000" w:themeColor="text1"/>
        </w:rPr>
      </w:pPr>
      <w:r w:rsidRPr="0090730D">
        <w:rPr>
          <w:color w:val="000000" w:themeColor="text1"/>
        </w:rPr>
        <w:t>What is the impact of mindfulness reflective practice intervention on a leader’s ability to produce creative no</w:t>
      </w:r>
      <w:r w:rsidR="004718AB" w:rsidRPr="0090730D">
        <w:rPr>
          <w:color w:val="000000" w:themeColor="text1"/>
        </w:rPr>
        <w:t>velty?  The responses of twenty-</w:t>
      </w:r>
      <w:r w:rsidRPr="0090730D">
        <w:rPr>
          <w:color w:val="000000" w:themeColor="text1"/>
        </w:rPr>
        <w:t>three participants to 14 questions on the Langer Mindfulness Scale demonstrated that mindfulness reflective practice is an effectiv</w:t>
      </w:r>
      <w:r w:rsidR="004718AB" w:rsidRPr="0090730D">
        <w:rPr>
          <w:color w:val="000000" w:themeColor="text1"/>
        </w:rPr>
        <w:t>e intervention that leaders can</w:t>
      </w:r>
      <w:r w:rsidR="00585ADB" w:rsidRPr="0090730D">
        <w:rPr>
          <w:color w:val="000000" w:themeColor="text1"/>
        </w:rPr>
        <w:t xml:space="preserve"> </w:t>
      </w:r>
      <w:r w:rsidRPr="0090730D">
        <w:rPr>
          <w:color w:val="000000" w:themeColor="text1"/>
        </w:rPr>
        <w:t>implement</w:t>
      </w:r>
      <w:r w:rsidR="004718AB" w:rsidRPr="0090730D">
        <w:rPr>
          <w:color w:val="000000" w:themeColor="text1"/>
        </w:rPr>
        <w:t xml:space="preserve"> </w:t>
      </w:r>
      <w:r w:rsidR="00585ADB" w:rsidRPr="0090730D">
        <w:rPr>
          <w:color w:val="000000" w:themeColor="text1"/>
        </w:rPr>
        <w:t>in order</w:t>
      </w:r>
      <w:r w:rsidRPr="0090730D">
        <w:rPr>
          <w:color w:val="000000" w:themeColor="text1"/>
        </w:rPr>
        <w:t xml:space="preserve"> to increase the production of creative novelty.  The data revealed the importance of studying creative novelty and how creativity influenced novelty seeking, novelty producing and engagement among leaders.  </w:t>
      </w:r>
    </w:p>
    <w:p w14:paraId="158949E7" w14:textId="77777777" w:rsidR="004718AB" w:rsidRPr="0090730D" w:rsidRDefault="004718AB" w:rsidP="004718AB">
      <w:pPr>
        <w:spacing w:line="480" w:lineRule="auto"/>
        <w:rPr>
          <w:b/>
          <w:color w:val="000000" w:themeColor="text1"/>
        </w:rPr>
      </w:pPr>
      <w:r w:rsidRPr="0090730D">
        <w:rPr>
          <w:b/>
          <w:color w:val="000000" w:themeColor="text1"/>
        </w:rPr>
        <w:t>Creativity and Mindfulness</w:t>
      </w:r>
    </w:p>
    <w:p w14:paraId="4EE4CF6D" w14:textId="65F3BA31" w:rsidR="004718AB" w:rsidRPr="0090730D" w:rsidRDefault="004718AB" w:rsidP="004718AB">
      <w:pPr>
        <w:spacing w:line="480" w:lineRule="auto"/>
        <w:ind w:firstLine="720"/>
        <w:rPr>
          <w:color w:val="000000" w:themeColor="text1"/>
        </w:rPr>
      </w:pPr>
      <w:r w:rsidRPr="0090730D">
        <w:rPr>
          <w:color w:val="000000" w:themeColor="text1"/>
        </w:rPr>
        <w:t>Creativity is central to the core functions of leaders: creating vision, and aligning and motivating pe</w:t>
      </w:r>
      <w:r w:rsidR="009D6C94">
        <w:rPr>
          <w:color w:val="000000" w:themeColor="text1"/>
        </w:rPr>
        <w:t>ople toward that vision (Kotter &amp; Cohen,</w:t>
      </w:r>
      <w:r w:rsidRPr="0090730D">
        <w:rPr>
          <w:color w:val="000000" w:themeColor="text1"/>
        </w:rPr>
        <w:t xml:space="preserve"> 2002).  </w:t>
      </w:r>
      <w:r w:rsidR="00EC44A3" w:rsidRPr="0090730D">
        <w:rPr>
          <w:color w:val="000000" w:themeColor="text1"/>
        </w:rPr>
        <w:t>M</w:t>
      </w:r>
      <w:r w:rsidRPr="0090730D">
        <w:rPr>
          <w:color w:val="000000" w:themeColor="text1"/>
        </w:rPr>
        <w:t xml:space="preserve">indful reflective practice heightened self-awareness among leaders, which then increased their ability to come up with creative new ideas. Self-awareness is perhaps the most critical leadership </w:t>
      </w:r>
      <w:r w:rsidRPr="0090730D">
        <w:rPr>
          <w:color w:val="000000" w:themeColor="text1"/>
        </w:rPr>
        <w:lastRenderedPageBreak/>
        <w:t>competency (Sethi, 2009, p.9).  Thus, the self-awareness of leaders is essential to the relational process with their followers (</w:t>
      </w:r>
      <w:r w:rsidR="006E6D87">
        <w:rPr>
          <w:color w:val="000000" w:themeColor="text1"/>
        </w:rPr>
        <w:t xml:space="preserve">Gatling, Castelli &amp; </w:t>
      </w:r>
      <w:r w:rsidR="00ED7CAA">
        <w:rPr>
          <w:color w:val="000000" w:themeColor="text1"/>
        </w:rPr>
        <w:t xml:space="preserve">Cole, 2013; </w:t>
      </w:r>
      <w:r w:rsidR="00B72AC6">
        <w:rPr>
          <w:color w:val="000000" w:themeColor="text1"/>
        </w:rPr>
        <w:t xml:space="preserve">Milford, 2012; </w:t>
      </w:r>
      <w:r w:rsidRPr="0090730D">
        <w:rPr>
          <w:color w:val="000000" w:themeColor="text1"/>
        </w:rPr>
        <w:t>Burke, 2002</w:t>
      </w:r>
      <w:r w:rsidR="00ED7CAA">
        <w:rPr>
          <w:color w:val="000000" w:themeColor="text1"/>
        </w:rPr>
        <w:t>; Higgs, Rowland, 2010</w:t>
      </w:r>
      <w:r w:rsidRPr="0090730D">
        <w:rPr>
          <w:color w:val="000000" w:themeColor="text1"/>
        </w:rPr>
        <w:t>). Moreover, self-awareness differentiates high-performing transformational leadership from the average (</w:t>
      </w:r>
      <w:r w:rsidR="00575A85">
        <w:rPr>
          <w:color w:val="000000" w:themeColor="text1"/>
        </w:rPr>
        <w:t xml:space="preserve">Tekleab, </w:t>
      </w:r>
      <w:r w:rsidR="006E6D87">
        <w:rPr>
          <w:color w:val="000000" w:themeColor="text1"/>
        </w:rPr>
        <w:t xml:space="preserve">Sims, Yun &amp; </w:t>
      </w:r>
      <w:r w:rsidR="008B5E41">
        <w:rPr>
          <w:color w:val="000000" w:themeColor="text1"/>
        </w:rPr>
        <w:t>Tesluk,</w:t>
      </w:r>
      <w:r w:rsidR="006E6D87">
        <w:rPr>
          <w:color w:val="000000" w:themeColor="text1"/>
        </w:rPr>
        <w:t xml:space="preserve"> 2008; Sosik &amp; </w:t>
      </w:r>
      <w:r w:rsidR="00575A85">
        <w:rPr>
          <w:color w:val="000000" w:themeColor="text1"/>
        </w:rPr>
        <w:t xml:space="preserve">Megerian, 1999; </w:t>
      </w:r>
      <w:r w:rsidRPr="0090730D">
        <w:rPr>
          <w:color w:val="000000" w:themeColor="text1"/>
        </w:rPr>
        <w:t xml:space="preserve">Church, 1997).  Therefore, the transformational quality of heightened self-awareness that results from mindfulness reflective practice intervention as demonstrated by this study is a key component in highly effective creative novelty production among leaders.  </w:t>
      </w:r>
    </w:p>
    <w:p w14:paraId="188FFB58" w14:textId="77777777" w:rsidR="00912155" w:rsidRPr="0090730D" w:rsidRDefault="00912155" w:rsidP="00912155">
      <w:pPr>
        <w:spacing w:line="480" w:lineRule="auto"/>
        <w:rPr>
          <w:b/>
          <w:color w:val="000000" w:themeColor="text1"/>
        </w:rPr>
      </w:pPr>
      <w:r w:rsidRPr="0090730D">
        <w:rPr>
          <w:b/>
          <w:color w:val="000000" w:themeColor="text1"/>
        </w:rPr>
        <w:t>Novelty Seeking</w:t>
      </w:r>
    </w:p>
    <w:p w14:paraId="66AA30B7" w14:textId="77777777" w:rsidR="003E4A1F" w:rsidRPr="0090730D" w:rsidRDefault="004718AB" w:rsidP="00D13D84">
      <w:pPr>
        <w:spacing w:line="480" w:lineRule="auto"/>
        <w:ind w:firstLine="720"/>
        <w:rPr>
          <w:color w:val="000000" w:themeColor="text1"/>
        </w:rPr>
      </w:pPr>
      <w:r w:rsidRPr="0090730D">
        <w:rPr>
          <w:color w:val="000000" w:themeColor="text1"/>
        </w:rPr>
        <w:t>People can engage in productive activities, yet only rarely create a really new product</w:t>
      </w:r>
      <w:r w:rsidR="00891B63" w:rsidRPr="0090730D">
        <w:rPr>
          <w:color w:val="000000" w:themeColor="text1"/>
        </w:rPr>
        <w:t xml:space="preserve"> (Schweizer, 2006). </w:t>
      </w:r>
      <w:r w:rsidRPr="0090730D">
        <w:rPr>
          <w:color w:val="000000" w:themeColor="text1"/>
        </w:rPr>
        <w:t xml:space="preserve"> Novelty seeking is the first step to discovering something new, but novelty seekers need to have a methodology or else they may never succeed in finding anything new (2006).  </w:t>
      </w:r>
      <w:r w:rsidR="00891B63" w:rsidRPr="0090730D">
        <w:rPr>
          <w:color w:val="000000" w:themeColor="text1"/>
        </w:rPr>
        <w:t xml:space="preserve">Novelty seeking leads to (1) greater sensitivity to environment, (2) receptivity to new information, (3) new categories for structuring perception, and (4) multiple perspectives in problem solving (Langer &amp; Moldoveanu, 2000).  </w:t>
      </w:r>
    </w:p>
    <w:p w14:paraId="2A1BBCD7" w14:textId="42C57DC1" w:rsidR="003E4A1F" w:rsidRPr="0090730D" w:rsidRDefault="003E4A1F" w:rsidP="005877EB">
      <w:pPr>
        <w:spacing w:line="480" w:lineRule="auto"/>
        <w:ind w:firstLine="720"/>
        <w:rPr>
          <w:color w:val="000000" w:themeColor="text1"/>
        </w:rPr>
      </w:pPr>
      <w:r w:rsidRPr="0090730D">
        <w:rPr>
          <w:color w:val="000000" w:themeColor="text1"/>
        </w:rPr>
        <w:t>Leaders who model novelty seeking behavior will likely be effective in having impact on members of the organizat</w:t>
      </w:r>
      <w:r w:rsidR="00D32BF5">
        <w:rPr>
          <w:color w:val="000000" w:themeColor="text1"/>
        </w:rPr>
        <w:t>ion (</w:t>
      </w:r>
      <w:r w:rsidR="00855A1A">
        <w:rPr>
          <w:color w:val="000000" w:themeColor="text1"/>
        </w:rPr>
        <w:t>Berry, 2012;</w:t>
      </w:r>
      <w:r w:rsidR="0061626E">
        <w:rPr>
          <w:color w:val="000000" w:themeColor="text1"/>
        </w:rPr>
        <w:t xml:space="preserve"> Amason,</w:t>
      </w:r>
      <w:r w:rsidR="00D32BF5">
        <w:rPr>
          <w:color w:val="000000" w:themeColor="text1"/>
        </w:rPr>
        <w:t xml:space="preserve"> Shrader</w:t>
      </w:r>
      <w:r w:rsidR="00855A1A">
        <w:rPr>
          <w:color w:val="000000" w:themeColor="text1"/>
        </w:rPr>
        <w:t xml:space="preserve"> &amp; </w:t>
      </w:r>
      <w:r w:rsidR="00D32BF5">
        <w:rPr>
          <w:color w:val="000000" w:themeColor="text1"/>
        </w:rPr>
        <w:t>Tompson, 2006</w:t>
      </w:r>
      <w:r w:rsidR="004718AB" w:rsidRPr="0090730D">
        <w:rPr>
          <w:color w:val="000000" w:themeColor="text1"/>
        </w:rPr>
        <w:t xml:space="preserve">). </w:t>
      </w:r>
      <w:r w:rsidR="00EC44A3" w:rsidRPr="0090730D">
        <w:rPr>
          <w:color w:val="000000" w:themeColor="text1"/>
        </w:rPr>
        <w:t>L</w:t>
      </w:r>
      <w:r w:rsidRPr="0090730D">
        <w:rPr>
          <w:color w:val="000000" w:themeColor="text1"/>
        </w:rPr>
        <w:t>eaders can exercise their power through role modeling</w:t>
      </w:r>
      <w:r w:rsidR="004718AB" w:rsidRPr="0090730D">
        <w:rPr>
          <w:color w:val="000000" w:themeColor="text1"/>
        </w:rPr>
        <w:t>,</w:t>
      </w:r>
      <w:r w:rsidRPr="0090730D">
        <w:rPr>
          <w:color w:val="000000" w:themeColor="text1"/>
        </w:rPr>
        <w:t xml:space="preserve"> which will encourage followers to emulate the leader’s behavior (Yukl, 1998).  Therefore, leaders who demonstrate novelty seeking skills fulfill the role of motivating followers to</w:t>
      </w:r>
      <w:r w:rsidR="004718AB" w:rsidRPr="0090730D">
        <w:rPr>
          <w:color w:val="000000" w:themeColor="text1"/>
        </w:rPr>
        <w:t xml:space="preserve"> seek novelty in turn.  In attempting to answer the question of what intervention</w:t>
      </w:r>
      <w:r w:rsidR="00E156F4">
        <w:rPr>
          <w:color w:val="000000" w:themeColor="text1"/>
        </w:rPr>
        <w:t>s</w:t>
      </w:r>
      <w:r w:rsidR="004718AB" w:rsidRPr="0090730D">
        <w:rPr>
          <w:color w:val="000000" w:themeColor="text1"/>
        </w:rPr>
        <w:t xml:space="preserve"> could induce leaders to seek creative novelty, it was found that mindfulness reflective practice made a </w:t>
      </w:r>
      <w:r w:rsidR="004718AB" w:rsidRPr="0090730D">
        <w:rPr>
          <w:color w:val="000000" w:themeColor="text1"/>
        </w:rPr>
        <w:lastRenderedPageBreak/>
        <w:t xml:space="preserve">difference in novelty seeking in individuals, and was a factor that could impact creativity throughout the organization.  </w:t>
      </w:r>
      <w:r w:rsidR="00891B63" w:rsidRPr="0090730D">
        <w:rPr>
          <w:color w:val="000000" w:themeColor="text1"/>
        </w:rPr>
        <w:t>The study showed a difference in novelty seeking not only in individuals, but also in teams and organizations.</w:t>
      </w:r>
    </w:p>
    <w:p w14:paraId="05284E37" w14:textId="25F00775" w:rsidR="00891B63" w:rsidRPr="00ED1298" w:rsidRDefault="00891B63" w:rsidP="00891B63">
      <w:pPr>
        <w:spacing w:line="480" w:lineRule="auto"/>
        <w:ind w:firstLine="720"/>
        <w:rPr>
          <w:color w:val="000000" w:themeColor="text1"/>
        </w:rPr>
      </w:pPr>
      <w:r w:rsidRPr="0090730D">
        <w:rPr>
          <w:color w:val="000000" w:themeColor="text1"/>
        </w:rPr>
        <w:t>The study results support that a group of leaders reflecting together makes a difference in novelty seeking.  Because creative ideas emerge from “collaborative webs, not f</w:t>
      </w:r>
      <w:r w:rsidR="00E156F4">
        <w:rPr>
          <w:color w:val="000000" w:themeColor="text1"/>
        </w:rPr>
        <w:t>rom the minds of lone creators,”</w:t>
      </w:r>
      <w:r w:rsidRPr="0090730D">
        <w:rPr>
          <w:color w:val="000000" w:themeColor="text1"/>
        </w:rPr>
        <w:t xml:space="preserve"> Sawyer (2007) proposes that creative teams and organizations not work in isolation. The study supports Rhodes’ (1961) four P’s model of creativity, which maintains that both person and process impact creative novelty.  Creativity begins with an individual or team of individuals (Puccio, Mance, Switalski &amp; Reali, </w:t>
      </w:r>
      <w:r w:rsidRPr="00ED1298">
        <w:rPr>
          <w:color w:val="000000" w:themeColor="text1"/>
        </w:rPr>
        <w:t xml:space="preserve">2012).  </w:t>
      </w:r>
    </w:p>
    <w:p w14:paraId="0BAD1CD9" w14:textId="77777777" w:rsidR="003E4A1F" w:rsidRPr="0090730D" w:rsidRDefault="003E4A1F" w:rsidP="003E4A1F">
      <w:pPr>
        <w:spacing w:line="480" w:lineRule="auto"/>
        <w:rPr>
          <w:b/>
          <w:color w:val="000000" w:themeColor="text1"/>
        </w:rPr>
      </w:pPr>
      <w:r w:rsidRPr="00ED1298">
        <w:rPr>
          <w:b/>
          <w:color w:val="000000" w:themeColor="text1"/>
        </w:rPr>
        <w:t>Mindfulness Reflective Practice</w:t>
      </w:r>
      <w:r w:rsidRPr="0090730D">
        <w:rPr>
          <w:b/>
          <w:color w:val="000000" w:themeColor="text1"/>
        </w:rPr>
        <w:t xml:space="preserve"> </w:t>
      </w:r>
    </w:p>
    <w:p w14:paraId="0B3856D3" w14:textId="68433020" w:rsidR="00CA640A" w:rsidRPr="0090730D" w:rsidRDefault="0001298A" w:rsidP="00891B63">
      <w:pPr>
        <w:spacing w:line="480" w:lineRule="auto"/>
        <w:ind w:firstLine="720"/>
        <w:rPr>
          <w:color w:val="000000" w:themeColor="text1"/>
        </w:rPr>
      </w:pPr>
      <w:r w:rsidRPr="0090730D">
        <w:rPr>
          <w:color w:val="000000" w:themeColor="text1"/>
        </w:rPr>
        <w:t>Mindfulness construct often refers to reflective practice as its main mechanism, or intervention (Kember, McKay, S</w:t>
      </w:r>
      <w:r w:rsidR="007712F2">
        <w:rPr>
          <w:color w:val="000000" w:themeColor="text1"/>
        </w:rPr>
        <w:t>inclair &amp; Wong 2008; Schön, 1991;</w:t>
      </w:r>
      <w:r w:rsidRPr="0090730D">
        <w:rPr>
          <w:color w:val="000000" w:themeColor="text1"/>
        </w:rPr>
        <w:t xml:space="preserve"> </w:t>
      </w:r>
      <w:r w:rsidR="007712F2">
        <w:rPr>
          <w:color w:val="000000" w:themeColor="text1"/>
        </w:rPr>
        <w:t xml:space="preserve">Schön, 1988; Russel &amp; Munby 1991) </w:t>
      </w:r>
      <w:r w:rsidR="007E2361" w:rsidRPr="0090730D">
        <w:rPr>
          <w:color w:val="000000" w:themeColor="text1"/>
        </w:rPr>
        <w:t xml:space="preserve">and in business education is exemplified by reflective leadership (Gosling &amp; Mintzberg, 2003; Gray, 2007; </w:t>
      </w:r>
      <w:r w:rsidR="00A15628">
        <w:rPr>
          <w:color w:val="000000" w:themeColor="text1"/>
        </w:rPr>
        <w:t>Cunlife, 2004; Russ, 2002;</w:t>
      </w:r>
      <w:r w:rsidR="0051758B">
        <w:rPr>
          <w:color w:val="000000" w:themeColor="text1"/>
        </w:rPr>
        <w:t xml:space="preserve"> Raelin, 2001; </w:t>
      </w:r>
      <w:r w:rsidR="007E2361" w:rsidRPr="0090730D">
        <w:rPr>
          <w:color w:val="000000" w:themeColor="text1"/>
        </w:rPr>
        <w:t xml:space="preserve">Hedberg, 2009; Looman, 2003; Mintzberg, 1975; Pavlovich, Collins, &amp; Jones, 2009; Roglio &amp; Light, 2009; Schmidt-Wilk, 2009). </w:t>
      </w:r>
      <w:r w:rsidR="00CA640A" w:rsidRPr="0090730D">
        <w:rPr>
          <w:color w:val="000000" w:themeColor="text1"/>
        </w:rPr>
        <w:t>The opposite of mindfulness is mindlessness: “like be</w:t>
      </w:r>
      <w:r w:rsidR="0014556F">
        <w:rPr>
          <w:color w:val="000000" w:themeColor="text1"/>
        </w:rPr>
        <w:t>ing on auto-pilot,” according to</w:t>
      </w:r>
      <w:r w:rsidR="00CA640A" w:rsidRPr="0090730D">
        <w:rPr>
          <w:color w:val="000000" w:themeColor="text1"/>
        </w:rPr>
        <w:t xml:space="preserve"> Burgoon and Langer (1995).  Mindlessness is a state common to a society that does not question assumptions and expects the status quo to remain un</w:t>
      </w:r>
      <w:r w:rsidR="00E156F4">
        <w:rPr>
          <w:color w:val="000000" w:themeColor="text1"/>
        </w:rPr>
        <w:t>changed (Thomas &amp; Inkson, 2009), whereas min</w:t>
      </w:r>
      <w:r w:rsidR="00CA640A" w:rsidRPr="0090730D">
        <w:rPr>
          <w:color w:val="000000" w:themeColor="text1"/>
        </w:rPr>
        <w:t>dfulness is a consequence of an active intention to examine the potentiality of conditions and situations; therefore</w:t>
      </w:r>
      <w:r w:rsidR="00EC44A3" w:rsidRPr="0090730D">
        <w:rPr>
          <w:color w:val="000000" w:themeColor="text1"/>
        </w:rPr>
        <w:t>,</w:t>
      </w:r>
      <w:r w:rsidR="00CA640A" w:rsidRPr="0090730D">
        <w:rPr>
          <w:color w:val="000000" w:themeColor="text1"/>
        </w:rPr>
        <w:t xml:space="preserve"> leaders need to adopt mindfulness over mindlessness.  By monitoring their personal feelings, thoughts and actions through mindful reflective </w:t>
      </w:r>
      <w:r w:rsidR="00CA640A" w:rsidRPr="0090730D">
        <w:rPr>
          <w:color w:val="000000" w:themeColor="text1"/>
        </w:rPr>
        <w:lastRenderedPageBreak/>
        <w:t>practice, leaders can extract more meaning from cultural situations, events and actions by expanding their perspective rather than adhering to rigid points of view or ways of confronti</w:t>
      </w:r>
      <w:r w:rsidR="00DD0F70">
        <w:rPr>
          <w:color w:val="000000" w:themeColor="text1"/>
        </w:rPr>
        <w:t>ng prob</w:t>
      </w:r>
      <w:r w:rsidR="00E156F4">
        <w:rPr>
          <w:color w:val="000000" w:themeColor="text1"/>
        </w:rPr>
        <w:t>lems (Bird, Mendenhall, Stevens &amp;</w:t>
      </w:r>
      <w:r w:rsidR="00DD0F70">
        <w:rPr>
          <w:color w:val="000000" w:themeColor="text1"/>
        </w:rPr>
        <w:t xml:space="preserve"> Oddou, 2010</w:t>
      </w:r>
      <w:r w:rsidR="00CA640A" w:rsidRPr="0090730D">
        <w:rPr>
          <w:color w:val="000000" w:themeColor="text1"/>
        </w:rPr>
        <w:t xml:space="preserve">).  </w:t>
      </w:r>
    </w:p>
    <w:p w14:paraId="0B6793A7" w14:textId="749A2AAA" w:rsidR="00891B63" w:rsidRPr="0090730D" w:rsidRDefault="00891B63" w:rsidP="00891B63">
      <w:pPr>
        <w:spacing w:line="480" w:lineRule="auto"/>
        <w:ind w:firstLine="720"/>
        <w:rPr>
          <w:color w:val="000000" w:themeColor="text1"/>
        </w:rPr>
      </w:pPr>
      <w:r w:rsidRPr="0090730D">
        <w:rPr>
          <w:color w:val="000000" w:themeColor="text1"/>
        </w:rPr>
        <w:t>Mindfulness reflective intervention provided leaders</w:t>
      </w:r>
      <w:r w:rsidR="00585ADB" w:rsidRPr="0090730D">
        <w:rPr>
          <w:color w:val="000000" w:themeColor="text1"/>
        </w:rPr>
        <w:t xml:space="preserve"> an opportunity</w:t>
      </w:r>
      <w:r w:rsidRPr="0090730D">
        <w:rPr>
          <w:color w:val="000000" w:themeColor="text1"/>
        </w:rPr>
        <w:t xml:space="preserve"> to gather together to practice Rhodes’ (1961) second important element of creativity: “process”.  The process is the means by which a group works through the thinking stage as it explores and applies creative ideas to predicaments and opportunities (Puccio, Mance, Switalski &amp; Reali, 2012).  It is during the process that the creativity among leaders transfer</w:t>
      </w:r>
      <w:r w:rsidR="00E156F4">
        <w:rPr>
          <w:color w:val="000000" w:themeColor="text1"/>
        </w:rPr>
        <w:t>s</w:t>
      </w:r>
      <w:r w:rsidRPr="0090730D">
        <w:rPr>
          <w:color w:val="000000" w:themeColor="text1"/>
        </w:rPr>
        <w:t xml:space="preserve"> to their followers and then to the larger system, the organization. In this study, the process of bringing individuals together as a group in order to reflect on their experiences of the intervention and share them in open discussion contributed to the process of creativity and resulted in increased novelty seeking. </w:t>
      </w:r>
    </w:p>
    <w:p w14:paraId="1F982D96" w14:textId="77777777" w:rsidR="00891B63" w:rsidRPr="0090730D" w:rsidRDefault="00891B63" w:rsidP="00891B63">
      <w:pPr>
        <w:spacing w:line="480" w:lineRule="auto"/>
        <w:ind w:firstLine="720"/>
        <w:rPr>
          <w:color w:val="000000" w:themeColor="text1"/>
        </w:rPr>
      </w:pPr>
      <w:r w:rsidRPr="0090730D">
        <w:rPr>
          <w:color w:val="000000" w:themeColor="text1"/>
        </w:rPr>
        <w:t xml:space="preserve">The results indicate that mindfulness reflective intervention supports leaders in seeking new approaches and perspectives, which however, do not necessarily generate new products or stimulate engagement.  The significant implication of the results is that the next step is to research intervention designs that could promote novelty producing and engagement.  </w:t>
      </w:r>
    </w:p>
    <w:p w14:paraId="6A028DC6" w14:textId="77777777" w:rsidR="00891B63" w:rsidRPr="0090730D" w:rsidRDefault="00891B63" w:rsidP="00891B63">
      <w:pPr>
        <w:widowControl w:val="0"/>
        <w:autoSpaceDE w:val="0"/>
        <w:autoSpaceDN w:val="0"/>
        <w:adjustRightInd w:val="0"/>
        <w:spacing w:line="480" w:lineRule="auto"/>
        <w:jc w:val="center"/>
        <w:rPr>
          <w:b/>
          <w:color w:val="000000" w:themeColor="text1"/>
        </w:rPr>
      </w:pPr>
      <w:r w:rsidRPr="0090730D">
        <w:rPr>
          <w:b/>
          <w:color w:val="000000" w:themeColor="text1"/>
        </w:rPr>
        <w:t>Discussion of the Conclusions</w:t>
      </w:r>
    </w:p>
    <w:p w14:paraId="7F05CAFA" w14:textId="039D313B" w:rsidR="00891B63" w:rsidRPr="0090730D" w:rsidRDefault="00891B63" w:rsidP="00891B63">
      <w:pPr>
        <w:spacing w:line="480" w:lineRule="auto"/>
        <w:ind w:firstLine="720"/>
        <w:rPr>
          <w:color w:val="000000" w:themeColor="text1"/>
        </w:rPr>
      </w:pPr>
      <w:r w:rsidRPr="0090730D">
        <w:rPr>
          <w:color w:val="000000" w:themeColor="text1"/>
        </w:rPr>
        <w:t>The research added to the literature by providing a mindfulness reflective intervention that makes a difference in creative novelty among leaders by developing novelty seeking, and support</w:t>
      </w:r>
      <w:r w:rsidR="00E156F4">
        <w:rPr>
          <w:color w:val="000000" w:themeColor="text1"/>
        </w:rPr>
        <w:t>s</w:t>
      </w:r>
      <w:r w:rsidRPr="0090730D">
        <w:rPr>
          <w:color w:val="000000" w:themeColor="text1"/>
        </w:rPr>
        <w:t xml:space="preserve"> Rhodes (1961) 4 P’s of creativity.  The results indicate that the </w:t>
      </w:r>
      <w:r w:rsidRPr="0090730D">
        <w:rPr>
          <w:i/>
          <w:color w:val="000000" w:themeColor="text1"/>
        </w:rPr>
        <w:t xml:space="preserve">person </w:t>
      </w:r>
      <w:r w:rsidRPr="0090730D">
        <w:rPr>
          <w:color w:val="000000" w:themeColor="text1"/>
        </w:rPr>
        <w:t xml:space="preserve">is an important variable when developing creative novelty.  The </w:t>
      </w:r>
      <w:r w:rsidRPr="0090730D">
        <w:rPr>
          <w:i/>
          <w:color w:val="000000" w:themeColor="text1"/>
        </w:rPr>
        <w:t>process</w:t>
      </w:r>
      <w:r w:rsidR="006C068D" w:rsidRPr="0090730D">
        <w:rPr>
          <w:i/>
          <w:color w:val="000000" w:themeColor="text1"/>
        </w:rPr>
        <w:t xml:space="preserve"> </w:t>
      </w:r>
      <w:r w:rsidRPr="0090730D">
        <w:rPr>
          <w:color w:val="000000" w:themeColor="text1"/>
        </w:rPr>
        <w:t>of mindfulness reflective intervention had sig</w:t>
      </w:r>
      <w:r w:rsidR="00E156F4">
        <w:rPr>
          <w:color w:val="000000" w:themeColor="text1"/>
        </w:rPr>
        <w:t>ni</w:t>
      </w:r>
      <w:r w:rsidRPr="0090730D">
        <w:rPr>
          <w:color w:val="000000" w:themeColor="text1"/>
        </w:rPr>
        <w:t xml:space="preserve">ficant influence on novelty seeking on the </w:t>
      </w:r>
      <w:r w:rsidRPr="0090730D">
        <w:rPr>
          <w:color w:val="000000" w:themeColor="text1"/>
        </w:rPr>
        <w:lastRenderedPageBreak/>
        <w:t xml:space="preserve">participants.  Therefore, the inference is that the results also support that organizations that provide opportunities for group mindfulness reflective practice as an intervention would also have significant influence on novelty seeking.  The results also showed that </w:t>
      </w:r>
      <w:r w:rsidR="00E156F4">
        <w:rPr>
          <w:i/>
          <w:color w:val="000000" w:themeColor="text1"/>
        </w:rPr>
        <w:t xml:space="preserve">press, </w:t>
      </w:r>
      <w:r w:rsidRPr="0090730D">
        <w:rPr>
          <w:color w:val="000000" w:themeColor="text1"/>
        </w:rPr>
        <w:t>which in this study was an environment that provided time for group m</w:t>
      </w:r>
      <w:r w:rsidR="00E156F4">
        <w:rPr>
          <w:color w:val="000000" w:themeColor="text1"/>
        </w:rPr>
        <w:t xml:space="preserve">indfulness reflective practice, </w:t>
      </w:r>
      <w:r w:rsidRPr="0090730D">
        <w:rPr>
          <w:color w:val="000000" w:themeColor="text1"/>
        </w:rPr>
        <w:t xml:space="preserve">can make change in novelty seeking among the leaders of an </w:t>
      </w:r>
      <w:r w:rsidR="00735BFE" w:rsidRPr="0090730D">
        <w:rPr>
          <w:color w:val="000000" w:themeColor="text1"/>
        </w:rPr>
        <w:t>organization</w:t>
      </w:r>
      <w:r w:rsidRPr="0090730D">
        <w:rPr>
          <w:color w:val="000000" w:themeColor="text1"/>
        </w:rPr>
        <w:t xml:space="preserve">.  The results did not demonstrate any change </w:t>
      </w:r>
      <w:r w:rsidR="00E156F4">
        <w:rPr>
          <w:color w:val="000000" w:themeColor="text1"/>
        </w:rPr>
        <w:t>n</w:t>
      </w:r>
      <w:r w:rsidRPr="0090730D">
        <w:rPr>
          <w:color w:val="000000" w:themeColor="text1"/>
        </w:rPr>
        <w:t xml:space="preserve">either in </w:t>
      </w:r>
      <w:r w:rsidRPr="0090730D">
        <w:rPr>
          <w:i/>
          <w:color w:val="000000" w:themeColor="text1"/>
        </w:rPr>
        <w:t xml:space="preserve">product </w:t>
      </w:r>
      <w:r w:rsidR="00E156F4">
        <w:rPr>
          <w:i/>
          <w:color w:val="000000" w:themeColor="text1"/>
        </w:rPr>
        <w:t>n</w:t>
      </w:r>
      <w:r w:rsidRPr="0090730D">
        <w:rPr>
          <w:color w:val="000000" w:themeColor="text1"/>
        </w:rPr>
        <w:t xml:space="preserve">or novelty producing, </w:t>
      </w:r>
      <w:r w:rsidR="00E156F4">
        <w:rPr>
          <w:color w:val="000000" w:themeColor="text1"/>
        </w:rPr>
        <w:t>n</w:t>
      </w:r>
      <w:r w:rsidRPr="0090730D">
        <w:rPr>
          <w:color w:val="000000" w:themeColor="text1"/>
        </w:rPr>
        <w:t xml:space="preserve">or in engagement.  </w:t>
      </w:r>
    </w:p>
    <w:p w14:paraId="33FF32CE" w14:textId="77777777" w:rsidR="00891B63" w:rsidRPr="0090730D" w:rsidRDefault="00891B63" w:rsidP="00891B63">
      <w:pPr>
        <w:spacing w:line="480" w:lineRule="auto"/>
        <w:jc w:val="center"/>
        <w:rPr>
          <w:b/>
          <w:color w:val="000000" w:themeColor="text1"/>
        </w:rPr>
      </w:pPr>
      <w:r w:rsidRPr="0090730D">
        <w:rPr>
          <w:b/>
          <w:color w:val="000000" w:themeColor="text1"/>
        </w:rPr>
        <w:t>Limitations</w:t>
      </w:r>
    </w:p>
    <w:p w14:paraId="604CCE5E" w14:textId="77BA205E" w:rsidR="003A0D0C" w:rsidRPr="0090730D" w:rsidRDefault="0017739B" w:rsidP="00735BFE">
      <w:pPr>
        <w:spacing w:line="480" w:lineRule="auto"/>
        <w:rPr>
          <w:color w:val="000000" w:themeColor="text1"/>
        </w:rPr>
      </w:pPr>
      <w:r w:rsidRPr="0090730D">
        <w:rPr>
          <w:color w:val="000000" w:themeColor="text1"/>
        </w:rPr>
        <w:tab/>
      </w:r>
      <w:r w:rsidR="00C610DB" w:rsidRPr="0090730D">
        <w:rPr>
          <w:color w:val="000000" w:themeColor="text1"/>
        </w:rPr>
        <w:t>The fewer its limitatio</w:t>
      </w:r>
      <w:r w:rsidR="0044373F" w:rsidRPr="0090730D">
        <w:rPr>
          <w:color w:val="000000" w:themeColor="text1"/>
        </w:rPr>
        <w:t>ns, the more valid a study; and</w:t>
      </w:r>
      <w:r w:rsidR="00C610DB" w:rsidRPr="0090730D">
        <w:rPr>
          <w:color w:val="000000" w:themeColor="text1"/>
        </w:rPr>
        <w:t xml:space="preserve">, the more general the application of its results.  A study’s methodology itself can be a limitation (Wheatley, 2010).  The study using </w:t>
      </w:r>
      <w:r w:rsidR="00486F47" w:rsidRPr="0090730D">
        <w:rPr>
          <w:color w:val="000000" w:themeColor="text1"/>
        </w:rPr>
        <w:t>quantitative</w:t>
      </w:r>
      <w:r w:rsidR="00C610DB" w:rsidRPr="0090730D">
        <w:rPr>
          <w:color w:val="000000" w:themeColor="text1"/>
        </w:rPr>
        <w:t xml:space="preserve"> methodology was limited (1) when purposive sampling narrowed the criteria of participants, (2) because the sample size was small, and (3) a short duration of data collection.  Research primarily focused on creative novelty and excluded the above organizational and situational factors: which</w:t>
      </w:r>
      <w:r w:rsidR="00993E55">
        <w:rPr>
          <w:color w:val="000000" w:themeColor="text1"/>
        </w:rPr>
        <w:t>,</w:t>
      </w:r>
      <w:r w:rsidR="00C610DB" w:rsidRPr="0090730D">
        <w:rPr>
          <w:color w:val="000000" w:themeColor="text1"/>
        </w:rPr>
        <w:t xml:space="preserve"> as the results indicated, did not validate the important practical needs of leaders; i.e. engagement and creative novelty producing.  The conclusion suggested adjustments to address the limitations inherent in the methodology in order to provide a more generalized application.  These are diversity in purposive sampling, a larger group of participants, and a longer duration, all of which would likely provide more comprehensive and possible different data.  A well-designed study adds to the literature; but, it is hard to conceive any study having no limitations.  Therefore, a thorough understanding of the limitations of this study will best inform the next study on creativity, leadership and mindfulness reflective practice.  </w:t>
      </w:r>
    </w:p>
    <w:p w14:paraId="79152755" w14:textId="77777777" w:rsidR="00735BFE" w:rsidRPr="0090730D" w:rsidRDefault="00735BFE" w:rsidP="00735BFE">
      <w:pPr>
        <w:spacing w:line="480" w:lineRule="auto"/>
        <w:rPr>
          <w:b/>
          <w:color w:val="000000" w:themeColor="text1"/>
        </w:rPr>
      </w:pPr>
      <w:r w:rsidRPr="0090730D">
        <w:rPr>
          <w:b/>
          <w:color w:val="000000" w:themeColor="text1"/>
        </w:rPr>
        <w:lastRenderedPageBreak/>
        <w:t>Methodology</w:t>
      </w:r>
    </w:p>
    <w:p w14:paraId="31A1A729" w14:textId="69F89189" w:rsidR="007855B8" w:rsidRPr="0090730D" w:rsidRDefault="0017739B" w:rsidP="00735BFE">
      <w:pPr>
        <w:spacing w:line="480" w:lineRule="auto"/>
        <w:rPr>
          <w:color w:val="000000" w:themeColor="text1"/>
        </w:rPr>
      </w:pPr>
      <w:r w:rsidRPr="0090730D">
        <w:rPr>
          <w:color w:val="000000" w:themeColor="text1"/>
        </w:rPr>
        <w:tab/>
        <w:t>A q</w:t>
      </w:r>
      <w:r w:rsidR="003A0D0C" w:rsidRPr="0090730D">
        <w:rPr>
          <w:color w:val="000000" w:themeColor="text1"/>
        </w:rPr>
        <w:t>uantitative methodological approach has several limitation</w:t>
      </w:r>
      <w:r w:rsidR="007855B8" w:rsidRPr="0090730D">
        <w:rPr>
          <w:color w:val="000000" w:themeColor="text1"/>
        </w:rPr>
        <w:t>s</w:t>
      </w:r>
      <w:r w:rsidRPr="0090730D">
        <w:rPr>
          <w:color w:val="000000" w:themeColor="text1"/>
        </w:rPr>
        <w:t xml:space="preserve"> (Wheatley, 2010).  </w:t>
      </w:r>
      <w:r w:rsidR="007855B8" w:rsidRPr="0090730D">
        <w:rPr>
          <w:color w:val="000000" w:themeColor="text1"/>
        </w:rPr>
        <w:t>In this study, the method of data collection, the sample size and the sho</w:t>
      </w:r>
      <w:r w:rsidR="00993E55">
        <w:rPr>
          <w:color w:val="000000" w:themeColor="text1"/>
        </w:rPr>
        <w:t>rt duration of the study were limitations</w:t>
      </w:r>
      <w:r w:rsidR="007855B8" w:rsidRPr="0090730D">
        <w:rPr>
          <w:color w:val="000000" w:themeColor="text1"/>
        </w:rPr>
        <w:t>.  The study relied on accurate response</w:t>
      </w:r>
      <w:r w:rsidR="00993E55">
        <w:rPr>
          <w:color w:val="000000" w:themeColor="text1"/>
        </w:rPr>
        <w:t>s from the participants;</w:t>
      </w:r>
      <w:r w:rsidR="007855B8" w:rsidRPr="0090730D">
        <w:rPr>
          <w:color w:val="000000" w:themeColor="text1"/>
        </w:rPr>
        <w:t xml:space="preserve"> however</w:t>
      </w:r>
      <w:r w:rsidR="00993E55">
        <w:rPr>
          <w:color w:val="000000" w:themeColor="text1"/>
        </w:rPr>
        <w:t>, there was no</w:t>
      </w:r>
      <w:r w:rsidR="007855B8" w:rsidRPr="0090730D">
        <w:rPr>
          <w:color w:val="000000" w:themeColor="text1"/>
        </w:rPr>
        <w:t xml:space="preserve"> process to validate them.  Self-reporting data can contain bias.  Data collection was restricted to capturing only self-assessment by the </w:t>
      </w:r>
      <w:r w:rsidR="00993E55" w:rsidRPr="0090730D">
        <w:rPr>
          <w:color w:val="000000" w:themeColor="text1"/>
        </w:rPr>
        <w:t>participants</w:t>
      </w:r>
      <w:r w:rsidR="007855B8" w:rsidRPr="0090730D">
        <w:rPr>
          <w:color w:val="000000" w:themeColor="text1"/>
        </w:rPr>
        <w:t xml:space="preserve">, which does not offer a comprehensive or objective view of leadership with respect to creativity (Wheatly, 2010).   </w:t>
      </w:r>
      <w:r w:rsidR="00540FFB" w:rsidRPr="0090730D">
        <w:rPr>
          <w:color w:val="000000" w:themeColor="text1"/>
        </w:rPr>
        <w:t>The duration of the study</w:t>
      </w:r>
      <w:r w:rsidRPr="0090730D">
        <w:rPr>
          <w:color w:val="000000" w:themeColor="text1"/>
        </w:rPr>
        <w:t xml:space="preserve"> is also a limitation because it</w:t>
      </w:r>
      <w:r w:rsidR="00540FFB" w:rsidRPr="0090730D">
        <w:rPr>
          <w:color w:val="000000" w:themeColor="text1"/>
        </w:rPr>
        <w:t xml:space="preserve"> does not determine</w:t>
      </w:r>
      <w:r w:rsidR="00EC08D3" w:rsidRPr="0090730D">
        <w:rPr>
          <w:color w:val="000000" w:themeColor="text1"/>
        </w:rPr>
        <w:t xml:space="preserve"> how creative novelty impacted the organization</w:t>
      </w:r>
      <w:r w:rsidR="003343A2" w:rsidRPr="0090730D">
        <w:rPr>
          <w:color w:val="000000" w:themeColor="text1"/>
        </w:rPr>
        <w:t>s</w:t>
      </w:r>
      <w:r w:rsidR="00EC08D3" w:rsidRPr="0090730D">
        <w:rPr>
          <w:color w:val="000000" w:themeColor="text1"/>
        </w:rPr>
        <w:t xml:space="preserve"> in the long term</w:t>
      </w:r>
      <w:r w:rsidRPr="0090730D">
        <w:rPr>
          <w:color w:val="000000" w:themeColor="text1"/>
        </w:rPr>
        <w:t xml:space="preserve">, nor whether a longer </w:t>
      </w:r>
      <w:r w:rsidR="007855B8" w:rsidRPr="0090730D">
        <w:rPr>
          <w:color w:val="000000" w:themeColor="text1"/>
        </w:rPr>
        <w:t>period</w:t>
      </w:r>
      <w:r w:rsidRPr="0090730D">
        <w:rPr>
          <w:color w:val="000000" w:themeColor="text1"/>
        </w:rPr>
        <w:t xml:space="preserve"> of mindfulness reflective practice would have resulted in an even greater significance of creative novelty.  Because the methodology did not have a control group, there is not data on a group of leaders whose creativity was measured without the implementation of a mindful reflective intervention</w:t>
      </w:r>
      <w:r w:rsidR="00540FFB" w:rsidRPr="0090730D">
        <w:rPr>
          <w:color w:val="000000" w:themeColor="text1"/>
        </w:rPr>
        <w:t>.</w:t>
      </w:r>
    </w:p>
    <w:p w14:paraId="0E2EBBC2" w14:textId="3BA6E7F7" w:rsidR="003A0D0C" w:rsidRPr="0090730D" w:rsidRDefault="00EC08D3" w:rsidP="00735BFE">
      <w:pPr>
        <w:spacing w:line="480" w:lineRule="auto"/>
        <w:rPr>
          <w:b/>
          <w:color w:val="000000" w:themeColor="text1"/>
        </w:rPr>
      </w:pPr>
      <w:r w:rsidRPr="0090730D">
        <w:rPr>
          <w:color w:val="000000" w:themeColor="text1"/>
        </w:rPr>
        <w:t xml:space="preserve"> </w:t>
      </w:r>
      <w:r w:rsidRPr="0090730D">
        <w:rPr>
          <w:b/>
          <w:color w:val="000000" w:themeColor="text1"/>
        </w:rPr>
        <w:t xml:space="preserve"> Participants </w:t>
      </w:r>
    </w:p>
    <w:p w14:paraId="31E5BB2C" w14:textId="515FC2A7" w:rsidR="00735BFE" w:rsidRPr="0090730D" w:rsidRDefault="003A0D0C" w:rsidP="003A0D0C">
      <w:pPr>
        <w:spacing w:line="480" w:lineRule="auto"/>
        <w:ind w:firstLine="720"/>
        <w:rPr>
          <w:color w:val="000000" w:themeColor="text1"/>
        </w:rPr>
      </w:pPr>
      <w:r w:rsidRPr="0090730D">
        <w:rPr>
          <w:color w:val="000000" w:themeColor="text1"/>
        </w:rPr>
        <w:t>W</w:t>
      </w:r>
      <w:r w:rsidR="00891B63" w:rsidRPr="0090730D">
        <w:rPr>
          <w:color w:val="000000" w:themeColor="text1"/>
        </w:rPr>
        <w:t>hile all participants were older than 18 years of age and met the criteria, there was not sufficient balance in gender and cultural di</w:t>
      </w:r>
      <w:r w:rsidR="00D977CB" w:rsidRPr="0090730D">
        <w:rPr>
          <w:color w:val="000000" w:themeColor="text1"/>
        </w:rPr>
        <w:t xml:space="preserve">versity among the participants. </w:t>
      </w:r>
      <w:r w:rsidR="007B6DCE" w:rsidRPr="0090730D">
        <w:rPr>
          <w:color w:val="000000" w:themeColor="text1"/>
        </w:rPr>
        <w:t>Participants were f</w:t>
      </w:r>
      <w:r w:rsidR="007855B8" w:rsidRPr="0090730D">
        <w:rPr>
          <w:color w:val="000000" w:themeColor="text1"/>
        </w:rPr>
        <w:t xml:space="preserve">rom only two organizations, of only two </w:t>
      </w:r>
      <w:r w:rsidR="00993E55">
        <w:rPr>
          <w:color w:val="000000" w:themeColor="text1"/>
        </w:rPr>
        <w:t>types:</w:t>
      </w:r>
      <w:r w:rsidR="007855B8" w:rsidRPr="0090730D">
        <w:rPr>
          <w:color w:val="000000" w:themeColor="text1"/>
        </w:rPr>
        <w:t xml:space="preserve"> a cancer support center, and a </w:t>
      </w:r>
      <w:r w:rsidR="002E4C75" w:rsidRPr="0090730D">
        <w:rPr>
          <w:color w:val="000000" w:themeColor="text1"/>
        </w:rPr>
        <w:t>child and family mental health center.   A broader selection of organizations would provide a more diverse cross-section of leaders and larger sample size.  Muijs (2004) states</w:t>
      </w:r>
      <w:r w:rsidR="00726A1B" w:rsidRPr="0090730D">
        <w:rPr>
          <w:color w:val="000000" w:themeColor="text1"/>
        </w:rPr>
        <w:t xml:space="preserve"> that unbiased selection of the sample is important in quantitative research so that results can be generalized.  </w:t>
      </w:r>
      <w:r w:rsidR="00D977CB" w:rsidRPr="0090730D">
        <w:rPr>
          <w:color w:val="000000" w:themeColor="text1"/>
        </w:rPr>
        <w:t>The participants were also not chos</w:t>
      </w:r>
      <w:r w:rsidR="00401947" w:rsidRPr="0090730D">
        <w:rPr>
          <w:color w:val="000000" w:themeColor="text1"/>
        </w:rPr>
        <w:t>en at random</w:t>
      </w:r>
      <w:r w:rsidR="002E4C75" w:rsidRPr="0090730D">
        <w:rPr>
          <w:color w:val="000000" w:themeColor="text1"/>
        </w:rPr>
        <w:t>;</w:t>
      </w:r>
      <w:r w:rsidR="00401947" w:rsidRPr="0090730D">
        <w:rPr>
          <w:color w:val="000000" w:themeColor="text1"/>
        </w:rPr>
        <w:t xml:space="preserve"> and therefore, can</w:t>
      </w:r>
      <w:r w:rsidR="00D977CB" w:rsidRPr="0090730D">
        <w:rPr>
          <w:color w:val="000000" w:themeColor="text1"/>
        </w:rPr>
        <w:t>not be representative</w:t>
      </w:r>
      <w:r w:rsidR="007B6DCE" w:rsidRPr="0090730D">
        <w:rPr>
          <w:color w:val="000000" w:themeColor="text1"/>
        </w:rPr>
        <w:t xml:space="preserve"> of the </w:t>
      </w:r>
      <w:r w:rsidR="002E4C75" w:rsidRPr="0090730D">
        <w:rPr>
          <w:color w:val="000000" w:themeColor="text1"/>
        </w:rPr>
        <w:t xml:space="preserve">entire </w:t>
      </w:r>
      <w:r w:rsidR="007B6DCE" w:rsidRPr="0090730D">
        <w:rPr>
          <w:color w:val="000000" w:themeColor="text1"/>
        </w:rPr>
        <w:t>population of leadership</w:t>
      </w:r>
      <w:r w:rsidR="007A5E5C" w:rsidRPr="0090730D">
        <w:rPr>
          <w:color w:val="000000" w:themeColor="text1"/>
        </w:rPr>
        <w:t xml:space="preserve">. </w:t>
      </w:r>
      <w:r w:rsidR="007855B8" w:rsidRPr="0090730D">
        <w:rPr>
          <w:color w:val="000000" w:themeColor="text1"/>
        </w:rPr>
        <w:t xml:space="preserve">Future research needs to specifically investigate the impact other criteria, such as race, ethnicity, culture, </w:t>
      </w:r>
      <w:r w:rsidR="007855B8" w:rsidRPr="0090730D">
        <w:rPr>
          <w:color w:val="000000" w:themeColor="text1"/>
        </w:rPr>
        <w:lastRenderedPageBreak/>
        <w:t xml:space="preserve">age, gender, sexual orientation, education and socioeconomic status on mindfulness reflective practice among leaders.  </w:t>
      </w:r>
    </w:p>
    <w:p w14:paraId="20A81961" w14:textId="77777777" w:rsidR="003A0D0C" w:rsidRPr="0090730D" w:rsidRDefault="00CE49C4" w:rsidP="003A0D0C">
      <w:pPr>
        <w:spacing w:line="480" w:lineRule="auto"/>
        <w:rPr>
          <w:b/>
          <w:color w:val="000000" w:themeColor="text1"/>
        </w:rPr>
      </w:pPr>
      <w:r w:rsidRPr="0090730D">
        <w:rPr>
          <w:b/>
          <w:color w:val="000000" w:themeColor="text1"/>
        </w:rPr>
        <w:t>Sample Size</w:t>
      </w:r>
    </w:p>
    <w:p w14:paraId="6BE26531" w14:textId="0F3C2BCB" w:rsidR="00B72428" w:rsidRPr="0090730D" w:rsidRDefault="002314EA" w:rsidP="0075569C">
      <w:pPr>
        <w:spacing w:line="480" w:lineRule="auto"/>
        <w:ind w:firstLine="720"/>
        <w:rPr>
          <w:color w:val="000000" w:themeColor="text1"/>
        </w:rPr>
      </w:pPr>
      <w:r w:rsidRPr="0090730D">
        <w:rPr>
          <w:color w:val="000000" w:themeColor="text1"/>
        </w:rPr>
        <w:t>The sample size of a study is important, especially when a data analysis method is used</w:t>
      </w:r>
      <w:r w:rsidR="007870EB" w:rsidRPr="0090730D">
        <w:rPr>
          <w:color w:val="000000" w:themeColor="text1"/>
        </w:rPr>
        <w:t xml:space="preserve"> (Delice</w:t>
      </w:r>
      <w:r w:rsidRPr="0090730D">
        <w:rPr>
          <w:color w:val="000000" w:themeColor="text1"/>
        </w:rPr>
        <w:t xml:space="preserve">, 2010).  </w:t>
      </w:r>
      <w:r w:rsidR="003A0D0C" w:rsidRPr="0090730D">
        <w:rPr>
          <w:color w:val="000000" w:themeColor="text1"/>
        </w:rPr>
        <w:t>Another limitation</w:t>
      </w:r>
      <w:r w:rsidR="0075569C" w:rsidRPr="0090730D">
        <w:rPr>
          <w:color w:val="000000" w:themeColor="text1"/>
        </w:rPr>
        <w:t xml:space="preserve"> of the study was the small</w:t>
      </w:r>
      <w:r w:rsidR="003A0D0C" w:rsidRPr="0090730D">
        <w:rPr>
          <w:color w:val="000000" w:themeColor="text1"/>
        </w:rPr>
        <w:t xml:space="preserve"> sample size</w:t>
      </w:r>
      <w:r w:rsidR="0075569C" w:rsidRPr="0090730D">
        <w:rPr>
          <w:color w:val="000000" w:themeColor="text1"/>
        </w:rPr>
        <w:t xml:space="preserve"> N=23, which could have impacted the results.  </w:t>
      </w:r>
      <w:r w:rsidR="000E3A69" w:rsidRPr="0090730D">
        <w:rPr>
          <w:color w:val="000000" w:themeColor="text1"/>
        </w:rPr>
        <w:t xml:space="preserve">Small sample size can make it </w:t>
      </w:r>
      <w:r w:rsidR="001E3F42" w:rsidRPr="0090730D">
        <w:rPr>
          <w:color w:val="000000" w:themeColor="text1"/>
        </w:rPr>
        <w:t xml:space="preserve">difficult to find </w:t>
      </w:r>
      <w:r w:rsidR="000E3A69" w:rsidRPr="0090730D">
        <w:rPr>
          <w:color w:val="000000" w:themeColor="text1"/>
        </w:rPr>
        <w:t>significant</w:t>
      </w:r>
      <w:r w:rsidR="001E3F42" w:rsidRPr="0090730D">
        <w:rPr>
          <w:color w:val="000000" w:themeColor="text1"/>
        </w:rPr>
        <w:t xml:space="preserve"> relationship</w:t>
      </w:r>
      <w:r w:rsidRPr="0090730D">
        <w:rPr>
          <w:color w:val="000000" w:themeColor="text1"/>
        </w:rPr>
        <w:t>s from</w:t>
      </w:r>
      <w:r w:rsidR="000E3A69" w:rsidRPr="0090730D">
        <w:rPr>
          <w:color w:val="000000" w:themeColor="text1"/>
        </w:rPr>
        <w:t xml:space="preserve"> </w:t>
      </w:r>
      <w:r w:rsidRPr="0090730D">
        <w:rPr>
          <w:color w:val="000000" w:themeColor="text1"/>
        </w:rPr>
        <w:t xml:space="preserve">the data because statistical tests </w:t>
      </w:r>
      <w:r w:rsidR="001E3F42" w:rsidRPr="0090730D">
        <w:rPr>
          <w:color w:val="000000" w:themeColor="text1"/>
        </w:rPr>
        <w:t xml:space="preserve">normally require a larger </w:t>
      </w:r>
      <w:r w:rsidR="000E3A69" w:rsidRPr="0090730D">
        <w:rPr>
          <w:color w:val="000000" w:themeColor="text1"/>
        </w:rPr>
        <w:t xml:space="preserve">sample size </w:t>
      </w:r>
      <w:r w:rsidRPr="0090730D">
        <w:rPr>
          <w:color w:val="000000" w:themeColor="text1"/>
        </w:rPr>
        <w:t>to ensure a representative</w:t>
      </w:r>
      <w:r w:rsidR="001E3F42" w:rsidRPr="0090730D">
        <w:rPr>
          <w:color w:val="000000" w:themeColor="text1"/>
        </w:rPr>
        <w:t xml:space="preserve"> distribution of the population </w:t>
      </w:r>
      <w:r w:rsidR="000E3A69" w:rsidRPr="0090730D">
        <w:rPr>
          <w:color w:val="000000" w:themeColor="text1"/>
        </w:rPr>
        <w:t>(</w:t>
      </w:r>
      <w:r w:rsidR="007341AA" w:rsidRPr="0090730D">
        <w:rPr>
          <w:color w:val="000000" w:themeColor="text1"/>
        </w:rPr>
        <w:t xml:space="preserve">Bordens &amp; Abbott, 2011; </w:t>
      </w:r>
      <w:r w:rsidR="000E3A69" w:rsidRPr="0090730D">
        <w:rPr>
          <w:color w:val="000000" w:themeColor="text1"/>
        </w:rPr>
        <w:t>Research Guild, n.d.)</w:t>
      </w:r>
      <w:r w:rsidR="001E3F42" w:rsidRPr="0090730D">
        <w:rPr>
          <w:color w:val="000000" w:themeColor="text1"/>
        </w:rPr>
        <w:t xml:space="preserve">.  </w:t>
      </w:r>
      <w:r w:rsidR="0075569C" w:rsidRPr="0090730D">
        <w:rPr>
          <w:color w:val="000000" w:themeColor="text1"/>
        </w:rPr>
        <w:t>A larger sample could have provided more and poss</w:t>
      </w:r>
      <w:r w:rsidR="000E3A69" w:rsidRPr="0090730D">
        <w:rPr>
          <w:color w:val="000000" w:themeColor="text1"/>
        </w:rPr>
        <w:t xml:space="preserve">ibly different information.  </w:t>
      </w:r>
      <w:r w:rsidR="007A5E5C" w:rsidRPr="0090730D">
        <w:rPr>
          <w:color w:val="000000" w:themeColor="text1"/>
        </w:rPr>
        <w:t xml:space="preserve">This </w:t>
      </w:r>
      <w:r w:rsidR="000E3A69" w:rsidRPr="0090730D">
        <w:rPr>
          <w:color w:val="000000" w:themeColor="text1"/>
        </w:rPr>
        <w:t>study</w:t>
      </w:r>
      <w:r w:rsidRPr="0090730D">
        <w:rPr>
          <w:color w:val="000000" w:themeColor="text1"/>
        </w:rPr>
        <w:t>’s</w:t>
      </w:r>
      <w:r w:rsidR="000E3A69" w:rsidRPr="0090730D">
        <w:rPr>
          <w:color w:val="000000" w:themeColor="text1"/>
        </w:rPr>
        <w:t xml:space="preserve"> </w:t>
      </w:r>
      <w:r w:rsidR="0075569C" w:rsidRPr="0090730D">
        <w:rPr>
          <w:color w:val="000000" w:themeColor="text1"/>
        </w:rPr>
        <w:t>small sample size makes it difficult to generalize the findings for entire populations of lea</w:t>
      </w:r>
      <w:r w:rsidR="00993E55">
        <w:rPr>
          <w:color w:val="000000" w:themeColor="text1"/>
        </w:rPr>
        <w:t>ders.  In effect, the purposive</w:t>
      </w:r>
      <w:r w:rsidR="0075569C" w:rsidRPr="0090730D">
        <w:rPr>
          <w:color w:val="000000" w:themeColor="text1"/>
        </w:rPr>
        <w:t xml:space="preserve"> sampling procedure limits application of the results to only those crite</w:t>
      </w:r>
      <w:r w:rsidR="00993E55">
        <w:rPr>
          <w:color w:val="000000" w:themeColor="text1"/>
        </w:rPr>
        <w:t xml:space="preserve">ria covered during selection of </w:t>
      </w:r>
      <w:r w:rsidR="0075569C" w:rsidRPr="0090730D">
        <w:rPr>
          <w:color w:val="000000" w:themeColor="text1"/>
        </w:rPr>
        <w:t xml:space="preserve">participants. </w:t>
      </w:r>
    </w:p>
    <w:p w14:paraId="7DA2D271" w14:textId="6B6BA5B9" w:rsidR="00D977CB" w:rsidRPr="0090730D" w:rsidRDefault="00D977CB" w:rsidP="00D977CB">
      <w:pPr>
        <w:spacing w:line="480" w:lineRule="auto"/>
        <w:rPr>
          <w:b/>
          <w:color w:val="000000" w:themeColor="text1"/>
        </w:rPr>
      </w:pPr>
      <w:r w:rsidRPr="0090730D">
        <w:rPr>
          <w:b/>
          <w:color w:val="000000" w:themeColor="text1"/>
        </w:rPr>
        <w:t>Summary</w:t>
      </w:r>
    </w:p>
    <w:p w14:paraId="1FD3FD13" w14:textId="7D60D749" w:rsidR="000E3A69" w:rsidRPr="0090730D" w:rsidRDefault="00DC5670" w:rsidP="000E3A69">
      <w:pPr>
        <w:spacing w:line="480" w:lineRule="auto"/>
        <w:ind w:firstLine="720"/>
        <w:rPr>
          <w:color w:val="000000" w:themeColor="text1"/>
        </w:rPr>
      </w:pPr>
      <w:r w:rsidRPr="0090730D">
        <w:rPr>
          <w:color w:val="000000" w:themeColor="text1"/>
        </w:rPr>
        <w:t>When using quantitative</w:t>
      </w:r>
      <w:r w:rsidR="000E3A69" w:rsidRPr="0090730D">
        <w:rPr>
          <w:color w:val="000000" w:themeColor="text1"/>
        </w:rPr>
        <w:t xml:space="preserve"> methodology, </w:t>
      </w:r>
      <w:r w:rsidRPr="0090730D">
        <w:rPr>
          <w:color w:val="000000" w:themeColor="text1"/>
        </w:rPr>
        <w:t xml:space="preserve">purposive sampling of </w:t>
      </w:r>
      <w:r w:rsidR="000E3A69" w:rsidRPr="0090730D">
        <w:rPr>
          <w:color w:val="000000" w:themeColor="text1"/>
        </w:rPr>
        <w:t xml:space="preserve">participants and </w:t>
      </w:r>
      <w:r w:rsidRPr="0090730D">
        <w:rPr>
          <w:color w:val="000000" w:themeColor="text1"/>
        </w:rPr>
        <w:t>the sample size are</w:t>
      </w:r>
      <w:r w:rsidR="000E3A69" w:rsidRPr="0090730D">
        <w:rPr>
          <w:color w:val="000000" w:themeColor="text1"/>
        </w:rPr>
        <w:t xml:space="preserve"> limitations to consid</w:t>
      </w:r>
      <w:r w:rsidR="00993E55">
        <w:rPr>
          <w:color w:val="000000" w:themeColor="text1"/>
        </w:rPr>
        <w:t>er when analyzing the results</w:t>
      </w:r>
      <w:r w:rsidR="000E3A69" w:rsidRPr="0090730D">
        <w:rPr>
          <w:color w:val="000000" w:themeColor="text1"/>
        </w:rPr>
        <w:t xml:space="preserve"> the data.  The methodology can make duplicating </w:t>
      </w:r>
      <w:r w:rsidRPr="0090730D">
        <w:rPr>
          <w:color w:val="000000" w:themeColor="text1"/>
        </w:rPr>
        <w:t xml:space="preserve">the research challenging.  In addition, </w:t>
      </w:r>
      <w:r w:rsidR="000E3A69" w:rsidRPr="0090730D">
        <w:rPr>
          <w:color w:val="000000" w:themeColor="text1"/>
        </w:rPr>
        <w:t>self-reporting information gathered from the questionnaires may be ina</w:t>
      </w:r>
      <w:r w:rsidRPr="0090730D">
        <w:rPr>
          <w:color w:val="000000" w:themeColor="text1"/>
        </w:rPr>
        <w:t>ccurate or incomplete.  F</w:t>
      </w:r>
      <w:r w:rsidR="00993E55">
        <w:rPr>
          <w:color w:val="000000" w:themeColor="text1"/>
        </w:rPr>
        <w:t xml:space="preserve">uture </w:t>
      </w:r>
      <w:r w:rsidR="000E3A69" w:rsidRPr="0090730D">
        <w:rPr>
          <w:color w:val="000000" w:themeColor="text1"/>
        </w:rPr>
        <w:t xml:space="preserve">research needs to consider </w:t>
      </w:r>
      <w:r w:rsidR="00993E55">
        <w:rPr>
          <w:color w:val="000000" w:themeColor="text1"/>
        </w:rPr>
        <w:t xml:space="preserve">using </w:t>
      </w:r>
      <w:r w:rsidR="000E3A69" w:rsidRPr="0090730D">
        <w:rPr>
          <w:color w:val="000000" w:themeColor="text1"/>
        </w:rPr>
        <w:t>a great</w:t>
      </w:r>
      <w:r w:rsidRPr="0090730D">
        <w:rPr>
          <w:color w:val="000000" w:themeColor="text1"/>
        </w:rPr>
        <w:t>er</w:t>
      </w:r>
      <w:r w:rsidR="000E3A69" w:rsidRPr="0090730D">
        <w:rPr>
          <w:color w:val="000000" w:themeColor="text1"/>
        </w:rPr>
        <w:t xml:space="preserve"> sampling</w:t>
      </w:r>
      <w:r w:rsidRPr="0090730D">
        <w:rPr>
          <w:color w:val="000000" w:themeColor="text1"/>
        </w:rPr>
        <w:t xml:space="preserve"> size of leaders from </w:t>
      </w:r>
      <w:r w:rsidR="00993E55">
        <w:rPr>
          <w:color w:val="000000" w:themeColor="text1"/>
        </w:rPr>
        <w:t xml:space="preserve">a </w:t>
      </w:r>
      <w:r w:rsidRPr="0090730D">
        <w:rPr>
          <w:color w:val="000000" w:themeColor="text1"/>
        </w:rPr>
        <w:t xml:space="preserve">variety of </w:t>
      </w:r>
      <w:r w:rsidR="000E3A69" w:rsidRPr="0090730D">
        <w:rPr>
          <w:color w:val="000000" w:themeColor="text1"/>
        </w:rPr>
        <w:t>organizations</w:t>
      </w:r>
      <w:r w:rsidRPr="0090730D">
        <w:rPr>
          <w:color w:val="000000" w:themeColor="text1"/>
        </w:rPr>
        <w:t xml:space="preserve"> with more cultural, educational and experiential</w:t>
      </w:r>
      <w:r w:rsidR="0033079A" w:rsidRPr="0090730D">
        <w:rPr>
          <w:color w:val="000000" w:themeColor="text1"/>
        </w:rPr>
        <w:t xml:space="preserve"> diversity. </w:t>
      </w:r>
      <w:r w:rsidR="000E3A69" w:rsidRPr="0090730D">
        <w:rPr>
          <w:color w:val="000000" w:themeColor="text1"/>
        </w:rPr>
        <w:t xml:space="preserve"> The small sample size implies that the results of the study cannot be applied to all leadership populations; </w:t>
      </w:r>
      <w:r w:rsidR="00486F47" w:rsidRPr="0090730D">
        <w:rPr>
          <w:color w:val="000000" w:themeColor="text1"/>
        </w:rPr>
        <w:t>therefore,</w:t>
      </w:r>
      <w:r w:rsidR="000E3A69" w:rsidRPr="0090730D">
        <w:rPr>
          <w:color w:val="000000" w:themeColor="text1"/>
        </w:rPr>
        <w:t xml:space="preserve"> duplicating the research may be challenged by the specificity of </w:t>
      </w:r>
      <w:r w:rsidR="000E3A69" w:rsidRPr="0090730D">
        <w:rPr>
          <w:color w:val="000000" w:themeColor="text1"/>
        </w:rPr>
        <w:lastRenderedPageBreak/>
        <w:t>criteria used to select participants.  The limitation</w:t>
      </w:r>
      <w:r w:rsidR="00993E55">
        <w:rPr>
          <w:color w:val="000000" w:themeColor="text1"/>
        </w:rPr>
        <w:t>s</w:t>
      </w:r>
      <w:r w:rsidR="000E3A69" w:rsidRPr="0090730D">
        <w:rPr>
          <w:color w:val="000000" w:themeColor="text1"/>
        </w:rPr>
        <w:t xml:space="preserve"> may be obviated in future research that approached study with larger number</w:t>
      </w:r>
      <w:r w:rsidRPr="0090730D">
        <w:rPr>
          <w:color w:val="000000" w:themeColor="text1"/>
        </w:rPr>
        <w:t>s</w:t>
      </w:r>
      <w:r w:rsidR="000E3A69" w:rsidRPr="0090730D">
        <w:rPr>
          <w:color w:val="000000" w:themeColor="text1"/>
        </w:rPr>
        <w:t xml:space="preserve"> and broader criteria for its sample population.  </w:t>
      </w:r>
    </w:p>
    <w:p w14:paraId="08CC00A3" w14:textId="203E7BA5" w:rsidR="00891B63" w:rsidRPr="0090730D" w:rsidRDefault="00891B63" w:rsidP="00486F47">
      <w:pPr>
        <w:spacing w:line="480" w:lineRule="auto"/>
        <w:ind w:firstLine="720"/>
        <w:jc w:val="center"/>
        <w:rPr>
          <w:b/>
          <w:color w:val="000000" w:themeColor="text1"/>
        </w:rPr>
      </w:pPr>
      <w:r w:rsidRPr="0090730D">
        <w:rPr>
          <w:b/>
          <w:color w:val="000000" w:themeColor="text1"/>
        </w:rPr>
        <w:t>Recommendations for Future Research or Interventions</w:t>
      </w:r>
    </w:p>
    <w:p w14:paraId="154135D3" w14:textId="6556AB61" w:rsidR="00891B63" w:rsidRPr="0090730D" w:rsidRDefault="0075569C" w:rsidP="00891B63">
      <w:pPr>
        <w:spacing w:line="480" w:lineRule="auto"/>
        <w:ind w:firstLine="720"/>
        <w:rPr>
          <w:color w:val="000000" w:themeColor="text1"/>
          <w:u w:val="single"/>
        </w:rPr>
      </w:pPr>
      <w:r w:rsidRPr="0090730D">
        <w:rPr>
          <w:color w:val="000000" w:themeColor="text1"/>
        </w:rPr>
        <w:t xml:space="preserve">Future research in the area of mindfulness reflective practice and interventions for creativity among leaders suggests the need for several different methodologies based on the questions raised by the results of the study.  </w:t>
      </w:r>
      <w:r w:rsidR="00891B63" w:rsidRPr="0090730D">
        <w:rPr>
          <w:color w:val="000000" w:themeColor="text1"/>
        </w:rPr>
        <w:t xml:space="preserve"> In relation to greater understanding of the mechanics of </w:t>
      </w:r>
      <w:r w:rsidR="00F55493" w:rsidRPr="0090730D">
        <w:rPr>
          <w:color w:val="000000" w:themeColor="text1"/>
        </w:rPr>
        <w:t>behavior</w:t>
      </w:r>
      <w:r w:rsidR="00891B63" w:rsidRPr="0090730D">
        <w:rPr>
          <w:color w:val="000000" w:themeColor="text1"/>
        </w:rPr>
        <w:t>, it has been discovered that nove</w:t>
      </w:r>
      <w:r w:rsidRPr="0090730D">
        <w:rPr>
          <w:color w:val="000000" w:themeColor="text1"/>
        </w:rPr>
        <w:t>lty</w:t>
      </w:r>
      <w:r w:rsidR="00891B63" w:rsidRPr="0090730D">
        <w:rPr>
          <w:color w:val="000000" w:themeColor="text1"/>
        </w:rPr>
        <w:t xml:space="preserve"> seeking </w:t>
      </w:r>
      <w:r w:rsidR="00F55493" w:rsidRPr="0090730D">
        <w:rPr>
          <w:color w:val="000000" w:themeColor="text1"/>
        </w:rPr>
        <w:t>behavior</w:t>
      </w:r>
      <w:r w:rsidR="00891B63" w:rsidRPr="0090730D">
        <w:rPr>
          <w:color w:val="000000" w:themeColor="text1"/>
        </w:rPr>
        <w:t xml:space="preserve"> is related to individual differences in specific neurotransmitter activity in the brain. It has been argued that the novelty seeking personality is modulated by the transmission of the neurotransmitter dopamine (Cloninger, 1994).  The link between an individual’s novelty-seeking personality and his/her creativity crucially depends on the degree to which an individual is a novelty seeker, </w:t>
      </w:r>
      <w:r w:rsidR="00993E55">
        <w:rPr>
          <w:color w:val="000000" w:themeColor="text1"/>
        </w:rPr>
        <w:t xml:space="preserve">and that is </w:t>
      </w:r>
      <w:r w:rsidR="00891B63" w:rsidRPr="0090730D">
        <w:rPr>
          <w:color w:val="000000" w:themeColor="text1"/>
        </w:rPr>
        <w:t xml:space="preserve">mainly related to the individual’s dopamine levels, and requires the matching forms of support by those who seek to manage their creative </w:t>
      </w:r>
      <w:r w:rsidR="00891B63" w:rsidRPr="00F37C1A">
        <w:rPr>
          <w:color w:val="000000" w:themeColor="text1"/>
        </w:rPr>
        <w:t>process (Schweizer, 2004).</w:t>
      </w:r>
      <w:r w:rsidR="00891B63" w:rsidRPr="0090730D">
        <w:rPr>
          <w:color w:val="000000" w:themeColor="text1"/>
        </w:rPr>
        <w:t xml:space="preserve"> Neurocognitive characteristics of creative processes are highly under-researched, which </w:t>
      </w:r>
      <w:r w:rsidR="00993E55">
        <w:rPr>
          <w:color w:val="000000" w:themeColor="text1"/>
        </w:rPr>
        <w:t xml:space="preserve">suggests the imperative for more brain research lined to mindfulness </w:t>
      </w:r>
      <w:r w:rsidR="00891B63" w:rsidRPr="0090730D">
        <w:rPr>
          <w:color w:val="000000" w:themeColor="text1"/>
        </w:rPr>
        <w:t xml:space="preserve">reflective practice and creativity (Schweizer, Deijen, Heslenfeld, Nieuwenhuis &amp; Talsma, 2006). </w:t>
      </w:r>
    </w:p>
    <w:p w14:paraId="01BA9382" w14:textId="72E62224" w:rsidR="00891B63" w:rsidRPr="0090730D" w:rsidRDefault="00891B63" w:rsidP="00891B63">
      <w:pPr>
        <w:spacing w:line="480" w:lineRule="auto"/>
        <w:ind w:firstLine="720"/>
        <w:rPr>
          <w:color w:val="000000" w:themeColor="text1"/>
        </w:rPr>
      </w:pPr>
      <w:r w:rsidRPr="0090730D">
        <w:rPr>
          <w:color w:val="000000" w:themeColor="text1"/>
        </w:rPr>
        <w:t>Because novelty seeking is the first step to novelty producing and engagement, more research needs to be conducted on what intervention leads from novel</w:t>
      </w:r>
      <w:r w:rsidR="00993E55">
        <w:rPr>
          <w:color w:val="000000" w:themeColor="text1"/>
        </w:rPr>
        <w:t xml:space="preserve">ty seeking to novelty producing and on </w:t>
      </w:r>
      <w:r w:rsidRPr="0090730D">
        <w:rPr>
          <w:color w:val="000000" w:themeColor="text1"/>
        </w:rPr>
        <w:t>w</w:t>
      </w:r>
      <w:r w:rsidR="00993E55">
        <w:rPr>
          <w:color w:val="000000" w:themeColor="text1"/>
        </w:rPr>
        <w:t>hat motivates leaders to engage.</w:t>
      </w:r>
      <w:r w:rsidRPr="0090730D">
        <w:rPr>
          <w:color w:val="000000" w:themeColor="text1"/>
        </w:rPr>
        <w:t xml:space="preserve">  If the duration of four weeks limited the study, then perhaps implementing mindfulness reflective practice over eight weeks, for example, wo</w:t>
      </w:r>
      <w:r w:rsidR="00F55493" w:rsidRPr="0090730D">
        <w:rPr>
          <w:color w:val="000000" w:themeColor="text1"/>
        </w:rPr>
        <w:t xml:space="preserve">uld produce different results.  </w:t>
      </w:r>
      <w:r w:rsidRPr="0090730D">
        <w:rPr>
          <w:color w:val="000000" w:themeColor="text1"/>
        </w:rPr>
        <w:t xml:space="preserve">Therefore, mindfulness reflective </w:t>
      </w:r>
      <w:r w:rsidRPr="0090730D">
        <w:rPr>
          <w:color w:val="000000" w:themeColor="text1"/>
        </w:rPr>
        <w:lastRenderedPageBreak/>
        <w:t xml:space="preserve">intervention duplicated in future studies should use a larger and more diverse sample size and be applied over a longer period of time.  </w:t>
      </w:r>
    </w:p>
    <w:p w14:paraId="01F0803E" w14:textId="77777777" w:rsidR="00891B63" w:rsidRPr="0090730D" w:rsidRDefault="00891B63" w:rsidP="00891B63">
      <w:pPr>
        <w:widowControl w:val="0"/>
        <w:autoSpaceDE w:val="0"/>
        <w:autoSpaceDN w:val="0"/>
        <w:adjustRightInd w:val="0"/>
        <w:spacing w:line="480" w:lineRule="auto"/>
        <w:jc w:val="center"/>
        <w:rPr>
          <w:b/>
          <w:color w:val="000000" w:themeColor="text1"/>
        </w:rPr>
      </w:pPr>
      <w:r w:rsidRPr="0090730D">
        <w:rPr>
          <w:b/>
          <w:color w:val="000000" w:themeColor="text1"/>
        </w:rPr>
        <w:t>Conclusion</w:t>
      </w:r>
    </w:p>
    <w:p w14:paraId="02748B57" w14:textId="6A2A9504" w:rsidR="00891B63" w:rsidRPr="0090730D" w:rsidRDefault="00891B63" w:rsidP="00891B63">
      <w:pPr>
        <w:spacing w:line="480" w:lineRule="auto"/>
        <w:ind w:firstLine="720"/>
        <w:rPr>
          <w:color w:val="000000" w:themeColor="text1"/>
        </w:rPr>
      </w:pPr>
      <w:r w:rsidRPr="0090730D">
        <w:rPr>
          <w:color w:val="000000" w:themeColor="text1"/>
        </w:rPr>
        <w:t>The study contributed to the literature on how mindfulness reflective practice is an intervention that has significant difference on creativity among leaders. Four weeks of mindfulness reflective practice made a difference in novelty seeking among leaders.  Creativity is central to the success of leaders and organizations.  Mindfulness reflecti</w:t>
      </w:r>
      <w:r w:rsidR="00993E55">
        <w:rPr>
          <w:color w:val="000000" w:themeColor="text1"/>
        </w:rPr>
        <w:t>ve practice allows leaders to lead</w:t>
      </w:r>
      <w:r w:rsidRPr="0090730D">
        <w:rPr>
          <w:color w:val="000000" w:themeColor="text1"/>
        </w:rPr>
        <w:t xml:space="preserve"> mindfully instead of mindlessly.  Not only the leader makes a differen</w:t>
      </w:r>
      <w:r w:rsidR="00993E55">
        <w:rPr>
          <w:color w:val="000000" w:themeColor="text1"/>
        </w:rPr>
        <w:t xml:space="preserve">ce in creative novelty but so does the </w:t>
      </w:r>
      <w:r w:rsidRPr="0090730D">
        <w:rPr>
          <w:color w:val="000000" w:themeColor="text1"/>
        </w:rPr>
        <w:t>process</w:t>
      </w:r>
      <w:r w:rsidR="00993E55">
        <w:rPr>
          <w:color w:val="000000" w:themeColor="text1"/>
        </w:rPr>
        <w:t>.</w:t>
      </w:r>
      <w:r w:rsidRPr="0090730D">
        <w:rPr>
          <w:color w:val="000000" w:themeColor="text1"/>
        </w:rPr>
        <w:t xml:space="preserve">  Mindfulness reflective practice facilitates the process that makes a difference in creative novelty.  Mindful and creative leaders are positive role models for followers and the organization.  The limitations of the research suggest that future research be conducted using larger sampling size with increased diversity.  Future research can build on current research in neuroscience to develop evidence-based interventions that promote creative novelty that leads to novelty producing and engagement.  Creativity is the foundation for meeting the demands of the changing needs and challenges of individuals and organizations.  </w:t>
      </w:r>
    </w:p>
    <w:p w14:paraId="4C1240A7" w14:textId="77777777" w:rsidR="0058639E" w:rsidRPr="0090730D" w:rsidRDefault="0058639E" w:rsidP="008860BC">
      <w:pPr>
        <w:spacing w:before="1440" w:line="480" w:lineRule="auto"/>
        <w:jc w:val="center"/>
        <w:rPr>
          <w:b/>
          <w:color w:val="000000" w:themeColor="text1"/>
        </w:rPr>
      </w:pPr>
    </w:p>
    <w:p w14:paraId="73473268" w14:textId="77777777" w:rsidR="0058639E" w:rsidRPr="004D64A4" w:rsidRDefault="0058639E" w:rsidP="008860BC">
      <w:pPr>
        <w:spacing w:before="1440" w:line="480" w:lineRule="auto"/>
        <w:jc w:val="center"/>
        <w:rPr>
          <w:b/>
          <w:color w:val="000000" w:themeColor="text1"/>
        </w:rPr>
      </w:pPr>
    </w:p>
    <w:p w14:paraId="1221456A" w14:textId="2781D2D4" w:rsidR="008860BC" w:rsidRPr="004D64A4" w:rsidRDefault="0090730D" w:rsidP="0090730D">
      <w:pPr>
        <w:spacing w:before="1440" w:line="480" w:lineRule="auto"/>
        <w:jc w:val="center"/>
        <w:rPr>
          <w:b/>
          <w:color w:val="000000" w:themeColor="text1"/>
        </w:rPr>
      </w:pPr>
      <w:r w:rsidRPr="004D64A4">
        <w:rPr>
          <w:b/>
          <w:color w:val="000000" w:themeColor="text1"/>
        </w:rPr>
        <w:lastRenderedPageBreak/>
        <w:t>R</w:t>
      </w:r>
      <w:r w:rsidR="008860BC" w:rsidRPr="004D64A4">
        <w:rPr>
          <w:b/>
          <w:color w:val="000000" w:themeColor="text1"/>
        </w:rPr>
        <w:t>eferences</w:t>
      </w:r>
    </w:p>
    <w:p w14:paraId="081DFC73" w14:textId="77777777" w:rsidR="00E96AAA" w:rsidRPr="004D64A4" w:rsidRDefault="00E96AAA" w:rsidP="00AF1420">
      <w:pPr>
        <w:spacing w:before="1440"/>
        <w:ind w:left="284" w:hanging="284"/>
        <w:contextualSpacing/>
        <w:rPr>
          <w:lang w:val="en"/>
        </w:rPr>
      </w:pPr>
      <w:r w:rsidRPr="004D64A4">
        <w:rPr>
          <w:lang w:val="en"/>
        </w:rPr>
        <w:t xml:space="preserve">Albrecht, J. N., Albrecht, M. P. &amp; Cohen, M. (2012). Mindfully teaching in the classroom: A   literature review.  </w:t>
      </w:r>
      <w:r w:rsidRPr="004D64A4">
        <w:rPr>
          <w:i/>
          <w:lang w:val="en"/>
        </w:rPr>
        <w:t>Australian Journal of Teacher Education</w:t>
      </w:r>
      <w:r w:rsidRPr="004D64A4">
        <w:rPr>
          <w:lang w:val="en"/>
        </w:rPr>
        <w:t xml:space="preserve">, 37, 1-14. </w:t>
      </w:r>
    </w:p>
    <w:p w14:paraId="016A7B7B" w14:textId="77777777" w:rsidR="00E96AAA" w:rsidRPr="004D64A4" w:rsidRDefault="00E96AAA" w:rsidP="00AF1420">
      <w:pPr>
        <w:spacing w:before="1440"/>
        <w:ind w:left="284" w:hanging="284"/>
        <w:contextualSpacing/>
      </w:pPr>
    </w:p>
    <w:p w14:paraId="6D0FDDE5" w14:textId="77777777" w:rsidR="00E96AAA" w:rsidRPr="004D64A4" w:rsidRDefault="00E96AAA" w:rsidP="00AF1420">
      <w:pPr>
        <w:spacing w:before="1440"/>
        <w:ind w:left="284" w:hanging="284"/>
        <w:contextualSpacing/>
      </w:pPr>
      <w:r w:rsidRPr="004D64A4">
        <w:t xml:space="preserve">Alreck, P. L. &amp; Settle, R.B. (1995). </w:t>
      </w:r>
      <w:r w:rsidRPr="004D64A4">
        <w:rPr>
          <w:i/>
        </w:rPr>
        <w:t>The survey research handbook</w:t>
      </w:r>
      <w:r w:rsidRPr="004D64A4">
        <w:t>. Salisbury, MD: Irwin.</w:t>
      </w:r>
    </w:p>
    <w:p w14:paraId="14C08D96" w14:textId="77777777" w:rsidR="00E96AAA" w:rsidRPr="004D64A4" w:rsidRDefault="00E96AAA" w:rsidP="00AF1420">
      <w:pPr>
        <w:spacing w:before="1440"/>
        <w:ind w:left="284" w:hanging="284"/>
        <w:contextualSpacing/>
      </w:pPr>
    </w:p>
    <w:p w14:paraId="3A046805" w14:textId="50964323" w:rsidR="00E96AAA" w:rsidRPr="004D64A4" w:rsidRDefault="00E96AAA" w:rsidP="00AF1420">
      <w:pPr>
        <w:spacing w:before="1440"/>
        <w:ind w:left="284" w:hanging="284"/>
        <w:contextualSpacing/>
      </w:pPr>
      <w:r w:rsidRPr="004D64A4">
        <w:t xml:space="preserve">Amabile, T. M. (1983). </w:t>
      </w:r>
      <w:r w:rsidR="008D4145">
        <w:rPr>
          <w:i/>
        </w:rPr>
        <w:t>The social psychology of c</w:t>
      </w:r>
      <w:r w:rsidRPr="004D64A4">
        <w:rPr>
          <w:i/>
        </w:rPr>
        <w:t>reativity</w:t>
      </w:r>
      <w:r w:rsidRPr="004D64A4">
        <w:t>. New York: Springer-Verlage.</w:t>
      </w:r>
    </w:p>
    <w:p w14:paraId="561747F4" w14:textId="77777777" w:rsidR="00E96AAA" w:rsidRPr="004D64A4" w:rsidRDefault="00E96AAA" w:rsidP="00AF1420">
      <w:pPr>
        <w:spacing w:before="1440"/>
        <w:ind w:left="284" w:hanging="284"/>
        <w:contextualSpacing/>
      </w:pPr>
    </w:p>
    <w:p w14:paraId="56304810" w14:textId="77777777" w:rsidR="00E96AAA" w:rsidRPr="004D64A4" w:rsidRDefault="00E96AAA" w:rsidP="00AF1420">
      <w:pPr>
        <w:ind w:left="284" w:hanging="284"/>
        <w:rPr>
          <w:lang w:val="en-CA"/>
        </w:rPr>
      </w:pPr>
      <w:r w:rsidRPr="004D64A4">
        <w:t xml:space="preserve">Amabile, T. M. (1988). </w:t>
      </w:r>
      <w:r w:rsidRPr="009855E1">
        <w:t>A model of creativity and innovation in organizations.</w:t>
      </w:r>
      <w:r w:rsidRPr="004D64A4">
        <w:t xml:space="preserve"> In B. M.</w:t>
      </w:r>
    </w:p>
    <w:p w14:paraId="15496149" w14:textId="77777777" w:rsidR="00E96AAA" w:rsidRPr="004D64A4" w:rsidRDefault="00E96AAA" w:rsidP="00F925A1">
      <w:pPr>
        <w:ind w:left="284"/>
      </w:pPr>
      <w:r w:rsidRPr="004D64A4">
        <w:t xml:space="preserve">Stew &amp; L. L. Cummings (Eds.), </w:t>
      </w:r>
      <w:r w:rsidRPr="009855E1">
        <w:rPr>
          <w:i/>
        </w:rPr>
        <w:t>Research in organizational behavior</w:t>
      </w:r>
      <w:r w:rsidRPr="004D64A4">
        <w:t xml:space="preserve"> (pp. 123-167). Greenwich, CT: JAI.</w:t>
      </w:r>
    </w:p>
    <w:p w14:paraId="3B25EE55" w14:textId="77777777" w:rsidR="00E96AAA" w:rsidRPr="004D64A4" w:rsidRDefault="00E96AAA" w:rsidP="00AF1420">
      <w:pPr>
        <w:spacing w:before="1440"/>
        <w:ind w:left="284" w:hanging="284"/>
        <w:contextualSpacing/>
      </w:pPr>
    </w:p>
    <w:p w14:paraId="3935114A" w14:textId="77777777" w:rsidR="00E96AAA" w:rsidRPr="004D64A4" w:rsidRDefault="00E96AAA" w:rsidP="00AF1420">
      <w:pPr>
        <w:spacing w:before="1440"/>
        <w:ind w:left="284" w:hanging="284"/>
        <w:contextualSpacing/>
      </w:pPr>
      <w:r w:rsidRPr="004D64A4">
        <w:t xml:space="preserve">Amabile, T. M. (1996). </w:t>
      </w:r>
      <w:r w:rsidRPr="004D64A4">
        <w:rPr>
          <w:i/>
        </w:rPr>
        <w:t>Creativity in context</w:t>
      </w:r>
      <w:r w:rsidRPr="004D64A4">
        <w:t>. Boulder: COL, Westview Press.</w:t>
      </w:r>
    </w:p>
    <w:p w14:paraId="43E518A0" w14:textId="77777777" w:rsidR="00E96AAA" w:rsidRPr="004D64A4" w:rsidRDefault="00E96AAA" w:rsidP="00AF1420">
      <w:pPr>
        <w:tabs>
          <w:tab w:val="left" w:pos="2320"/>
        </w:tabs>
        <w:spacing w:before="1440"/>
        <w:ind w:left="284" w:hanging="284"/>
        <w:contextualSpacing/>
      </w:pPr>
      <w:r w:rsidRPr="004D64A4">
        <w:tab/>
      </w:r>
    </w:p>
    <w:p w14:paraId="4AFD5790" w14:textId="24CA2AFF" w:rsidR="00E96AAA" w:rsidRPr="004D64A4" w:rsidRDefault="00E96AAA" w:rsidP="00AF1420">
      <w:pPr>
        <w:spacing w:before="1440"/>
        <w:ind w:left="284" w:hanging="284"/>
        <w:contextualSpacing/>
      </w:pPr>
      <w:r w:rsidRPr="004D64A4">
        <w:t>Amabile, T. M., Conti, R., Coon, H., Lazenby, J. &amp; Herron,</w:t>
      </w:r>
      <w:r w:rsidR="004D64A4">
        <w:t xml:space="preserve"> M. (1996). Assessing the work </w:t>
      </w:r>
      <w:r w:rsidRPr="004D64A4">
        <w:t xml:space="preserve">environment for creativity.  </w:t>
      </w:r>
      <w:r w:rsidRPr="004D64A4">
        <w:rPr>
          <w:i/>
        </w:rPr>
        <w:t>Academy of Management Journal</w:t>
      </w:r>
      <w:r w:rsidRPr="004D64A4">
        <w:t xml:space="preserve">, 39, 1154-1184. </w:t>
      </w:r>
    </w:p>
    <w:p w14:paraId="74150A6C" w14:textId="77777777" w:rsidR="00E96AAA" w:rsidRPr="004D64A4" w:rsidRDefault="00E96AAA" w:rsidP="00AF1420">
      <w:pPr>
        <w:spacing w:before="1440"/>
        <w:ind w:left="284" w:hanging="284"/>
        <w:contextualSpacing/>
      </w:pPr>
    </w:p>
    <w:p w14:paraId="20F614AF" w14:textId="273B152E" w:rsidR="00E96AAA" w:rsidRPr="004D64A4" w:rsidRDefault="00E96AAA" w:rsidP="00AF1420">
      <w:pPr>
        <w:spacing w:before="1440"/>
        <w:ind w:left="284" w:hanging="284"/>
        <w:contextualSpacing/>
      </w:pPr>
      <w:r w:rsidRPr="004D64A4">
        <w:t>Amabile, T. M., Schatzel, E. A., Moneta, G. B. &amp; Kramer, S. J</w:t>
      </w:r>
      <w:r w:rsidR="004D64A4">
        <w:t xml:space="preserve">. (2004). Leader behaviors and </w:t>
      </w:r>
      <w:r w:rsidRPr="004D64A4">
        <w:t xml:space="preserve">the work environment for creativity: Perceived leader support. </w:t>
      </w:r>
      <w:r w:rsidRPr="004D64A4">
        <w:rPr>
          <w:i/>
        </w:rPr>
        <w:t xml:space="preserve">The Leadership Quarterly, 155-32. </w:t>
      </w:r>
    </w:p>
    <w:p w14:paraId="1B842FDB" w14:textId="77777777" w:rsidR="00E96AAA" w:rsidRPr="004D64A4" w:rsidRDefault="00E96AAA" w:rsidP="00AF1420">
      <w:pPr>
        <w:tabs>
          <w:tab w:val="left" w:pos="284"/>
        </w:tabs>
        <w:ind w:left="284" w:hanging="284"/>
        <w:rPr>
          <w:rStyle w:val="Hyperlink"/>
          <w:color w:val="000000" w:themeColor="text1"/>
          <w:bdr w:val="none" w:sz="0" w:space="0" w:color="auto" w:frame="1"/>
        </w:rPr>
      </w:pPr>
    </w:p>
    <w:p w14:paraId="392C9377" w14:textId="77777777" w:rsidR="00E96AAA" w:rsidRPr="004D64A4" w:rsidRDefault="00E96AAA" w:rsidP="00AF1420">
      <w:pPr>
        <w:tabs>
          <w:tab w:val="left" w:pos="284"/>
        </w:tabs>
        <w:ind w:left="284" w:hanging="284"/>
        <w:rPr>
          <w:rStyle w:val="Hyperlink"/>
          <w:color w:val="000000" w:themeColor="text1"/>
          <w:u w:val="none"/>
          <w:bdr w:val="none" w:sz="0" w:space="0" w:color="auto" w:frame="1"/>
        </w:rPr>
      </w:pPr>
      <w:r w:rsidRPr="004D64A4">
        <w:rPr>
          <w:rStyle w:val="Hyperlink"/>
          <w:color w:val="000000" w:themeColor="text1"/>
          <w:u w:val="none"/>
          <w:bdr w:val="none" w:sz="0" w:space="0" w:color="auto" w:frame="1"/>
        </w:rPr>
        <w:t xml:space="preserve">Amabile, T. M. &amp; Khaire, M. (2008). </w:t>
      </w:r>
      <w:r w:rsidRPr="009F044B">
        <w:rPr>
          <w:rStyle w:val="Hyperlink"/>
          <w:color w:val="000000" w:themeColor="text1"/>
          <w:u w:val="none"/>
          <w:bdr w:val="none" w:sz="0" w:space="0" w:color="auto" w:frame="1"/>
        </w:rPr>
        <w:t>Creativity and the role of the leader</w:t>
      </w:r>
      <w:r w:rsidRPr="004D64A4">
        <w:rPr>
          <w:rStyle w:val="Hyperlink"/>
          <w:color w:val="000000" w:themeColor="text1"/>
          <w:u w:val="none"/>
          <w:bdr w:val="none" w:sz="0" w:space="0" w:color="auto" w:frame="1"/>
        </w:rPr>
        <w:t xml:space="preserve">. </w:t>
      </w:r>
      <w:r w:rsidRPr="009F044B">
        <w:rPr>
          <w:rStyle w:val="Hyperlink"/>
          <w:i/>
          <w:color w:val="000000" w:themeColor="text1"/>
          <w:u w:val="none"/>
          <w:bdr w:val="none" w:sz="0" w:space="0" w:color="auto" w:frame="1"/>
        </w:rPr>
        <w:t>Harvard Business Review</w:t>
      </w:r>
      <w:r w:rsidRPr="004D64A4">
        <w:rPr>
          <w:rStyle w:val="Hyperlink"/>
          <w:color w:val="000000" w:themeColor="text1"/>
          <w:u w:val="none"/>
          <w:bdr w:val="none" w:sz="0" w:space="0" w:color="auto" w:frame="1"/>
        </w:rPr>
        <w:t>, 86, 24-31.</w:t>
      </w:r>
    </w:p>
    <w:p w14:paraId="7E220AD4" w14:textId="77777777" w:rsidR="00E96AAA" w:rsidRPr="004D64A4" w:rsidRDefault="00E96AAA" w:rsidP="00AF1420">
      <w:pPr>
        <w:tabs>
          <w:tab w:val="left" w:pos="284"/>
        </w:tabs>
        <w:ind w:left="284" w:hanging="284"/>
        <w:rPr>
          <w:color w:val="000000" w:themeColor="text1"/>
          <w:bdr w:val="none" w:sz="0" w:space="0" w:color="auto" w:frame="1"/>
        </w:rPr>
      </w:pPr>
    </w:p>
    <w:p w14:paraId="7B06559B" w14:textId="1B2E6C42" w:rsidR="00E96AAA" w:rsidRPr="004D64A4" w:rsidRDefault="00E96AAA" w:rsidP="00AF1420">
      <w:pPr>
        <w:tabs>
          <w:tab w:val="center" w:pos="284"/>
        </w:tabs>
        <w:ind w:left="284" w:hanging="284"/>
      </w:pPr>
      <w:r w:rsidRPr="004D64A4">
        <w:t>Amason, C. A., Shrader, C. R. &amp; T</w:t>
      </w:r>
      <w:r w:rsidR="004E04F6">
        <w:t>h</w:t>
      </w:r>
      <w:r w:rsidRPr="004D64A4">
        <w:t xml:space="preserve">ompson, H. G. (2006). Newness and novelty: Relating top </w:t>
      </w:r>
      <w:r w:rsidR="004E04F6" w:rsidRPr="004D64A4">
        <w:t>management</w:t>
      </w:r>
      <w:r w:rsidRPr="004D64A4">
        <w:t xml:space="preserve"> team composition to new venture performance. </w:t>
      </w:r>
      <w:r w:rsidRPr="004D64A4">
        <w:rPr>
          <w:i/>
        </w:rPr>
        <w:t>Journal of Business Venturing</w:t>
      </w:r>
      <w:r w:rsidRPr="004D64A4">
        <w:t>, 21, 125-148.</w:t>
      </w:r>
    </w:p>
    <w:p w14:paraId="3D0F1F68" w14:textId="77777777" w:rsidR="00E96AAA" w:rsidRPr="004D64A4" w:rsidRDefault="00E96AAA" w:rsidP="00AF1420">
      <w:pPr>
        <w:tabs>
          <w:tab w:val="center" w:pos="284"/>
        </w:tabs>
        <w:ind w:left="284" w:hanging="284"/>
      </w:pPr>
    </w:p>
    <w:p w14:paraId="0834BB9E" w14:textId="2B59035A" w:rsidR="00E96AAA" w:rsidRPr="004D64A4" w:rsidRDefault="00134723" w:rsidP="00AF1420">
      <w:pPr>
        <w:tabs>
          <w:tab w:val="center" w:pos="284"/>
        </w:tabs>
        <w:ind w:left="284" w:hanging="284"/>
        <w:rPr>
          <w:rStyle w:val="Hyperlink"/>
          <w:bCs/>
          <w:color w:val="000000" w:themeColor="text1"/>
          <w:u w:val="none"/>
        </w:rPr>
      </w:pPr>
      <w:hyperlink r:id="rId9" w:history="1">
        <w:r w:rsidR="00E96AAA" w:rsidRPr="004D64A4">
          <w:rPr>
            <w:rStyle w:val="Hyperlink"/>
            <w:color w:val="000000" w:themeColor="text1"/>
            <w:u w:val="none"/>
          </w:rPr>
          <w:t>Andrews, B. H.</w:t>
        </w:r>
      </w:hyperlink>
      <w:r w:rsidR="00E96AAA" w:rsidRPr="004D64A4">
        <w:rPr>
          <w:rStyle w:val="Hyperlink"/>
          <w:color w:val="000000" w:themeColor="text1"/>
          <w:u w:val="none"/>
        </w:rPr>
        <w:t xml:space="preserve"> (2005). </w:t>
      </w:r>
      <w:hyperlink r:id="rId10" w:tgtFrame="_blank" w:history="1">
        <w:r w:rsidR="00E96AAA" w:rsidRPr="004D64A4">
          <w:rPr>
            <w:rStyle w:val="Hyperlink"/>
            <w:bCs/>
            <w:color w:val="000000" w:themeColor="text1"/>
            <w:u w:val="none"/>
          </w:rPr>
          <w:t>Art,</w:t>
        </w:r>
        <w:r w:rsidR="00E96AAA" w:rsidRPr="004D64A4">
          <w:rPr>
            <w:rStyle w:val="apple-converted-space"/>
            <w:color w:val="000000" w:themeColor="text1"/>
          </w:rPr>
          <w:t> </w:t>
        </w:r>
        <w:r w:rsidR="008D4145">
          <w:rPr>
            <w:rStyle w:val="highlight"/>
            <w:color w:val="000000" w:themeColor="text1"/>
          </w:rPr>
          <w:t>r</w:t>
        </w:r>
        <w:r w:rsidR="00E96AAA" w:rsidRPr="004D64A4">
          <w:rPr>
            <w:rStyle w:val="highlight"/>
            <w:color w:val="000000" w:themeColor="text1"/>
          </w:rPr>
          <w:t>eflection</w:t>
        </w:r>
        <w:r w:rsidR="00E96AAA" w:rsidRPr="004D64A4">
          <w:rPr>
            <w:rStyle w:val="Hyperlink"/>
            <w:bCs/>
            <w:color w:val="000000" w:themeColor="text1"/>
            <w:u w:val="none"/>
          </w:rPr>
          <w:t>,</w:t>
        </w:r>
        <w:r w:rsidR="00E96AAA" w:rsidRPr="004D64A4">
          <w:rPr>
            <w:rStyle w:val="apple-converted-space"/>
            <w:color w:val="000000" w:themeColor="text1"/>
          </w:rPr>
          <w:t> </w:t>
        </w:r>
        <w:r w:rsidR="00E96AAA" w:rsidRPr="004D64A4">
          <w:rPr>
            <w:rStyle w:val="highlight"/>
            <w:color w:val="000000" w:themeColor="text1"/>
          </w:rPr>
          <w:t xml:space="preserve">and </w:t>
        </w:r>
        <w:r w:rsidR="008D4145">
          <w:rPr>
            <w:rStyle w:val="highlight"/>
            <w:color w:val="000000" w:themeColor="text1"/>
          </w:rPr>
          <w:t>c</w:t>
        </w:r>
        <w:r w:rsidR="00E96AAA" w:rsidRPr="004D64A4">
          <w:rPr>
            <w:rStyle w:val="highlight"/>
            <w:color w:val="000000" w:themeColor="text1"/>
          </w:rPr>
          <w:t>reativity</w:t>
        </w:r>
        <w:r w:rsidR="00E96AAA" w:rsidRPr="004D64A4">
          <w:rPr>
            <w:rStyle w:val="apple-converted-space"/>
            <w:color w:val="000000" w:themeColor="text1"/>
          </w:rPr>
          <w:t> </w:t>
        </w:r>
        <w:r w:rsidR="008D4145">
          <w:rPr>
            <w:rStyle w:val="Hyperlink"/>
            <w:bCs/>
            <w:color w:val="000000" w:themeColor="text1"/>
            <w:u w:val="none"/>
          </w:rPr>
          <w:t>in the c</w:t>
        </w:r>
        <w:r w:rsidR="00E96AAA" w:rsidRPr="004D64A4">
          <w:rPr>
            <w:rStyle w:val="Hyperlink"/>
            <w:bCs/>
            <w:color w:val="000000" w:themeColor="text1"/>
            <w:u w:val="none"/>
          </w:rPr>
          <w:t>lassroom: The Student-Driven Art Course</w:t>
        </w:r>
      </w:hyperlink>
      <w:r w:rsidR="00E96AAA" w:rsidRPr="004D64A4">
        <w:rPr>
          <w:rStyle w:val="Hyperlink"/>
          <w:bCs/>
          <w:color w:val="000000" w:themeColor="text1"/>
          <w:u w:val="none"/>
        </w:rPr>
        <w:t xml:space="preserve">. </w:t>
      </w:r>
      <w:r w:rsidR="00E96AAA" w:rsidRPr="004D64A4">
        <w:rPr>
          <w:rStyle w:val="Hyperlink"/>
          <w:bCs/>
          <w:i/>
          <w:color w:val="000000" w:themeColor="text1"/>
          <w:u w:val="none"/>
        </w:rPr>
        <w:t>Art Education</w:t>
      </w:r>
      <w:r w:rsidR="00E96AAA" w:rsidRPr="004D64A4">
        <w:rPr>
          <w:rStyle w:val="Hyperlink"/>
          <w:bCs/>
          <w:color w:val="000000" w:themeColor="text1"/>
          <w:u w:val="none"/>
        </w:rPr>
        <w:t xml:space="preserve">, 58, 35-40. </w:t>
      </w:r>
    </w:p>
    <w:p w14:paraId="6A0E3FEA" w14:textId="77777777" w:rsidR="00E96AAA" w:rsidRPr="004D64A4" w:rsidRDefault="00E96AAA" w:rsidP="00AF1420">
      <w:pPr>
        <w:ind w:left="284" w:hanging="284"/>
        <w:rPr>
          <w:b/>
          <w:bCs/>
          <w:color w:val="000000" w:themeColor="text1"/>
        </w:rPr>
      </w:pPr>
    </w:p>
    <w:p w14:paraId="3FB6D198" w14:textId="0ADF6CF2" w:rsidR="00E96AAA" w:rsidRPr="004D64A4" w:rsidRDefault="00134723" w:rsidP="00AF1420">
      <w:pPr>
        <w:pStyle w:val="Heading3"/>
        <w:spacing w:before="0"/>
        <w:ind w:left="284" w:hanging="284"/>
        <w:rPr>
          <w:rFonts w:ascii="Times New Roman" w:hAnsi="Times New Roman" w:cs="Times New Roman"/>
          <w:color w:val="000000" w:themeColor="text1"/>
          <w:shd w:val="clear" w:color="auto" w:fill="FFFFFF"/>
        </w:rPr>
      </w:pPr>
      <w:hyperlink r:id="rId11" w:history="1">
        <w:r w:rsidR="00E96AAA" w:rsidRPr="004D64A4">
          <w:rPr>
            <w:rStyle w:val="Hyperlink"/>
            <w:rFonts w:ascii="Times New Roman" w:hAnsi="Times New Roman" w:cs="Times New Roman"/>
            <w:color w:val="000000" w:themeColor="text1"/>
            <w:u w:val="none"/>
          </w:rPr>
          <w:t>Antonakis, J. &amp;</w:t>
        </w:r>
      </w:hyperlink>
      <w:r w:rsidR="00E96AAA" w:rsidRPr="004D64A4">
        <w:rPr>
          <w:rStyle w:val="apple-converted-space"/>
          <w:rFonts w:ascii="Times New Roman" w:hAnsi="Times New Roman" w:cs="Times New Roman"/>
          <w:color w:val="000000" w:themeColor="text1"/>
        </w:rPr>
        <w:t> </w:t>
      </w:r>
      <w:hyperlink r:id="rId12" w:history="1">
        <w:r w:rsidR="00E96AAA" w:rsidRPr="004D64A4">
          <w:rPr>
            <w:rStyle w:val="Hyperlink"/>
            <w:rFonts w:ascii="Times New Roman" w:hAnsi="Times New Roman" w:cs="Times New Roman"/>
            <w:color w:val="000000" w:themeColor="text1"/>
            <w:u w:val="none"/>
          </w:rPr>
          <w:t>Dietz, J.</w:t>
        </w:r>
      </w:hyperlink>
      <w:r w:rsidR="00E96AAA" w:rsidRPr="004D64A4">
        <w:rPr>
          <w:rStyle w:val="Hyperlink"/>
          <w:rFonts w:ascii="Times New Roman" w:hAnsi="Times New Roman" w:cs="Times New Roman"/>
          <w:color w:val="000000" w:themeColor="text1"/>
          <w:u w:val="none"/>
        </w:rPr>
        <w:t xml:space="preserve"> (2006). </w:t>
      </w:r>
      <w:hyperlink r:id="rId13" w:tgtFrame="_blank" w:history="1">
        <w:r w:rsidR="00E96AAA" w:rsidRPr="004D64A4">
          <w:rPr>
            <w:rStyle w:val="highlight"/>
            <w:rFonts w:ascii="Times New Roman" w:hAnsi="Times New Roman" w:cs="Times New Roman"/>
            <w:color w:val="000000" w:themeColor="text1"/>
          </w:rPr>
          <w:t>Emotional</w:t>
        </w:r>
        <w:r w:rsidR="00E96AAA" w:rsidRPr="004D64A4">
          <w:rPr>
            <w:rStyle w:val="apple-converted-space"/>
            <w:rFonts w:ascii="Times New Roman" w:hAnsi="Times New Roman" w:cs="Times New Roman"/>
            <w:color w:val="000000" w:themeColor="text1"/>
          </w:rPr>
          <w:t> </w:t>
        </w:r>
        <w:r w:rsidR="008D4145">
          <w:rPr>
            <w:rStyle w:val="highlight"/>
            <w:rFonts w:ascii="Times New Roman" w:hAnsi="Times New Roman" w:cs="Times New Roman"/>
            <w:color w:val="000000" w:themeColor="text1"/>
          </w:rPr>
          <w:t>i</w:t>
        </w:r>
        <w:r w:rsidR="00E96AAA" w:rsidRPr="004D64A4">
          <w:rPr>
            <w:rStyle w:val="highlight"/>
            <w:rFonts w:ascii="Times New Roman" w:hAnsi="Times New Roman" w:cs="Times New Roman"/>
            <w:color w:val="000000" w:themeColor="text1"/>
          </w:rPr>
          <w:t>ntelligence</w:t>
        </w:r>
        <w:r w:rsidR="00E96AAA" w:rsidRPr="004D64A4">
          <w:rPr>
            <w:rStyle w:val="Hyperlink"/>
            <w:rFonts w:ascii="Times New Roman" w:hAnsi="Times New Roman" w:cs="Times New Roman"/>
            <w:bCs/>
            <w:color w:val="000000" w:themeColor="text1"/>
            <w:u w:val="none"/>
          </w:rPr>
          <w:t>: On</w:t>
        </w:r>
        <w:r w:rsidR="00E96AAA" w:rsidRPr="004D64A4">
          <w:rPr>
            <w:rStyle w:val="apple-converted-space"/>
            <w:rFonts w:ascii="Times New Roman" w:hAnsi="Times New Roman" w:cs="Times New Roman"/>
            <w:color w:val="000000" w:themeColor="text1"/>
          </w:rPr>
          <w:t> </w:t>
        </w:r>
        <w:r w:rsidR="008D4145">
          <w:rPr>
            <w:rStyle w:val="highlight"/>
            <w:rFonts w:ascii="Times New Roman" w:hAnsi="Times New Roman" w:cs="Times New Roman"/>
            <w:color w:val="000000" w:themeColor="text1"/>
          </w:rPr>
          <w:t>d</w:t>
        </w:r>
        <w:r w:rsidR="00E96AAA" w:rsidRPr="004D64A4">
          <w:rPr>
            <w:rStyle w:val="highlight"/>
            <w:rFonts w:ascii="Times New Roman" w:hAnsi="Times New Roman" w:cs="Times New Roman"/>
            <w:color w:val="000000" w:themeColor="text1"/>
          </w:rPr>
          <w:t>efinitions</w:t>
        </w:r>
        <w:r w:rsidR="008D4145">
          <w:rPr>
            <w:rStyle w:val="Hyperlink"/>
            <w:rFonts w:ascii="Times New Roman" w:hAnsi="Times New Roman" w:cs="Times New Roman"/>
            <w:bCs/>
            <w:color w:val="000000" w:themeColor="text1"/>
            <w:u w:val="none"/>
          </w:rPr>
          <w:t>, n</w:t>
        </w:r>
        <w:r w:rsidR="00E96AAA" w:rsidRPr="004D64A4">
          <w:rPr>
            <w:rStyle w:val="Hyperlink"/>
            <w:rFonts w:ascii="Times New Roman" w:hAnsi="Times New Roman" w:cs="Times New Roman"/>
            <w:bCs/>
            <w:color w:val="000000" w:themeColor="text1"/>
            <w:u w:val="none"/>
          </w:rPr>
          <w:t>eu</w:t>
        </w:r>
        <w:r w:rsidR="008D4145">
          <w:rPr>
            <w:rStyle w:val="Hyperlink"/>
            <w:rFonts w:ascii="Times New Roman" w:hAnsi="Times New Roman" w:cs="Times New Roman"/>
            <w:bCs/>
            <w:color w:val="000000" w:themeColor="text1"/>
            <w:u w:val="none"/>
          </w:rPr>
          <w:t>roscience, and m</w:t>
        </w:r>
        <w:r w:rsidR="00E96AAA" w:rsidRPr="004D64A4">
          <w:rPr>
            <w:rStyle w:val="Hyperlink"/>
            <w:rFonts w:ascii="Times New Roman" w:hAnsi="Times New Roman" w:cs="Times New Roman"/>
            <w:bCs/>
            <w:color w:val="000000" w:themeColor="text1"/>
            <w:u w:val="none"/>
          </w:rPr>
          <w:t>arshmallows</w:t>
        </w:r>
      </w:hyperlink>
      <w:r w:rsidR="00E96AAA" w:rsidRPr="004D64A4">
        <w:rPr>
          <w:rStyle w:val="Hyperlink"/>
          <w:rFonts w:ascii="Times New Roman" w:hAnsi="Times New Roman" w:cs="Times New Roman"/>
          <w:bCs/>
          <w:color w:val="000000" w:themeColor="text1"/>
          <w:u w:val="none"/>
        </w:rPr>
        <w:t xml:space="preserve">. </w:t>
      </w:r>
      <w:r w:rsidR="00E96AAA" w:rsidRPr="004D64A4">
        <w:rPr>
          <w:rStyle w:val="Hyperlink"/>
          <w:rFonts w:ascii="Times New Roman" w:hAnsi="Times New Roman" w:cs="Times New Roman"/>
          <w:bCs/>
          <w:i/>
          <w:color w:val="000000" w:themeColor="text1"/>
          <w:u w:val="none"/>
        </w:rPr>
        <w:t>Industrial and Organizational Psychology,</w:t>
      </w:r>
      <w:r w:rsidR="00E96AAA" w:rsidRPr="004D64A4">
        <w:rPr>
          <w:rStyle w:val="Hyperlink"/>
          <w:rFonts w:ascii="Times New Roman" w:hAnsi="Times New Roman" w:cs="Times New Roman"/>
          <w:bCs/>
          <w:color w:val="000000" w:themeColor="text1"/>
          <w:u w:val="none"/>
        </w:rPr>
        <w:t xml:space="preserve"> 33, 165-170.</w:t>
      </w:r>
      <w:r w:rsidR="00E96AAA" w:rsidRPr="004D64A4">
        <w:rPr>
          <w:rFonts w:ascii="Times New Roman" w:hAnsi="Times New Roman" w:cs="Times New Roman"/>
          <w:color w:val="000000" w:themeColor="text1"/>
          <w:shd w:val="clear" w:color="auto" w:fill="FFFFFF"/>
        </w:rPr>
        <w:t xml:space="preserve"> </w:t>
      </w:r>
    </w:p>
    <w:p w14:paraId="63938909" w14:textId="47684E49" w:rsidR="00E96AAA" w:rsidRPr="004D64A4" w:rsidRDefault="00AF60A1" w:rsidP="00AF1420">
      <w:pPr>
        <w:ind w:left="284" w:hanging="284"/>
        <w:rPr>
          <w:color w:val="000000" w:themeColor="text1"/>
        </w:rPr>
      </w:pPr>
      <w:r>
        <w:rPr>
          <w:color w:val="000000" w:themeColor="text1"/>
        </w:rPr>
        <w:tab/>
      </w:r>
    </w:p>
    <w:p w14:paraId="2DFD0FCA" w14:textId="754422F4" w:rsidR="00E96AAA" w:rsidRPr="004D64A4" w:rsidRDefault="00E96AAA" w:rsidP="00AF1420">
      <w:pPr>
        <w:ind w:left="284" w:hanging="284"/>
        <w:rPr>
          <w:color w:val="000000" w:themeColor="text1"/>
        </w:rPr>
      </w:pPr>
      <w:r w:rsidRPr="004D64A4">
        <w:rPr>
          <w:color w:val="000000" w:themeColor="text1"/>
        </w:rPr>
        <w:t xml:space="preserve">Aumann, S. E. &amp; Ehrhart, M. G. (2005). A unit-level </w:t>
      </w:r>
      <w:r w:rsidR="004D64A4">
        <w:rPr>
          <w:color w:val="000000" w:themeColor="text1"/>
        </w:rPr>
        <w:t xml:space="preserve">perspective on organizational </w:t>
      </w:r>
      <w:r w:rsidRPr="004D64A4">
        <w:rPr>
          <w:color w:val="000000" w:themeColor="text1"/>
        </w:rPr>
        <w:t xml:space="preserve">citizenship behavior. In D. L. Turnipseed (Ed), </w:t>
      </w:r>
      <w:r w:rsidRPr="004D64A4">
        <w:rPr>
          <w:i/>
          <w:color w:val="000000" w:themeColor="text1"/>
        </w:rPr>
        <w:t xml:space="preserve">Hand-book of organizational </w:t>
      </w:r>
      <w:r w:rsidRPr="004D64A4">
        <w:rPr>
          <w:i/>
          <w:color w:val="000000" w:themeColor="text1"/>
        </w:rPr>
        <w:tab/>
      </w:r>
      <w:r w:rsidRPr="004D64A4">
        <w:rPr>
          <w:i/>
          <w:color w:val="000000" w:themeColor="text1"/>
        </w:rPr>
        <w:tab/>
        <w:t xml:space="preserve"> citizenship behavior </w:t>
      </w:r>
      <w:r w:rsidRPr="004D64A4">
        <w:rPr>
          <w:color w:val="000000" w:themeColor="text1"/>
        </w:rPr>
        <w:t xml:space="preserve">(pp. 143-156), New York, NY: Nova Science.  </w:t>
      </w:r>
    </w:p>
    <w:p w14:paraId="605372FA" w14:textId="77777777" w:rsidR="00E96AAA" w:rsidRPr="004D64A4" w:rsidRDefault="00E96AAA" w:rsidP="00AF1420">
      <w:pPr>
        <w:ind w:left="284" w:hanging="284"/>
        <w:rPr>
          <w:color w:val="000000" w:themeColor="text1"/>
        </w:rPr>
      </w:pPr>
    </w:p>
    <w:p w14:paraId="7C6EBC4E" w14:textId="77777777" w:rsidR="00E96AAA" w:rsidRPr="004D64A4" w:rsidRDefault="00E96AAA" w:rsidP="00AF1420">
      <w:pPr>
        <w:pStyle w:val="Heading3"/>
        <w:spacing w:before="0"/>
        <w:ind w:left="284" w:hanging="284"/>
        <w:rPr>
          <w:rFonts w:ascii="Times New Roman" w:hAnsi="Times New Roman" w:cs="Times New Roman"/>
          <w:color w:val="auto"/>
        </w:rPr>
      </w:pPr>
      <w:r w:rsidRPr="004D64A4">
        <w:rPr>
          <w:rFonts w:ascii="Times New Roman" w:hAnsi="Times New Roman" w:cs="Times New Roman"/>
          <w:color w:val="auto"/>
        </w:rPr>
        <w:t xml:space="preserve">Baer, M. (2012). Putting creativity to work: The implementation of creative ideas in </w:t>
      </w:r>
    </w:p>
    <w:p w14:paraId="3F3AF439" w14:textId="77777777" w:rsidR="00E96AAA" w:rsidRPr="004D64A4" w:rsidRDefault="00E96AAA" w:rsidP="00F925A1">
      <w:pPr>
        <w:ind w:left="284"/>
      </w:pPr>
      <w:r w:rsidRPr="004D64A4">
        <w:t xml:space="preserve">organizations. </w:t>
      </w:r>
      <w:r w:rsidRPr="004D64A4">
        <w:rPr>
          <w:i/>
        </w:rPr>
        <w:t xml:space="preserve">Academy of Management Journal, </w:t>
      </w:r>
      <w:r w:rsidRPr="004D64A4">
        <w:t xml:space="preserve">55, 1102-1119.  </w:t>
      </w:r>
    </w:p>
    <w:p w14:paraId="53B7FA29" w14:textId="77777777" w:rsidR="00E96AAA" w:rsidRPr="004D64A4" w:rsidRDefault="00E96AAA" w:rsidP="00AF1420">
      <w:pPr>
        <w:tabs>
          <w:tab w:val="left" w:pos="1070"/>
        </w:tabs>
        <w:ind w:left="284" w:hanging="284"/>
      </w:pPr>
      <w:r w:rsidRPr="004D64A4">
        <w:tab/>
      </w:r>
    </w:p>
    <w:p w14:paraId="574733CA" w14:textId="51FDE4A0" w:rsidR="00E96AAA" w:rsidRPr="004D64A4" w:rsidRDefault="00E96AAA" w:rsidP="00AF1420">
      <w:pPr>
        <w:pStyle w:val="Heading3"/>
        <w:spacing w:before="0"/>
        <w:ind w:left="284" w:hanging="284"/>
        <w:rPr>
          <w:rFonts w:ascii="Times New Roman" w:hAnsi="Times New Roman" w:cs="Times New Roman"/>
          <w:color w:val="auto"/>
        </w:rPr>
      </w:pPr>
      <w:r w:rsidRPr="004D64A4">
        <w:rPr>
          <w:rFonts w:ascii="Times New Roman" w:hAnsi="Times New Roman" w:cs="Times New Roman"/>
          <w:color w:val="auto"/>
        </w:rPr>
        <w:lastRenderedPageBreak/>
        <w:t xml:space="preserve">Barrett, H., Balloun, L. J. &amp; Weinstein, A. (2005). The impact of creativity on performance in non-profits.   </w:t>
      </w:r>
      <w:r w:rsidRPr="004D64A4">
        <w:rPr>
          <w:rFonts w:ascii="Times New Roman" w:hAnsi="Times New Roman" w:cs="Times New Roman"/>
          <w:i/>
          <w:color w:val="auto"/>
        </w:rPr>
        <w:t>International Journal of Nonprofit and Voluntary Sector Marketing,</w:t>
      </w:r>
      <w:r w:rsidRPr="004D64A4">
        <w:rPr>
          <w:rFonts w:ascii="Times New Roman" w:hAnsi="Times New Roman" w:cs="Times New Roman"/>
          <w:color w:val="auto"/>
        </w:rPr>
        <w:t xml:space="preserve"> 10, 213-223. </w:t>
      </w:r>
    </w:p>
    <w:p w14:paraId="619A9F67" w14:textId="77777777" w:rsidR="00E96AAA" w:rsidRPr="004D64A4" w:rsidRDefault="00E96AAA" w:rsidP="00AF1420">
      <w:pPr>
        <w:ind w:left="284" w:hanging="284"/>
      </w:pPr>
    </w:p>
    <w:p w14:paraId="03E21627" w14:textId="52BCBDB8" w:rsidR="00E96AAA" w:rsidRPr="004D64A4" w:rsidRDefault="00E96AAA" w:rsidP="00AF1420">
      <w:pPr>
        <w:ind w:left="284" w:hanging="284"/>
      </w:pPr>
      <w:r w:rsidRPr="004D64A4">
        <w:t xml:space="preserve">Batalo, M. L. (2012). </w:t>
      </w:r>
      <w:r w:rsidR="008D4145">
        <w:rPr>
          <w:i/>
        </w:rPr>
        <w:t>Creativity and m</w:t>
      </w:r>
      <w:r w:rsidRPr="004D64A4">
        <w:rPr>
          <w:i/>
        </w:rPr>
        <w:t xml:space="preserve">indfulness </w:t>
      </w:r>
      <w:r w:rsidRPr="004D64A4">
        <w:t xml:space="preserve">(Doctoral dissertation). Retrieved from </w:t>
      </w:r>
      <w:r w:rsidRPr="004D64A4">
        <w:rPr>
          <w:rStyle w:val="HTMLCite"/>
          <w:rFonts w:eastAsiaTheme="majorEastAsia"/>
        </w:rPr>
        <w:t>ProQuest LLC</w:t>
      </w:r>
      <w:r w:rsidRPr="004D64A4">
        <w:t>, Ed.D. Dissertation. (ED547198)</w:t>
      </w:r>
    </w:p>
    <w:p w14:paraId="13788095" w14:textId="77777777" w:rsidR="00E96AAA" w:rsidRPr="004D64A4" w:rsidRDefault="00E96AAA" w:rsidP="00AF1420">
      <w:pPr>
        <w:pStyle w:val="Heading3"/>
        <w:spacing w:before="0"/>
        <w:ind w:left="284" w:hanging="284"/>
        <w:rPr>
          <w:rFonts w:ascii="Times New Roman" w:hAnsi="Times New Roman" w:cs="Times New Roman"/>
          <w:color w:val="auto"/>
        </w:rPr>
      </w:pPr>
    </w:p>
    <w:p w14:paraId="10E98044" w14:textId="77777777" w:rsidR="00E96AAA" w:rsidRPr="004D64A4" w:rsidRDefault="00E96AAA" w:rsidP="00AF1420">
      <w:pPr>
        <w:pStyle w:val="Heading3"/>
        <w:spacing w:before="0"/>
        <w:ind w:left="284" w:hanging="284"/>
        <w:rPr>
          <w:rFonts w:ascii="Times New Roman" w:hAnsi="Times New Roman" w:cs="Times New Roman"/>
          <w:color w:val="auto"/>
        </w:rPr>
      </w:pPr>
      <w:r w:rsidRPr="004D64A4">
        <w:rPr>
          <w:rFonts w:ascii="Times New Roman" w:hAnsi="Times New Roman" w:cs="Times New Roman"/>
          <w:color w:val="auto"/>
        </w:rPr>
        <w:t xml:space="preserve">Belmont Report (1979). </w:t>
      </w:r>
      <w:r w:rsidRPr="004D64A4">
        <w:rPr>
          <w:rFonts w:ascii="Times New Roman" w:hAnsi="Times New Roman" w:cs="Times New Roman"/>
          <w:i/>
          <w:color w:val="auto"/>
        </w:rPr>
        <w:t>The Belmont Report: Ethical principles and guidelines for the protection of human subject of research</w:t>
      </w:r>
      <w:r w:rsidRPr="004D64A4">
        <w:rPr>
          <w:rFonts w:ascii="Times New Roman" w:hAnsi="Times New Roman" w:cs="Times New Roman"/>
          <w:color w:val="auto"/>
        </w:rPr>
        <w:t>.  Retrieved December 2, 2015, from hhhs.gov/ohrp/humansubjects/guidance/Belmont.html</w:t>
      </w:r>
    </w:p>
    <w:p w14:paraId="68EA63A7" w14:textId="77777777" w:rsidR="00E96AAA" w:rsidRPr="004D64A4" w:rsidRDefault="00E96AAA" w:rsidP="00AF1420">
      <w:pPr>
        <w:ind w:left="284" w:hanging="284"/>
      </w:pPr>
    </w:p>
    <w:p w14:paraId="02FDEB4B" w14:textId="77777777" w:rsidR="00E96AAA" w:rsidRPr="004D64A4" w:rsidRDefault="00E96AAA" w:rsidP="00AF1420">
      <w:pPr>
        <w:pStyle w:val="Heading3"/>
        <w:spacing w:before="0"/>
        <w:ind w:left="284" w:hanging="284"/>
        <w:rPr>
          <w:rFonts w:ascii="Times New Roman" w:hAnsi="Times New Roman" w:cs="Times New Roman"/>
          <w:color w:val="auto"/>
          <w:shd w:val="clear" w:color="auto" w:fill="FFFFFF"/>
        </w:rPr>
      </w:pPr>
      <w:r w:rsidRPr="004D64A4">
        <w:rPr>
          <w:rFonts w:ascii="Times New Roman" w:hAnsi="Times New Roman" w:cs="Times New Roman"/>
          <w:color w:val="auto"/>
          <w:shd w:val="clear" w:color="auto" w:fill="FFFFFF"/>
        </w:rPr>
        <w:t xml:space="preserve">Berry, W. J. (2012). </w:t>
      </w:r>
      <w:r w:rsidRPr="004D64A4">
        <w:rPr>
          <w:rFonts w:ascii="Times New Roman" w:hAnsi="Times New Roman" w:cs="Times New Roman"/>
          <w:i/>
          <w:color w:val="auto"/>
          <w:shd w:val="clear" w:color="auto" w:fill="FFFFFF"/>
        </w:rPr>
        <w:t>Do we have creative differences</w:t>
      </w:r>
      <w:r w:rsidRPr="004D64A4">
        <w:rPr>
          <w:rFonts w:ascii="Times New Roman" w:hAnsi="Times New Roman" w:cs="Times New Roman"/>
          <w:color w:val="auto"/>
          <w:shd w:val="clear" w:color="auto" w:fill="FFFFFF"/>
        </w:rPr>
        <w:t xml:space="preserve">? </w:t>
      </w:r>
      <w:r w:rsidRPr="004D64A4">
        <w:rPr>
          <w:rFonts w:ascii="Times New Roman" w:hAnsi="Times New Roman" w:cs="Times New Roman"/>
          <w:i/>
          <w:color w:val="auto"/>
          <w:shd w:val="clear" w:color="auto" w:fill="FFFFFF"/>
        </w:rPr>
        <w:t>How we construe creativity influences the salience of novelty and usefulness</w:t>
      </w:r>
      <w:r w:rsidRPr="004D64A4">
        <w:rPr>
          <w:rFonts w:ascii="Times New Roman" w:hAnsi="Times New Roman" w:cs="Times New Roman"/>
          <w:color w:val="auto"/>
          <w:shd w:val="clear" w:color="auto" w:fill="FFFFFF"/>
        </w:rPr>
        <w:t xml:space="preserve">. Retrieved from </w:t>
      </w:r>
      <w:r w:rsidRPr="004D64A4">
        <w:rPr>
          <w:rStyle w:val="ng-binding"/>
          <w:rFonts w:ascii="Times New Roman" w:hAnsi="Times New Roman" w:cs="Times New Roman"/>
          <w:color w:val="auto"/>
        </w:rPr>
        <w:t>ProQuest Dissertations Publishing, 9781267779588, 1267779586</w:t>
      </w:r>
    </w:p>
    <w:p w14:paraId="623845C1" w14:textId="77777777" w:rsidR="00E96AAA" w:rsidRPr="004D64A4" w:rsidRDefault="00E96AAA" w:rsidP="00AF1420">
      <w:pPr>
        <w:pStyle w:val="Heading3"/>
        <w:spacing w:before="0"/>
        <w:ind w:left="284" w:hanging="284"/>
        <w:rPr>
          <w:rFonts w:ascii="Times New Roman" w:hAnsi="Times New Roman" w:cs="Times New Roman"/>
          <w:color w:val="auto"/>
          <w:shd w:val="clear" w:color="auto" w:fill="FFFFFF"/>
        </w:rPr>
      </w:pPr>
    </w:p>
    <w:p w14:paraId="23D8EF15" w14:textId="77777777" w:rsidR="00E96AAA" w:rsidRPr="004D64A4" w:rsidRDefault="00E96AAA" w:rsidP="00AF1420">
      <w:pPr>
        <w:ind w:left="284" w:hanging="284"/>
        <w:rPr>
          <w:lang w:val="en-CA"/>
        </w:rPr>
      </w:pPr>
      <w:r w:rsidRPr="004D64A4">
        <w:t xml:space="preserve">Bird, A., Mendenhall, M., Stevens, M.J., &amp; Oddou, G. (2010). Defining the content domain of intercultural competence for global leaders. </w:t>
      </w:r>
      <w:r w:rsidRPr="004D64A4">
        <w:rPr>
          <w:i/>
        </w:rPr>
        <w:t>Journal of Managerial Psychology,</w:t>
      </w:r>
      <w:r w:rsidRPr="004D64A4">
        <w:t xml:space="preserve"> 25, 810-828. </w:t>
      </w:r>
    </w:p>
    <w:p w14:paraId="5458CDAC" w14:textId="77777777" w:rsidR="00E96AAA" w:rsidRPr="004D64A4" w:rsidRDefault="00E96AAA" w:rsidP="00AF1420">
      <w:pPr>
        <w:pStyle w:val="Heading3"/>
        <w:spacing w:before="0"/>
        <w:ind w:left="284" w:hanging="284"/>
        <w:rPr>
          <w:rFonts w:ascii="Times New Roman" w:hAnsi="Times New Roman" w:cs="Times New Roman"/>
          <w:color w:val="000000" w:themeColor="text1"/>
          <w:shd w:val="clear" w:color="auto" w:fill="FFFFFF"/>
        </w:rPr>
      </w:pPr>
    </w:p>
    <w:p w14:paraId="6DD71F8A" w14:textId="77777777" w:rsidR="00E96AAA" w:rsidRPr="004D64A4" w:rsidRDefault="00E96AAA" w:rsidP="00AF1420">
      <w:pPr>
        <w:pStyle w:val="Heading3"/>
        <w:spacing w:before="0"/>
        <w:ind w:left="284" w:hanging="284"/>
        <w:rPr>
          <w:rFonts w:ascii="Times New Roman" w:hAnsi="Times New Roman" w:cs="Times New Roman"/>
          <w:color w:val="000000" w:themeColor="text1"/>
          <w:shd w:val="clear" w:color="auto" w:fill="FFFFFF"/>
        </w:rPr>
      </w:pPr>
      <w:r w:rsidRPr="004D64A4">
        <w:rPr>
          <w:rFonts w:ascii="Times New Roman" w:hAnsi="Times New Roman" w:cs="Times New Roman"/>
          <w:color w:val="000000" w:themeColor="text1"/>
          <w:shd w:val="clear" w:color="auto" w:fill="FFFFFF"/>
        </w:rPr>
        <w:t xml:space="preserve">Blake, R. &amp; Mouton, J.S. (1985). Don't let the norms stifle creativity. </w:t>
      </w:r>
      <w:r w:rsidRPr="004D64A4">
        <w:rPr>
          <w:rFonts w:ascii="Times New Roman" w:hAnsi="Times New Roman" w:cs="Times New Roman"/>
          <w:i/>
          <w:color w:val="000000" w:themeColor="text1"/>
          <w:shd w:val="clear" w:color="auto" w:fill="FFFFFF"/>
        </w:rPr>
        <w:t xml:space="preserve">Personnel, </w:t>
      </w:r>
      <w:r w:rsidRPr="004D64A4">
        <w:rPr>
          <w:rFonts w:ascii="Times New Roman" w:hAnsi="Times New Roman" w:cs="Times New Roman"/>
          <w:color w:val="000000" w:themeColor="text1"/>
          <w:shd w:val="clear" w:color="auto" w:fill="FFFFFF"/>
        </w:rPr>
        <w:t>62, 28-33.</w:t>
      </w:r>
    </w:p>
    <w:p w14:paraId="70E1EC16" w14:textId="77777777" w:rsidR="00E96AAA" w:rsidRPr="004D64A4" w:rsidRDefault="00E96AAA" w:rsidP="00AF1420">
      <w:pPr>
        <w:ind w:left="284" w:hanging="284"/>
      </w:pPr>
    </w:p>
    <w:p w14:paraId="262B0B0B" w14:textId="24CF03BE" w:rsidR="00E96AAA" w:rsidRPr="004D64A4" w:rsidRDefault="00E96AAA" w:rsidP="00AF1420">
      <w:pPr>
        <w:autoSpaceDE w:val="0"/>
        <w:autoSpaceDN w:val="0"/>
        <w:adjustRightInd w:val="0"/>
        <w:ind w:left="284" w:hanging="284"/>
        <w:rPr>
          <w:rFonts w:eastAsia="TimesNewRomanPSMT"/>
          <w:i/>
          <w:iCs/>
          <w:lang w:val="en-CA"/>
        </w:rPr>
      </w:pPr>
      <w:r w:rsidRPr="004D64A4">
        <w:rPr>
          <w:rFonts w:eastAsia="TimesNewRomanPSMT"/>
          <w:lang w:val="en-CA"/>
        </w:rPr>
        <w:t xml:space="preserve">Bodner, T. E., &amp; Langer, E. J. (2001). </w:t>
      </w:r>
      <w:r w:rsidRPr="004D64A4">
        <w:rPr>
          <w:rFonts w:eastAsia="TimesNewRomanPSMT"/>
          <w:i/>
          <w:iCs/>
          <w:lang w:val="en-CA"/>
        </w:rPr>
        <w:t>Individual d</w:t>
      </w:r>
      <w:r w:rsidR="008D4145">
        <w:rPr>
          <w:rFonts w:eastAsia="TimesNewRomanPSMT"/>
          <w:i/>
          <w:iCs/>
          <w:lang w:val="en-CA"/>
        </w:rPr>
        <w:t>ifferences in mindfulness: The mindfulness/m</w:t>
      </w:r>
      <w:r w:rsidRPr="004D64A4">
        <w:rPr>
          <w:rFonts w:eastAsia="TimesNewRomanPSMT"/>
          <w:i/>
          <w:iCs/>
          <w:lang w:val="en-CA"/>
        </w:rPr>
        <w:t>indlessness Scale</w:t>
      </w:r>
      <w:r w:rsidRPr="004D64A4">
        <w:rPr>
          <w:rFonts w:eastAsia="TimesNewRomanPSMT"/>
          <w:lang w:val="en-CA"/>
        </w:rPr>
        <w:t>. Poster</w:t>
      </w:r>
      <w:r w:rsidRPr="004D64A4">
        <w:rPr>
          <w:rFonts w:eastAsia="TimesNewRomanPSMT"/>
          <w:i/>
          <w:iCs/>
          <w:lang w:val="en-CA"/>
        </w:rPr>
        <w:t xml:space="preserve"> </w:t>
      </w:r>
      <w:r w:rsidRPr="004D64A4">
        <w:rPr>
          <w:rFonts w:eastAsia="TimesNewRomanPSMT"/>
          <w:lang w:val="en-CA"/>
        </w:rPr>
        <w:t>presented at the 13th annual American Psychological Society</w:t>
      </w:r>
      <w:r w:rsidRPr="004D64A4">
        <w:rPr>
          <w:rFonts w:eastAsia="TimesNewRomanPSMT"/>
          <w:i/>
          <w:iCs/>
          <w:lang w:val="en-CA"/>
        </w:rPr>
        <w:t xml:space="preserve"> </w:t>
      </w:r>
      <w:r w:rsidRPr="004D64A4">
        <w:rPr>
          <w:rFonts w:eastAsia="TimesNewRomanPSMT"/>
          <w:lang w:val="en-CA"/>
        </w:rPr>
        <w:t>Conference, Toronto, Ontario, Canada.</w:t>
      </w:r>
    </w:p>
    <w:p w14:paraId="5C5372FF" w14:textId="77777777" w:rsidR="00E96AAA" w:rsidRPr="004D64A4" w:rsidRDefault="00E96AAA" w:rsidP="00AF1420">
      <w:pPr>
        <w:ind w:left="284" w:hanging="284"/>
        <w:rPr>
          <w:color w:val="000000" w:themeColor="text1"/>
        </w:rPr>
      </w:pPr>
    </w:p>
    <w:p w14:paraId="086F7DDA" w14:textId="77777777" w:rsidR="00E96AAA" w:rsidRPr="004D64A4" w:rsidRDefault="00E96AAA" w:rsidP="00AF1420">
      <w:pPr>
        <w:ind w:left="284" w:hanging="284"/>
        <w:rPr>
          <w:i/>
          <w:color w:val="000000" w:themeColor="text1"/>
        </w:rPr>
      </w:pPr>
      <w:r w:rsidRPr="004D64A4">
        <w:rPr>
          <w:color w:val="000000" w:themeColor="text1"/>
        </w:rPr>
        <w:t xml:space="preserve">Bordens, S. K. &amp; Abbott, B. B. (2011). </w:t>
      </w:r>
      <w:r w:rsidRPr="004D64A4">
        <w:rPr>
          <w:i/>
          <w:color w:val="000000" w:themeColor="text1"/>
        </w:rPr>
        <w:t xml:space="preserve">Research Design and Methods: A Process </w:t>
      </w:r>
    </w:p>
    <w:p w14:paraId="383BC62C" w14:textId="77777777" w:rsidR="00E96AAA" w:rsidRPr="004D64A4" w:rsidRDefault="00E96AAA" w:rsidP="00F925A1">
      <w:pPr>
        <w:ind w:left="284"/>
        <w:rPr>
          <w:color w:val="000000" w:themeColor="text1"/>
        </w:rPr>
      </w:pPr>
      <w:r w:rsidRPr="004D64A4">
        <w:rPr>
          <w:i/>
          <w:color w:val="000000" w:themeColor="text1"/>
        </w:rPr>
        <w:t>Approach 8</w:t>
      </w:r>
      <w:r w:rsidRPr="004D64A4">
        <w:rPr>
          <w:i/>
          <w:color w:val="000000" w:themeColor="text1"/>
          <w:vertAlign w:val="superscript"/>
        </w:rPr>
        <w:t>th</w:t>
      </w:r>
      <w:r w:rsidRPr="004D64A4">
        <w:rPr>
          <w:i/>
          <w:color w:val="000000" w:themeColor="text1"/>
        </w:rPr>
        <w:t xml:space="preserve"> Ed. </w:t>
      </w:r>
      <w:r w:rsidRPr="004D64A4">
        <w:rPr>
          <w:color w:val="000000" w:themeColor="text1"/>
        </w:rPr>
        <w:t>New York, NY: The McGraw Hill Companies.</w:t>
      </w:r>
    </w:p>
    <w:p w14:paraId="682E65BE" w14:textId="77777777" w:rsidR="00E96AAA" w:rsidRPr="004D64A4" w:rsidRDefault="00E96AAA" w:rsidP="00AF1420">
      <w:pPr>
        <w:ind w:left="284" w:hanging="284"/>
        <w:rPr>
          <w:color w:val="000000" w:themeColor="text1"/>
        </w:rPr>
      </w:pPr>
    </w:p>
    <w:p w14:paraId="5702091B" w14:textId="536C05EC" w:rsidR="00E96AAA" w:rsidRPr="004D64A4" w:rsidRDefault="00E96AAA" w:rsidP="00AF1420">
      <w:pPr>
        <w:ind w:left="284" w:hanging="284"/>
        <w:rPr>
          <w:lang w:val="en-CA"/>
        </w:rPr>
      </w:pPr>
      <w:r w:rsidRPr="004D64A4">
        <w:t>Boyd E &amp; Fales A</w:t>
      </w:r>
      <w:r w:rsidR="009F044B">
        <w:t>.</w:t>
      </w:r>
      <w:r w:rsidRPr="004D64A4">
        <w:t xml:space="preserve"> (1983). Reflective learning: the key to</w:t>
      </w:r>
      <w:r w:rsidRPr="004D64A4">
        <w:rPr>
          <w:lang w:val="en-CA"/>
        </w:rPr>
        <w:t xml:space="preserve"> </w:t>
      </w:r>
      <w:r w:rsidRPr="004D64A4">
        <w:t xml:space="preserve">learning from experience. </w:t>
      </w:r>
      <w:r w:rsidRPr="004D64A4">
        <w:rPr>
          <w:i/>
        </w:rPr>
        <w:t>Journal of Humanistic</w:t>
      </w:r>
      <w:r w:rsidRPr="004D64A4">
        <w:rPr>
          <w:i/>
          <w:lang w:val="en-CA"/>
        </w:rPr>
        <w:t xml:space="preserve"> </w:t>
      </w:r>
      <w:r w:rsidRPr="004D64A4">
        <w:rPr>
          <w:i/>
        </w:rPr>
        <w:t>Psychology</w:t>
      </w:r>
      <w:r w:rsidRPr="004D64A4">
        <w:t>, 23, 99-117.</w:t>
      </w:r>
    </w:p>
    <w:p w14:paraId="04243DE8" w14:textId="77777777" w:rsidR="00E96AAA" w:rsidRPr="004D64A4" w:rsidRDefault="00E96AAA" w:rsidP="00AF1420">
      <w:pPr>
        <w:ind w:left="284" w:hanging="284"/>
        <w:rPr>
          <w:color w:val="000000" w:themeColor="text1"/>
        </w:rPr>
      </w:pPr>
    </w:p>
    <w:p w14:paraId="7D67B2BD" w14:textId="77777777" w:rsidR="00E96AAA" w:rsidRPr="004D64A4" w:rsidRDefault="00E96AAA" w:rsidP="00AF1420">
      <w:pPr>
        <w:ind w:left="284" w:hanging="284"/>
        <w:rPr>
          <w:color w:val="000000" w:themeColor="text1"/>
        </w:rPr>
      </w:pPr>
      <w:r w:rsidRPr="004D64A4">
        <w:rPr>
          <w:color w:val="000000" w:themeColor="text1"/>
        </w:rPr>
        <w:t xml:space="preserve">Brandt, N. (2008). </w:t>
      </w:r>
      <w:r w:rsidRPr="004D64A4">
        <w:rPr>
          <w:i/>
          <w:color w:val="000000" w:themeColor="text1"/>
        </w:rPr>
        <w:t>Wall Street Bosses: Tiger Woods meditates to focus, stay calm</w:t>
      </w:r>
      <w:r w:rsidRPr="004D64A4">
        <w:rPr>
          <w:color w:val="000000" w:themeColor="text1"/>
        </w:rPr>
        <w:t>. Bloomberg.com</w:t>
      </w:r>
    </w:p>
    <w:p w14:paraId="0E40E51D" w14:textId="77777777" w:rsidR="00E96AAA" w:rsidRPr="004D64A4" w:rsidRDefault="00E96AAA" w:rsidP="00AF1420">
      <w:pPr>
        <w:ind w:left="284" w:hanging="284"/>
        <w:rPr>
          <w:color w:val="000000" w:themeColor="text1"/>
        </w:rPr>
      </w:pPr>
    </w:p>
    <w:p w14:paraId="6AA2451A" w14:textId="1814AAD6" w:rsidR="00E96AAA" w:rsidRPr="004D64A4" w:rsidRDefault="00E96AAA" w:rsidP="00AF1420">
      <w:pPr>
        <w:pStyle w:val="Heading2"/>
        <w:spacing w:before="0" w:beforeAutospacing="0" w:after="0" w:afterAutospacing="0"/>
        <w:ind w:left="284" w:hanging="284"/>
        <w:rPr>
          <w:b w:val="0"/>
          <w:bCs w:val="0"/>
          <w:color w:val="000000" w:themeColor="text1"/>
          <w:sz w:val="24"/>
          <w:szCs w:val="24"/>
        </w:rPr>
      </w:pPr>
      <w:r w:rsidRPr="004D64A4">
        <w:rPr>
          <w:b w:val="0"/>
          <w:sz w:val="24"/>
          <w:szCs w:val="24"/>
        </w:rPr>
        <w:t>Brown, K.</w:t>
      </w:r>
      <w:r w:rsidR="009F044B">
        <w:rPr>
          <w:b w:val="0"/>
          <w:sz w:val="24"/>
          <w:szCs w:val="24"/>
        </w:rPr>
        <w:t xml:space="preserve"> </w:t>
      </w:r>
      <w:r w:rsidR="008F18DA">
        <w:rPr>
          <w:b w:val="0"/>
          <w:sz w:val="24"/>
          <w:szCs w:val="24"/>
        </w:rPr>
        <w:t>W. &amp;</w:t>
      </w:r>
      <w:r w:rsidRPr="004D64A4">
        <w:rPr>
          <w:b w:val="0"/>
          <w:sz w:val="24"/>
          <w:szCs w:val="24"/>
        </w:rPr>
        <w:t xml:space="preserve"> Ryan, R.</w:t>
      </w:r>
      <w:r w:rsidR="009F044B">
        <w:rPr>
          <w:b w:val="0"/>
          <w:sz w:val="24"/>
          <w:szCs w:val="24"/>
        </w:rPr>
        <w:t xml:space="preserve"> </w:t>
      </w:r>
      <w:r w:rsidRPr="004D64A4">
        <w:rPr>
          <w:b w:val="0"/>
          <w:sz w:val="24"/>
          <w:szCs w:val="24"/>
        </w:rPr>
        <w:t xml:space="preserve">M. (2003). The benefits of being present: The role of mindfulness in psychological well-being. </w:t>
      </w:r>
      <w:r w:rsidRPr="004D64A4">
        <w:rPr>
          <w:rStyle w:val="Emphasis"/>
          <w:rFonts w:eastAsiaTheme="majorEastAsia"/>
          <w:b w:val="0"/>
          <w:sz w:val="24"/>
          <w:szCs w:val="24"/>
        </w:rPr>
        <w:t>Journal of Personality and Social Psychology</w:t>
      </w:r>
      <w:r w:rsidRPr="004D64A4">
        <w:rPr>
          <w:b w:val="0"/>
          <w:sz w:val="24"/>
          <w:szCs w:val="24"/>
        </w:rPr>
        <w:t>, 84, 822-848.</w:t>
      </w:r>
    </w:p>
    <w:p w14:paraId="6E41DFCB" w14:textId="77777777" w:rsidR="00E96AAA" w:rsidRPr="004D64A4" w:rsidRDefault="00E96AAA" w:rsidP="00AF1420">
      <w:pPr>
        <w:pStyle w:val="Heading2"/>
        <w:spacing w:before="0" w:beforeAutospacing="0" w:after="0" w:afterAutospacing="0"/>
        <w:ind w:left="284" w:hanging="284"/>
        <w:rPr>
          <w:b w:val="0"/>
          <w:bCs w:val="0"/>
          <w:color w:val="000000" w:themeColor="text1"/>
          <w:sz w:val="24"/>
          <w:szCs w:val="24"/>
        </w:rPr>
      </w:pPr>
    </w:p>
    <w:p w14:paraId="7033576B" w14:textId="77777777" w:rsidR="00E96AAA" w:rsidRPr="004D64A4" w:rsidRDefault="00E96AAA" w:rsidP="00AF1420">
      <w:pPr>
        <w:pStyle w:val="Heading2"/>
        <w:spacing w:before="0" w:beforeAutospacing="0" w:after="0" w:afterAutospacing="0"/>
        <w:ind w:left="284" w:hanging="284"/>
        <w:rPr>
          <w:b w:val="0"/>
          <w:bCs w:val="0"/>
          <w:color w:val="000000" w:themeColor="text1"/>
          <w:sz w:val="24"/>
          <w:szCs w:val="24"/>
        </w:rPr>
      </w:pPr>
      <w:r w:rsidRPr="004D64A4">
        <w:rPr>
          <w:b w:val="0"/>
          <w:bCs w:val="0"/>
          <w:color w:val="000000" w:themeColor="text1"/>
          <w:sz w:val="24"/>
          <w:szCs w:val="24"/>
        </w:rPr>
        <w:t xml:space="preserve">Brown, K. W. &amp; Cordon, S. (2009). Toward a phenomenology of mindfulness: subjective experience and emotional correlates in Didonna, F. (Ed.), </w:t>
      </w:r>
      <w:r w:rsidRPr="004D64A4">
        <w:rPr>
          <w:b w:val="0"/>
          <w:bCs w:val="0"/>
          <w:i/>
          <w:color w:val="000000" w:themeColor="text1"/>
          <w:sz w:val="24"/>
          <w:szCs w:val="24"/>
        </w:rPr>
        <w:t>Clinical Handbook of Mindfulness,</w:t>
      </w:r>
      <w:r w:rsidRPr="004D64A4">
        <w:rPr>
          <w:b w:val="0"/>
          <w:bCs w:val="0"/>
          <w:color w:val="000000" w:themeColor="text1"/>
          <w:sz w:val="24"/>
          <w:szCs w:val="24"/>
        </w:rPr>
        <w:t xml:space="preserve"> Springer, New York, NY, 59-81.</w:t>
      </w:r>
    </w:p>
    <w:p w14:paraId="7CAD9AA1" w14:textId="77777777" w:rsidR="00E96AAA" w:rsidRPr="004D64A4" w:rsidRDefault="00E96AAA" w:rsidP="00AF1420">
      <w:pPr>
        <w:pStyle w:val="Heading2"/>
        <w:spacing w:before="0" w:beforeAutospacing="0" w:after="0" w:afterAutospacing="0"/>
        <w:ind w:left="284" w:hanging="284"/>
        <w:rPr>
          <w:color w:val="000000" w:themeColor="text1"/>
          <w:sz w:val="24"/>
          <w:szCs w:val="24"/>
          <w:shd w:val="clear" w:color="auto" w:fill="FFFFFF"/>
        </w:rPr>
      </w:pPr>
      <w:r w:rsidRPr="004D64A4">
        <w:rPr>
          <w:b w:val="0"/>
          <w:bCs w:val="0"/>
          <w:color w:val="000000" w:themeColor="text1"/>
          <w:sz w:val="24"/>
          <w:szCs w:val="24"/>
        </w:rPr>
        <w:tab/>
      </w:r>
      <w:r w:rsidRPr="004D64A4">
        <w:rPr>
          <w:b w:val="0"/>
          <w:bCs w:val="0"/>
          <w:color w:val="000000" w:themeColor="text1"/>
          <w:sz w:val="24"/>
          <w:szCs w:val="24"/>
        </w:rPr>
        <w:tab/>
      </w:r>
    </w:p>
    <w:p w14:paraId="2B120EF2" w14:textId="77777777" w:rsidR="00E96AAA" w:rsidRPr="004D64A4" w:rsidRDefault="00E96AAA" w:rsidP="00AF1420">
      <w:pPr>
        <w:ind w:left="284" w:hanging="284"/>
        <w:rPr>
          <w:color w:val="000000" w:themeColor="text1"/>
        </w:rPr>
      </w:pPr>
      <w:r w:rsidRPr="004D64A4">
        <w:rPr>
          <w:color w:val="000000" w:themeColor="text1"/>
        </w:rPr>
        <w:t xml:space="preserve">Burgoon, K. J. &amp; Langer, J. E. (1995). Language, fallacies, and mindlessness- mindfulness. </w:t>
      </w:r>
      <w:r w:rsidRPr="004D64A4">
        <w:rPr>
          <w:i/>
          <w:color w:val="000000" w:themeColor="text1"/>
        </w:rPr>
        <w:t>Communication Yearbook</w:t>
      </w:r>
      <w:r w:rsidRPr="004D64A4">
        <w:rPr>
          <w:color w:val="000000" w:themeColor="text1"/>
        </w:rPr>
        <w:t>. 18, 105–132.</w:t>
      </w:r>
    </w:p>
    <w:p w14:paraId="6ED42883" w14:textId="77777777" w:rsidR="00E96AAA" w:rsidRPr="004D64A4" w:rsidRDefault="00E96AAA" w:rsidP="00AF1420">
      <w:pPr>
        <w:ind w:left="284" w:hanging="284"/>
        <w:rPr>
          <w:color w:val="000000" w:themeColor="text1"/>
        </w:rPr>
      </w:pPr>
    </w:p>
    <w:p w14:paraId="5C23182F" w14:textId="77777777" w:rsidR="00E96AAA" w:rsidRPr="004D64A4" w:rsidRDefault="00E96AAA" w:rsidP="00AF1420">
      <w:pPr>
        <w:ind w:left="284" w:hanging="284"/>
        <w:rPr>
          <w:color w:val="000000" w:themeColor="text1"/>
        </w:rPr>
      </w:pPr>
      <w:r w:rsidRPr="004D64A4">
        <w:rPr>
          <w:color w:val="000000" w:themeColor="text1"/>
        </w:rPr>
        <w:t xml:space="preserve">Burke, W. W. (2002). </w:t>
      </w:r>
      <w:r w:rsidRPr="004D64A4">
        <w:rPr>
          <w:i/>
          <w:color w:val="000000" w:themeColor="text1"/>
        </w:rPr>
        <w:t>Organization change: Theory and practice</w:t>
      </w:r>
      <w:r w:rsidRPr="004D64A4">
        <w:rPr>
          <w:color w:val="000000" w:themeColor="text1"/>
        </w:rPr>
        <w:t>. Thousand Oaks, CA:</w:t>
      </w:r>
    </w:p>
    <w:p w14:paraId="4963A0CF" w14:textId="77777777" w:rsidR="00E96AAA" w:rsidRPr="004D64A4" w:rsidRDefault="00E96AAA" w:rsidP="00F925A1">
      <w:pPr>
        <w:ind w:left="284"/>
        <w:rPr>
          <w:color w:val="000000" w:themeColor="text1"/>
        </w:rPr>
      </w:pPr>
      <w:r w:rsidRPr="004D64A4">
        <w:rPr>
          <w:color w:val="000000" w:themeColor="text1"/>
        </w:rPr>
        <w:t xml:space="preserve">Sage Publications.  </w:t>
      </w:r>
    </w:p>
    <w:p w14:paraId="0E1D07F5" w14:textId="77777777" w:rsidR="00E96AAA" w:rsidRPr="004D64A4" w:rsidRDefault="00E96AAA" w:rsidP="00AF1420">
      <w:pPr>
        <w:ind w:left="284" w:hanging="284"/>
        <w:rPr>
          <w:color w:val="000000" w:themeColor="text1"/>
        </w:rPr>
      </w:pPr>
    </w:p>
    <w:p w14:paraId="0AC704EB" w14:textId="77777777" w:rsidR="00E96AAA" w:rsidRPr="004D64A4" w:rsidRDefault="00E96AAA" w:rsidP="00AF1420">
      <w:pPr>
        <w:ind w:left="284" w:hanging="284"/>
        <w:rPr>
          <w:color w:val="000000" w:themeColor="text1"/>
        </w:rPr>
      </w:pPr>
      <w:r w:rsidRPr="004D64A4">
        <w:rPr>
          <w:color w:val="000000" w:themeColor="text1"/>
        </w:rPr>
        <w:t xml:space="preserve">Carroll, M. (2007). </w:t>
      </w:r>
      <w:r w:rsidRPr="004D64A4">
        <w:rPr>
          <w:i/>
          <w:color w:val="000000" w:themeColor="text1"/>
        </w:rPr>
        <w:t xml:space="preserve">The mindful leader: Ten principles for bringing out the best in ourselves and others. </w:t>
      </w:r>
      <w:r w:rsidRPr="004D64A4">
        <w:rPr>
          <w:color w:val="000000" w:themeColor="text1"/>
        </w:rPr>
        <w:t xml:space="preserve">Massachusetts: BO, Shambhala Publications. </w:t>
      </w:r>
    </w:p>
    <w:p w14:paraId="101466B8" w14:textId="77777777" w:rsidR="00E96AAA" w:rsidRPr="004D64A4" w:rsidRDefault="00E96AAA" w:rsidP="00AF1420">
      <w:pPr>
        <w:ind w:left="284" w:hanging="284"/>
        <w:rPr>
          <w:color w:val="000000" w:themeColor="text1"/>
        </w:rPr>
      </w:pPr>
    </w:p>
    <w:p w14:paraId="3BA1A8C6" w14:textId="14389CE1" w:rsidR="00E96AAA" w:rsidRPr="004D64A4" w:rsidRDefault="00E96AAA" w:rsidP="00AF1420">
      <w:pPr>
        <w:ind w:left="284" w:hanging="284"/>
        <w:rPr>
          <w:color w:val="000000" w:themeColor="text1"/>
        </w:rPr>
      </w:pPr>
      <w:r w:rsidRPr="004D64A4">
        <w:rPr>
          <w:color w:val="000000" w:themeColor="text1"/>
        </w:rPr>
        <w:t xml:space="preserve">Castro, F., Gomes, J. &amp; DeSousa, C. F. (2012). </w:t>
      </w:r>
      <w:r w:rsidRPr="004D64A4">
        <w:rPr>
          <w:i/>
          <w:color w:val="000000" w:themeColor="text1"/>
        </w:rPr>
        <w:t>Creativity and Innovation Management</w:t>
      </w:r>
      <w:r w:rsidRPr="004D64A4">
        <w:rPr>
          <w:color w:val="000000" w:themeColor="text1"/>
        </w:rPr>
        <w:t>, 21,171-182.</w:t>
      </w:r>
    </w:p>
    <w:p w14:paraId="43D48347" w14:textId="77777777" w:rsidR="00E96AAA" w:rsidRPr="004D64A4" w:rsidRDefault="00E96AAA" w:rsidP="00AF1420">
      <w:pPr>
        <w:pStyle w:val="Heading2"/>
        <w:spacing w:before="0" w:beforeAutospacing="0" w:after="0" w:afterAutospacing="0"/>
        <w:ind w:left="284" w:hanging="284"/>
        <w:rPr>
          <w:b w:val="0"/>
          <w:bCs w:val="0"/>
          <w:color w:val="000000" w:themeColor="text1"/>
          <w:sz w:val="24"/>
          <w:szCs w:val="24"/>
        </w:rPr>
      </w:pPr>
    </w:p>
    <w:p w14:paraId="592AF7A5" w14:textId="1FD4B209" w:rsidR="00567638" w:rsidRDefault="00567638" w:rsidP="00567638">
      <w:pPr>
        <w:pStyle w:val="Heading2"/>
        <w:spacing w:before="0" w:beforeAutospacing="0" w:after="0" w:afterAutospacing="0"/>
        <w:ind w:left="284" w:hanging="284"/>
        <w:rPr>
          <w:color w:val="000000" w:themeColor="text1"/>
          <w:sz w:val="24"/>
          <w:szCs w:val="24"/>
        </w:rPr>
      </w:pPr>
      <w:r w:rsidRPr="004D64A4">
        <w:rPr>
          <w:b w:val="0"/>
          <w:bCs w:val="0"/>
          <w:color w:val="000000" w:themeColor="text1"/>
          <w:sz w:val="24"/>
          <w:szCs w:val="24"/>
        </w:rPr>
        <w:t>Carmody, J. &amp; Baer, R.A. (2008). Relationships between mindfulness practice and lev</w:t>
      </w:r>
      <w:r>
        <w:rPr>
          <w:b w:val="0"/>
          <w:bCs w:val="0"/>
          <w:color w:val="000000" w:themeColor="text1"/>
          <w:sz w:val="24"/>
          <w:szCs w:val="24"/>
        </w:rPr>
        <w:t xml:space="preserve">els </w:t>
      </w:r>
      <w:r w:rsidRPr="004D64A4">
        <w:rPr>
          <w:b w:val="0"/>
          <w:bCs w:val="0"/>
          <w:color w:val="000000" w:themeColor="text1"/>
          <w:sz w:val="24"/>
          <w:szCs w:val="24"/>
        </w:rPr>
        <w:t xml:space="preserve">of mindfulness, medical and psychological symptoms and well-being in a mindfulness-based stress reduction program. </w:t>
      </w:r>
      <w:r w:rsidRPr="004D64A4">
        <w:rPr>
          <w:b w:val="0"/>
          <w:bCs w:val="0"/>
          <w:i/>
          <w:color w:val="000000" w:themeColor="text1"/>
          <w:sz w:val="24"/>
          <w:szCs w:val="24"/>
        </w:rPr>
        <w:t xml:space="preserve">Journal of Behavioral Medicine, </w:t>
      </w:r>
      <w:r w:rsidRPr="004D64A4">
        <w:rPr>
          <w:b w:val="0"/>
          <w:bCs w:val="0"/>
          <w:color w:val="000000" w:themeColor="text1"/>
          <w:sz w:val="24"/>
          <w:szCs w:val="24"/>
        </w:rPr>
        <w:t>31</w:t>
      </w:r>
      <w:r w:rsidRPr="004D64A4">
        <w:rPr>
          <w:b w:val="0"/>
          <w:bCs w:val="0"/>
          <w:i/>
          <w:color w:val="000000" w:themeColor="text1"/>
          <w:sz w:val="24"/>
          <w:szCs w:val="24"/>
        </w:rPr>
        <w:t xml:space="preserve">, </w:t>
      </w:r>
      <w:r w:rsidRPr="004D64A4">
        <w:rPr>
          <w:b w:val="0"/>
          <w:bCs w:val="0"/>
          <w:color w:val="000000" w:themeColor="text1"/>
          <w:sz w:val="24"/>
          <w:szCs w:val="24"/>
        </w:rPr>
        <w:t>23-33.</w:t>
      </w:r>
    </w:p>
    <w:p w14:paraId="3DBEB8C5" w14:textId="77777777" w:rsidR="00567638" w:rsidRPr="00567638" w:rsidRDefault="00567638" w:rsidP="00567638">
      <w:pPr>
        <w:pStyle w:val="Heading2"/>
        <w:spacing w:before="0" w:beforeAutospacing="0" w:after="0" w:afterAutospacing="0"/>
        <w:ind w:left="284" w:hanging="284"/>
        <w:rPr>
          <w:color w:val="000000" w:themeColor="text1"/>
          <w:sz w:val="24"/>
          <w:szCs w:val="24"/>
        </w:rPr>
      </w:pPr>
    </w:p>
    <w:p w14:paraId="4ABD2258" w14:textId="77777777" w:rsidR="00E96AAA" w:rsidRPr="004D64A4" w:rsidRDefault="00E96AAA" w:rsidP="00AF1420">
      <w:pPr>
        <w:pStyle w:val="Heading2"/>
        <w:spacing w:before="0" w:beforeAutospacing="0" w:after="0" w:afterAutospacing="0"/>
        <w:ind w:left="284" w:hanging="284"/>
        <w:rPr>
          <w:b w:val="0"/>
          <w:bCs w:val="0"/>
          <w:color w:val="000000" w:themeColor="text1"/>
          <w:sz w:val="24"/>
          <w:szCs w:val="24"/>
        </w:rPr>
      </w:pPr>
      <w:r w:rsidRPr="004D64A4">
        <w:rPr>
          <w:b w:val="0"/>
          <w:bCs w:val="0"/>
          <w:color w:val="000000" w:themeColor="text1"/>
          <w:sz w:val="24"/>
          <w:szCs w:val="24"/>
        </w:rPr>
        <w:t xml:space="preserve">Catling, T. (2007). Creative thinking a truly renewable energy resource. </w:t>
      </w:r>
      <w:r w:rsidRPr="004D64A4">
        <w:rPr>
          <w:b w:val="0"/>
          <w:bCs w:val="0"/>
          <w:i/>
          <w:color w:val="000000" w:themeColor="text1"/>
          <w:sz w:val="24"/>
          <w:szCs w:val="24"/>
        </w:rPr>
        <w:t>British Journal of Administrative Management</w:t>
      </w:r>
      <w:r w:rsidRPr="004D64A4">
        <w:rPr>
          <w:b w:val="0"/>
          <w:bCs w:val="0"/>
          <w:color w:val="000000" w:themeColor="text1"/>
          <w:sz w:val="24"/>
          <w:szCs w:val="24"/>
        </w:rPr>
        <w:t xml:space="preserve">, 60, 22-31. </w:t>
      </w:r>
    </w:p>
    <w:p w14:paraId="791087DE" w14:textId="77777777" w:rsidR="00E96AAA" w:rsidRPr="004D64A4" w:rsidRDefault="00E96AAA" w:rsidP="00567638">
      <w:pPr>
        <w:rPr>
          <w:rStyle w:val="Hyperlink"/>
          <w:bCs/>
          <w:color w:val="000000" w:themeColor="text1"/>
        </w:rPr>
      </w:pPr>
    </w:p>
    <w:p w14:paraId="0A39498F" w14:textId="77777777" w:rsidR="00E96AAA" w:rsidRPr="004D64A4" w:rsidRDefault="00E96AAA" w:rsidP="00AF1420">
      <w:pPr>
        <w:pStyle w:val="Heading3"/>
        <w:spacing w:before="0"/>
        <w:ind w:left="284" w:hanging="284"/>
        <w:rPr>
          <w:rFonts w:ascii="Times New Roman" w:hAnsi="Times New Roman" w:cs="Times New Roman"/>
          <w:color w:val="000000" w:themeColor="text1"/>
        </w:rPr>
      </w:pPr>
      <w:r w:rsidRPr="004D64A4">
        <w:rPr>
          <w:rFonts w:ascii="Times New Roman" w:hAnsi="Times New Roman" w:cs="Times New Roman"/>
          <w:color w:val="000000" w:themeColor="text1"/>
        </w:rPr>
        <w:t xml:space="preserve">Cerne, M., Jaklic, M. &amp; Skerlavaj, M. (2013). Authentic leadership, creativity, and </w:t>
      </w:r>
    </w:p>
    <w:p w14:paraId="52C7BACE" w14:textId="4B63DCF8" w:rsidR="00E96AAA" w:rsidRPr="004D64A4" w:rsidRDefault="00F925A1" w:rsidP="00F925A1">
      <w:pPr>
        <w:ind w:left="284"/>
        <w:rPr>
          <w:color w:val="000000" w:themeColor="text1"/>
        </w:rPr>
      </w:pPr>
      <w:r>
        <w:rPr>
          <w:color w:val="000000" w:themeColor="text1"/>
        </w:rPr>
        <w:t>i</w:t>
      </w:r>
      <w:r w:rsidR="00E96AAA" w:rsidRPr="004D64A4">
        <w:rPr>
          <w:color w:val="000000" w:themeColor="text1"/>
        </w:rPr>
        <w:t xml:space="preserve">nnovation: A multilevel perspective. </w:t>
      </w:r>
      <w:r w:rsidR="00E96AAA" w:rsidRPr="004D64A4">
        <w:rPr>
          <w:i/>
          <w:color w:val="000000" w:themeColor="text1"/>
        </w:rPr>
        <w:t xml:space="preserve">Leadership, </w:t>
      </w:r>
      <w:r w:rsidR="00E96AAA" w:rsidRPr="004D64A4">
        <w:rPr>
          <w:color w:val="000000" w:themeColor="text1"/>
        </w:rPr>
        <w:t xml:space="preserve">9, 63-85. </w:t>
      </w:r>
    </w:p>
    <w:p w14:paraId="53565218" w14:textId="77777777" w:rsidR="00E96AAA" w:rsidRPr="004D64A4" w:rsidRDefault="00E96AAA" w:rsidP="00AF1420">
      <w:pPr>
        <w:pStyle w:val="Heading3"/>
        <w:spacing w:before="0"/>
        <w:ind w:left="284" w:hanging="284"/>
        <w:rPr>
          <w:rFonts w:ascii="Times New Roman" w:hAnsi="Times New Roman" w:cs="Times New Roman"/>
          <w:color w:val="000000" w:themeColor="text1"/>
        </w:rPr>
      </w:pPr>
    </w:p>
    <w:p w14:paraId="319833B8" w14:textId="3B8D4DBD" w:rsidR="00E96AAA" w:rsidRPr="004D64A4" w:rsidRDefault="00E96AAA" w:rsidP="00AF1420">
      <w:pPr>
        <w:pStyle w:val="Heading3"/>
        <w:spacing w:before="0"/>
        <w:ind w:left="284" w:hanging="284"/>
        <w:rPr>
          <w:rFonts w:ascii="Times New Roman" w:hAnsi="Times New Roman" w:cs="Times New Roman"/>
          <w:color w:val="000000" w:themeColor="text1"/>
        </w:rPr>
      </w:pPr>
      <w:r w:rsidRPr="004D64A4">
        <w:rPr>
          <w:rFonts w:ascii="Times New Roman" w:hAnsi="Times New Roman" w:cs="Times New Roman"/>
          <w:color w:val="000000" w:themeColor="text1"/>
        </w:rPr>
        <w:t xml:space="preserve">Chambers, R., Gullone, E., &amp; Allen, N. B. (2009). </w:t>
      </w:r>
      <w:r w:rsidR="004D64A4">
        <w:rPr>
          <w:rFonts w:ascii="Times New Roman" w:hAnsi="Times New Roman" w:cs="Times New Roman"/>
          <w:color w:val="000000" w:themeColor="text1"/>
        </w:rPr>
        <w:t>Mindful emotion regulation: An</w:t>
      </w:r>
      <w:r w:rsidR="004D64A4">
        <w:rPr>
          <w:rFonts w:ascii="Times New Roman" w:hAnsi="Times New Roman" w:cs="Times New Roman"/>
          <w:color w:val="000000" w:themeColor="text1"/>
        </w:rPr>
        <w:tab/>
      </w:r>
      <w:r w:rsidRPr="004D64A4">
        <w:rPr>
          <w:rFonts w:ascii="Times New Roman" w:hAnsi="Times New Roman" w:cs="Times New Roman"/>
          <w:color w:val="000000" w:themeColor="text1"/>
        </w:rPr>
        <w:t xml:space="preserve"> integrative review. </w:t>
      </w:r>
      <w:r w:rsidRPr="004D64A4">
        <w:rPr>
          <w:rFonts w:ascii="Times New Roman" w:hAnsi="Times New Roman" w:cs="Times New Roman"/>
          <w:i/>
          <w:color w:val="000000" w:themeColor="text1"/>
        </w:rPr>
        <w:t>Clinical Psychology Review, 29</w:t>
      </w:r>
      <w:r w:rsidRPr="004D64A4">
        <w:rPr>
          <w:rFonts w:ascii="Times New Roman" w:hAnsi="Times New Roman" w:cs="Times New Roman"/>
          <w:color w:val="000000" w:themeColor="text1"/>
        </w:rPr>
        <w:t xml:space="preserve">, 560-572. </w:t>
      </w:r>
    </w:p>
    <w:p w14:paraId="3704DAE2" w14:textId="77777777" w:rsidR="00E96AAA" w:rsidRPr="004D64A4" w:rsidRDefault="00E96AAA" w:rsidP="00AF1420">
      <w:pPr>
        <w:ind w:left="284" w:hanging="284"/>
        <w:rPr>
          <w:color w:val="000000" w:themeColor="text1"/>
        </w:rPr>
      </w:pPr>
    </w:p>
    <w:p w14:paraId="504DDD0D" w14:textId="77777777" w:rsidR="00E96AAA" w:rsidRPr="004D64A4" w:rsidRDefault="00E96AAA" w:rsidP="00AF1420">
      <w:pPr>
        <w:pStyle w:val="Heading3"/>
        <w:spacing w:before="0"/>
        <w:ind w:left="284" w:hanging="284"/>
        <w:rPr>
          <w:rFonts w:ascii="Times New Roman" w:hAnsi="Times New Roman" w:cs="Times New Roman"/>
          <w:color w:val="000000" w:themeColor="text1"/>
        </w:rPr>
      </w:pPr>
      <w:r w:rsidRPr="004D64A4">
        <w:rPr>
          <w:rFonts w:ascii="Times New Roman" w:hAnsi="Times New Roman" w:cs="Times New Roman"/>
          <w:color w:val="000000" w:themeColor="text1"/>
        </w:rPr>
        <w:t xml:space="preserve">Chandler, N. G., Keller, C. &amp; Lyon, W. D. (2000). Unraveling the determinants and consequences of an innovation-supportive organizational culture. </w:t>
      </w:r>
      <w:r w:rsidRPr="004D64A4">
        <w:rPr>
          <w:rFonts w:ascii="Times New Roman" w:hAnsi="Times New Roman" w:cs="Times New Roman"/>
          <w:i/>
          <w:color w:val="000000" w:themeColor="text1"/>
        </w:rPr>
        <w:t>Entrepreneurship: Theory and Practice</w:t>
      </w:r>
      <w:r w:rsidRPr="004D64A4">
        <w:rPr>
          <w:rFonts w:ascii="Times New Roman" w:hAnsi="Times New Roman" w:cs="Times New Roman"/>
          <w:color w:val="000000" w:themeColor="text1"/>
        </w:rPr>
        <w:t xml:space="preserve">, 25, 55-59.  </w:t>
      </w:r>
    </w:p>
    <w:p w14:paraId="56262A77" w14:textId="77777777" w:rsidR="00E96AAA" w:rsidRPr="004D64A4" w:rsidRDefault="00E96AAA" w:rsidP="00AF1420">
      <w:pPr>
        <w:pStyle w:val="Heading3"/>
        <w:spacing w:before="0"/>
        <w:ind w:left="284" w:hanging="284"/>
        <w:rPr>
          <w:rFonts w:ascii="Times New Roman" w:hAnsi="Times New Roman" w:cs="Times New Roman"/>
          <w:color w:val="000000" w:themeColor="text1"/>
        </w:rPr>
      </w:pPr>
    </w:p>
    <w:p w14:paraId="113802E8" w14:textId="77777777" w:rsidR="00E96AAA" w:rsidRPr="004D64A4" w:rsidRDefault="00E96AAA" w:rsidP="00AF1420">
      <w:pPr>
        <w:pStyle w:val="Heading3"/>
        <w:spacing w:before="0"/>
        <w:ind w:left="284" w:hanging="284"/>
        <w:rPr>
          <w:rFonts w:ascii="Times New Roman" w:hAnsi="Times New Roman" w:cs="Times New Roman"/>
          <w:color w:val="auto"/>
        </w:rPr>
      </w:pPr>
      <w:r w:rsidRPr="004D64A4">
        <w:rPr>
          <w:rFonts w:ascii="Times New Roman" w:hAnsi="Times New Roman" w:cs="Times New Roman"/>
          <w:color w:val="auto"/>
        </w:rPr>
        <w:t xml:space="preserve">Chang, J. J, Hung, K. P. &amp; Lin, M. J. (2014). Knowledge creation and new product </w:t>
      </w:r>
    </w:p>
    <w:p w14:paraId="2CD4326F" w14:textId="77777777" w:rsidR="00E96AAA" w:rsidRPr="004D64A4" w:rsidRDefault="00E96AAA" w:rsidP="00F925A1">
      <w:pPr>
        <w:ind w:left="284"/>
      </w:pPr>
      <w:r w:rsidRPr="004D64A4">
        <w:t xml:space="preserve">performance: the role of creativity. </w:t>
      </w:r>
      <w:r w:rsidRPr="004D64A4">
        <w:rPr>
          <w:i/>
        </w:rPr>
        <w:t>R &amp; D Management</w:t>
      </w:r>
      <w:r w:rsidRPr="004D64A4">
        <w:t xml:space="preserve">, 44, 107-123. </w:t>
      </w:r>
    </w:p>
    <w:p w14:paraId="639F8FFC" w14:textId="77777777" w:rsidR="00E96AAA" w:rsidRPr="004D64A4" w:rsidRDefault="00E96AAA" w:rsidP="00AF1420">
      <w:pPr>
        <w:pStyle w:val="Heading3"/>
        <w:tabs>
          <w:tab w:val="left" w:pos="3347"/>
        </w:tabs>
        <w:spacing w:before="0"/>
        <w:ind w:left="284" w:hanging="284"/>
        <w:rPr>
          <w:rFonts w:ascii="Times New Roman" w:hAnsi="Times New Roman" w:cs="Times New Roman"/>
          <w:color w:val="auto"/>
        </w:rPr>
      </w:pPr>
      <w:r w:rsidRPr="004D64A4">
        <w:rPr>
          <w:rFonts w:ascii="Times New Roman" w:hAnsi="Times New Roman" w:cs="Times New Roman"/>
          <w:color w:val="auto"/>
        </w:rPr>
        <w:tab/>
      </w:r>
      <w:r w:rsidRPr="004D64A4">
        <w:rPr>
          <w:rFonts w:ascii="Times New Roman" w:hAnsi="Times New Roman" w:cs="Times New Roman"/>
          <w:color w:val="auto"/>
        </w:rPr>
        <w:tab/>
      </w:r>
    </w:p>
    <w:p w14:paraId="35C69637" w14:textId="36EC2A85" w:rsidR="00E96AAA" w:rsidRPr="004D64A4" w:rsidRDefault="00E96AAA" w:rsidP="00AF1420">
      <w:pPr>
        <w:pStyle w:val="Heading3"/>
        <w:spacing w:before="0"/>
        <w:ind w:left="284" w:hanging="284"/>
        <w:rPr>
          <w:rFonts w:ascii="Times New Roman" w:hAnsi="Times New Roman" w:cs="Times New Roman"/>
          <w:color w:val="auto"/>
        </w:rPr>
      </w:pPr>
      <w:r w:rsidRPr="004D64A4">
        <w:rPr>
          <w:rFonts w:ascii="Times New Roman" w:hAnsi="Times New Roman" w:cs="Times New Roman"/>
          <w:color w:val="auto"/>
        </w:rPr>
        <w:t xml:space="preserve">Chen, K. K. (2012). Organizing creativity: Enabling creative output, process, and organizing practices. </w:t>
      </w:r>
      <w:r w:rsidRPr="004D64A4">
        <w:rPr>
          <w:rFonts w:ascii="Times New Roman" w:hAnsi="Times New Roman" w:cs="Times New Roman"/>
          <w:i/>
          <w:color w:val="auto"/>
        </w:rPr>
        <w:t xml:space="preserve">Sociology Compass, </w:t>
      </w:r>
      <w:r w:rsidRPr="004D64A4">
        <w:rPr>
          <w:rFonts w:ascii="Times New Roman" w:hAnsi="Times New Roman" w:cs="Times New Roman"/>
          <w:color w:val="auto"/>
        </w:rPr>
        <w:t>6, 624-643.</w:t>
      </w:r>
    </w:p>
    <w:p w14:paraId="1E7D8E7B" w14:textId="77777777" w:rsidR="00E96AAA" w:rsidRPr="004D64A4" w:rsidRDefault="00E96AAA" w:rsidP="00AF1420">
      <w:pPr>
        <w:ind w:left="284" w:hanging="284"/>
      </w:pPr>
    </w:p>
    <w:p w14:paraId="51CFB7A2" w14:textId="23DB350D" w:rsidR="00E96AAA" w:rsidRPr="004D64A4" w:rsidRDefault="00E96AAA" w:rsidP="00AF1420">
      <w:pPr>
        <w:pStyle w:val="Heading3"/>
        <w:spacing w:before="0"/>
        <w:ind w:left="284" w:hanging="284"/>
        <w:rPr>
          <w:rFonts w:ascii="Times New Roman" w:hAnsi="Times New Roman" w:cs="Times New Roman"/>
          <w:color w:val="auto"/>
        </w:rPr>
      </w:pPr>
      <w:r w:rsidRPr="004D64A4">
        <w:rPr>
          <w:rFonts w:ascii="Times New Roman" w:hAnsi="Times New Roman" w:cs="Times New Roman"/>
          <w:color w:val="auto"/>
        </w:rPr>
        <w:t>Chermahini, S. A., &amp; Hommel, B. (2010). The link between creativity and dopam</w:t>
      </w:r>
      <w:r w:rsidR="004D64A4">
        <w:rPr>
          <w:rFonts w:ascii="Times New Roman" w:hAnsi="Times New Roman" w:cs="Times New Roman"/>
          <w:color w:val="auto"/>
        </w:rPr>
        <w:t xml:space="preserve">ine: </w:t>
      </w:r>
      <w:r w:rsidRPr="004D64A4">
        <w:rPr>
          <w:rFonts w:ascii="Times New Roman" w:hAnsi="Times New Roman" w:cs="Times New Roman"/>
          <w:color w:val="auto"/>
        </w:rPr>
        <w:t>Spontaneous eye blink rates predict and dissociate divergent and convergent</w:t>
      </w:r>
      <w:r w:rsidRPr="004D64A4">
        <w:rPr>
          <w:rFonts w:ascii="Times New Roman" w:hAnsi="Times New Roman" w:cs="Times New Roman"/>
          <w:color w:val="auto"/>
        </w:rPr>
        <w:tab/>
      </w:r>
      <w:r w:rsidRPr="004D64A4">
        <w:rPr>
          <w:rFonts w:ascii="Times New Roman" w:hAnsi="Times New Roman" w:cs="Times New Roman"/>
          <w:color w:val="auto"/>
        </w:rPr>
        <w:tab/>
        <w:t xml:space="preserve"> thinking. </w:t>
      </w:r>
      <w:r w:rsidRPr="004D64A4">
        <w:rPr>
          <w:rFonts w:ascii="Times New Roman" w:hAnsi="Times New Roman" w:cs="Times New Roman"/>
          <w:i/>
          <w:color w:val="auto"/>
        </w:rPr>
        <w:t xml:space="preserve">Cognition, </w:t>
      </w:r>
      <w:r w:rsidRPr="004D64A4">
        <w:rPr>
          <w:rFonts w:ascii="Times New Roman" w:hAnsi="Times New Roman" w:cs="Times New Roman"/>
          <w:color w:val="auto"/>
        </w:rPr>
        <w:t xml:space="preserve">115, 458-465. </w:t>
      </w:r>
    </w:p>
    <w:p w14:paraId="28C4AF79" w14:textId="77777777" w:rsidR="00E96AAA" w:rsidRPr="004D64A4" w:rsidRDefault="00E96AAA" w:rsidP="00AF1420">
      <w:pPr>
        <w:ind w:left="284" w:hanging="284"/>
      </w:pPr>
    </w:p>
    <w:p w14:paraId="1C8C84D5" w14:textId="264DC9EC" w:rsidR="00E96AAA" w:rsidRPr="004D64A4" w:rsidRDefault="00E96AAA" w:rsidP="00AF1420">
      <w:pPr>
        <w:ind w:left="284" w:hanging="284"/>
        <w:rPr>
          <w:color w:val="000000" w:themeColor="text1"/>
        </w:rPr>
      </w:pPr>
      <w:r w:rsidRPr="004D64A4">
        <w:t xml:space="preserve">Church, A. (1997). Managerial self-awareness </w:t>
      </w:r>
      <w:r w:rsidRPr="004D64A4">
        <w:rPr>
          <w:color w:val="000000" w:themeColor="text1"/>
        </w:rPr>
        <w:t xml:space="preserve">in </w:t>
      </w:r>
      <w:r w:rsidR="004D64A4">
        <w:rPr>
          <w:color w:val="000000" w:themeColor="text1"/>
        </w:rPr>
        <w:t xml:space="preserve">high-performing individuals in </w:t>
      </w:r>
      <w:r w:rsidRPr="004D64A4">
        <w:rPr>
          <w:color w:val="000000" w:themeColor="text1"/>
        </w:rPr>
        <w:t xml:space="preserve">organizations. </w:t>
      </w:r>
      <w:r w:rsidRPr="004D64A4">
        <w:rPr>
          <w:i/>
          <w:color w:val="000000" w:themeColor="text1"/>
        </w:rPr>
        <w:t>Journal of Applied Psychology</w:t>
      </w:r>
      <w:r w:rsidRPr="004D64A4">
        <w:rPr>
          <w:color w:val="000000" w:themeColor="text1"/>
        </w:rPr>
        <w:t>, 82, 2, 281-292.</w:t>
      </w:r>
    </w:p>
    <w:p w14:paraId="55D0AAFB" w14:textId="77777777" w:rsidR="00E96AAA" w:rsidRPr="004D64A4" w:rsidRDefault="00E96AAA" w:rsidP="00AF1420">
      <w:pPr>
        <w:ind w:left="284" w:hanging="284"/>
        <w:rPr>
          <w:color w:val="000000" w:themeColor="text1"/>
        </w:rPr>
      </w:pPr>
    </w:p>
    <w:p w14:paraId="3FF9BA9E" w14:textId="07902861" w:rsidR="00E96AAA" w:rsidRPr="00AF60A1" w:rsidRDefault="00E96AAA" w:rsidP="00AF60A1">
      <w:pPr>
        <w:ind w:left="284" w:hanging="284"/>
        <w:rPr>
          <w:i/>
          <w:color w:val="000000" w:themeColor="text1"/>
        </w:rPr>
      </w:pPr>
      <w:r w:rsidRPr="004D64A4">
        <w:rPr>
          <w:color w:val="000000" w:themeColor="text1"/>
        </w:rPr>
        <w:t>Choy, L. T. (1999).The strengths and weaknesses of re</w:t>
      </w:r>
      <w:r w:rsidR="004D64A4">
        <w:rPr>
          <w:color w:val="000000" w:themeColor="text1"/>
        </w:rPr>
        <w:t>search methodology: Comparison</w:t>
      </w:r>
      <w:r w:rsidR="004D64A4">
        <w:rPr>
          <w:color w:val="000000" w:themeColor="text1"/>
        </w:rPr>
        <w:tab/>
      </w:r>
      <w:r w:rsidRPr="004D64A4">
        <w:rPr>
          <w:color w:val="000000" w:themeColor="text1"/>
        </w:rPr>
        <w:t xml:space="preserve"> and complimentary between qualitative and quantitative approaches</w:t>
      </w:r>
      <w:r w:rsidRPr="004D64A4">
        <w:rPr>
          <w:i/>
          <w:color w:val="000000" w:themeColor="text1"/>
        </w:rPr>
        <w:t xml:space="preserve">, Journal of American Academy of Child and Adolescent Psychiatry, </w:t>
      </w:r>
      <w:r w:rsidRPr="004D64A4">
        <w:rPr>
          <w:color w:val="000000" w:themeColor="text1"/>
        </w:rPr>
        <w:t>38,</w:t>
      </w:r>
      <w:r w:rsidRPr="004D64A4">
        <w:rPr>
          <w:i/>
          <w:color w:val="000000" w:themeColor="text1"/>
        </w:rPr>
        <w:t xml:space="preserve"> </w:t>
      </w:r>
      <w:r w:rsidRPr="004D64A4">
        <w:rPr>
          <w:color w:val="000000" w:themeColor="text1"/>
        </w:rPr>
        <w:t>784-785.</w:t>
      </w:r>
    </w:p>
    <w:p w14:paraId="6A79132A" w14:textId="23CA4D8C" w:rsidR="00E96AAA" w:rsidRPr="004D64A4" w:rsidRDefault="008F18DA" w:rsidP="00AF1420">
      <w:pPr>
        <w:pStyle w:val="Heading3"/>
        <w:spacing w:before="0"/>
        <w:ind w:left="284" w:hanging="284"/>
        <w:rPr>
          <w:rFonts w:ascii="Times New Roman" w:hAnsi="Times New Roman" w:cs="Times New Roman"/>
          <w:color w:val="000000" w:themeColor="text1"/>
        </w:rPr>
      </w:pPr>
      <w:r>
        <w:rPr>
          <w:rFonts w:ascii="Times New Roman" w:hAnsi="Times New Roman" w:cs="Times New Roman"/>
          <w:color w:val="000000" w:themeColor="text1"/>
        </w:rPr>
        <w:lastRenderedPageBreak/>
        <w:t>Cirella, S., Radaelli, G.</w:t>
      </w:r>
      <w:r w:rsidR="00E96AAA" w:rsidRPr="004D64A4">
        <w:rPr>
          <w:rFonts w:ascii="Times New Roman" w:hAnsi="Times New Roman" w:cs="Times New Roman"/>
          <w:color w:val="000000" w:themeColor="text1"/>
        </w:rPr>
        <w:t xml:space="preserve"> &amp; Shani, A. B. (2014). </w:t>
      </w:r>
      <w:hyperlink r:id="rId14" w:tgtFrame="_blank" w:history="1">
        <w:r w:rsidR="00E96AAA" w:rsidRPr="004D64A4">
          <w:rPr>
            <w:rStyle w:val="Hyperlink"/>
            <w:rFonts w:ascii="Times New Roman" w:hAnsi="Times New Roman" w:cs="Times New Roman"/>
            <w:bCs/>
            <w:color w:val="000000" w:themeColor="text1"/>
            <w:u w:val="none"/>
          </w:rPr>
          <w:t>Team</w:t>
        </w:r>
        <w:r w:rsidR="00E96AAA" w:rsidRPr="004D64A4">
          <w:rPr>
            <w:rStyle w:val="apple-converted-space"/>
            <w:rFonts w:ascii="Times New Roman" w:hAnsi="Times New Roman" w:cs="Times New Roman"/>
            <w:color w:val="000000" w:themeColor="text1"/>
          </w:rPr>
          <w:t> </w:t>
        </w:r>
        <w:r w:rsidR="00E96AAA" w:rsidRPr="004D64A4">
          <w:rPr>
            <w:rStyle w:val="highlight"/>
            <w:rFonts w:ascii="Times New Roman" w:hAnsi="Times New Roman" w:cs="Times New Roman"/>
            <w:color w:val="000000" w:themeColor="text1"/>
          </w:rPr>
          <w:t>creativity</w:t>
        </w:r>
        <w:r w:rsidR="004D64A4">
          <w:rPr>
            <w:rStyle w:val="Hyperlink"/>
            <w:rFonts w:ascii="Times New Roman" w:hAnsi="Times New Roman" w:cs="Times New Roman"/>
            <w:bCs/>
            <w:color w:val="000000" w:themeColor="text1"/>
            <w:u w:val="none"/>
          </w:rPr>
          <w:t xml:space="preserve">: A complex adaptive </w:t>
        </w:r>
        <w:r w:rsidR="00E96AAA" w:rsidRPr="004D64A4">
          <w:rPr>
            <w:rStyle w:val="Hyperlink"/>
            <w:rFonts w:ascii="Times New Roman" w:hAnsi="Times New Roman" w:cs="Times New Roman"/>
            <w:bCs/>
            <w:color w:val="000000" w:themeColor="text1"/>
            <w:u w:val="none"/>
          </w:rPr>
          <w:t>perspective</w:t>
        </w:r>
      </w:hyperlink>
      <w:r w:rsidR="00E96AAA" w:rsidRPr="004D64A4">
        <w:rPr>
          <w:rStyle w:val="Hyperlink"/>
          <w:rFonts w:ascii="Times New Roman" w:hAnsi="Times New Roman" w:cs="Times New Roman"/>
          <w:bCs/>
          <w:color w:val="000000" w:themeColor="text1"/>
          <w:u w:val="none"/>
        </w:rPr>
        <w:t xml:space="preserve">. </w:t>
      </w:r>
      <w:r w:rsidR="00E96AAA" w:rsidRPr="004D64A4">
        <w:rPr>
          <w:rStyle w:val="Hyperlink"/>
          <w:rFonts w:ascii="Times New Roman" w:hAnsi="Times New Roman" w:cs="Times New Roman"/>
          <w:bCs/>
          <w:i/>
          <w:color w:val="000000" w:themeColor="text1"/>
          <w:u w:val="none"/>
        </w:rPr>
        <w:t>Management Research Review,</w:t>
      </w:r>
      <w:r w:rsidR="00E96AAA" w:rsidRPr="004D64A4">
        <w:rPr>
          <w:rStyle w:val="Hyperlink"/>
          <w:rFonts w:ascii="Times New Roman" w:hAnsi="Times New Roman" w:cs="Times New Roman"/>
          <w:bCs/>
          <w:color w:val="000000" w:themeColor="text1"/>
          <w:u w:val="none"/>
        </w:rPr>
        <w:t xml:space="preserve"> 37, 590. </w:t>
      </w:r>
    </w:p>
    <w:p w14:paraId="41E1354F" w14:textId="77777777" w:rsidR="00E96AAA" w:rsidRPr="004D64A4" w:rsidRDefault="00E96AAA" w:rsidP="00AF1420">
      <w:pPr>
        <w:ind w:left="284" w:hanging="284"/>
        <w:rPr>
          <w:color w:val="000000" w:themeColor="text1"/>
        </w:rPr>
      </w:pPr>
    </w:p>
    <w:p w14:paraId="77C6E59F" w14:textId="7331EDB7" w:rsidR="00E96AAA" w:rsidRPr="004D64A4" w:rsidRDefault="00E96AAA" w:rsidP="00AF1420">
      <w:pPr>
        <w:ind w:left="284" w:hanging="284"/>
        <w:rPr>
          <w:color w:val="000000" w:themeColor="text1"/>
        </w:rPr>
      </w:pPr>
      <w:r w:rsidRPr="004D64A4">
        <w:rPr>
          <w:rStyle w:val="text1"/>
          <w:rFonts w:ascii="Times New Roman" w:hAnsi="Times New Roman" w:cs="Times New Roman"/>
          <w:color w:val="000000"/>
        </w:rPr>
        <w:t>Claxton, G. (2005). Mind</w:t>
      </w:r>
      <w:r w:rsidR="004E04F6">
        <w:rPr>
          <w:rStyle w:val="text1"/>
          <w:rFonts w:ascii="Times New Roman" w:hAnsi="Times New Roman" w:cs="Times New Roman"/>
          <w:color w:val="000000"/>
        </w:rPr>
        <w:t>fulness, learning and the brain.</w:t>
      </w:r>
      <w:r w:rsidRPr="004D64A4">
        <w:rPr>
          <w:rStyle w:val="text1"/>
          <w:rFonts w:ascii="Times New Roman" w:hAnsi="Times New Roman" w:cs="Times New Roman"/>
          <w:color w:val="000000"/>
        </w:rPr>
        <w:t xml:space="preserve"> </w:t>
      </w:r>
      <w:r w:rsidRPr="004D64A4">
        <w:rPr>
          <w:rStyle w:val="text1"/>
          <w:rFonts w:ascii="Times New Roman" w:hAnsi="Times New Roman" w:cs="Times New Roman"/>
          <w:i/>
          <w:iCs/>
          <w:color w:val="000000"/>
        </w:rPr>
        <w:t>Journal of Rational-Emotive &amp; Cognitive Behavior Therapy, 23, 301-314.</w:t>
      </w:r>
    </w:p>
    <w:p w14:paraId="2464015F" w14:textId="77777777" w:rsidR="00E96AAA" w:rsidRPr="004D64A4" w:rsidRDefault="00E96AAA" w:rsidP="00AF1420">
      <w:pPr>
        <w:pStyle w:val="Heading3"/>
        <w:spacing w:before="0"/>
        <w:ind w:left="284" w:hanging="284"/>
        <w:rPr>
          <w:rFonts w:ascii="Times New Roman" w:hAnsi="Times New Roman" w:cs="Times New Roman"/>
          <w:color w:val="000000" w:themeColor="text1"/>
        </w:rPr>
      </w:pPr>
    </w:p>
    <w:p w14:paraId="2B954FB0" w14:textId="77777777" w:rsidR="00E96AAA" w:rsidRPr="004D64A4" w:rsidRDefault="00E96AAA" w:rsidP="00AF1420">
      <w:pPr>
        <w:pStyle w:val="Heading3"/>
        <w:spacing w:before="0"/>
        <w:ind w:left="284" w:hanging="284"/>
        <w:rPr>
          <w:rFonts w:ascii="Times New Roman" w:hAnsi="Times New Roman" w:cs="Times New Roman"/>
          <w:color w:val="000000" w:themeColor="text1"/>
        </w:rPr>
      </w:pPr>
      <w:r w:rsidRPr="004D64A4">
        <w:rPr>
          <w:rFonts w:ascii="Times New Roman" w:hAnsi="Times New Roman" w:cs="Times New Roman"/>
          <w:color w:val="000000" w:themeColor="text1"/>
        </w:rPr>
        <w:t xml:space="preserve">Clayton, M. (2015, May, 26). </w:t>
      </w:r>
      <w:r w:rsidRPr="004D64A4">
        <w:rPr>
          <w:rFonts w:ascii="Times New Roman" w:hAnsi="Times New Roman" w:cs="Times New Roman"/>
          <w:i/>
          <w:color w:val="000000" w:themeColor="text1"/>
        </w:rPr>
        <w:t>Ellen Langer: Cultivates mindfulness welcome to the management</w:t>
      </w:r>
      <w:r w:rsidRPr="004D64A4">
        <w:rPr>
          <w:rFonts w:ascii="Times New Roman" w:hAnsi="Times New Roman" w:cs="Times New Roman"/>
          <w:color w:val="000000" w:themeColor="text1"/>
        </w:rPr>
        <w:t xml:space="preserve"> Pocketblog] </w:t>
      </w:r>
      <w:hyperlink r:id="rId15" w:history="1">
        <w:r w:rsidRPr="004D64A4">
          <w:rPr>
            <w:rStyle w:val="Hyperlink"/>
            <w:rFonts w:ascii="Times New Roman" w:hAnsi="Times New Roman" w:cs="Times New Roman"/>
            <w:color w:val="000000" w:themeColor="text1"/>
          </w:rPr>
          <w:t>https://managementpocketbooks.wordpress.com/2015/05/26/ellen-</w:t>
        </w:r>
      </w:hyperlink>
      <w:r w:rsidRPr="004D64A4">
        <w:rPr>
          <w:rFonts w:ascii="Times New Roman" w:hAnsi="Times New Roman" w:cs="Times New Roman"/>
          <w:color w:val="000000" w:themeColor="text1"/>
        </w:rPr>
        <w:t xml:space="preserve"> langer-cultivated-mindfulness/#respond</w:t>
      </w:r>
    </w:p>
    <w:p w14:paraId="1A1ED2EE" w14:textId="77777777" w:rsidR="00E96AAA" w:rsidRPr="004D64A4" w:rsidRDefault="00E96AAA" w:rsidP="00AF1420">
      <w:pPr>
        <w:ind w:left="284" w:hanging="284"/>
        <w:rPr>
          <w:color w:val="000000" w:themeColor="text1"/>
        </w:rPr>
      </w:pPr>
    </w:p>
    <w:p w14:paraId="2B8EAC95" w14:textId="118777C0" w:rsidR="00E96AAA" w:rsidRPr="004D64A4" w:rsidRDefault="00E96AAA" w:rsidP="00AF1420">
      <w:pPr>
        <w:ind w:left="284" w:hanging="284"/>
        <w:rPr>
          <w:color w:val="000000" w:themeColor="text1"/>
        </w:rPr>
      </w:pPr>
      <w:r w:rsidRPr="004D64A4">
        <w:rPr>
          <w:color w:val="000000" w:themeColor="text1"/>
        </w:rPr>
        <w:t xml:space="preserve">Cloninger, C.R. (1994) Temperament and personality. </w:t>
      </w:r>
      <w:r w:rsidRPr="004D64A4">
        <w:rPr>
          <w:i/>
          <w:color w:val="000000" w:themeColor="text1"/>
        </w:rPr>
        <w:t>Current Opinion in Neurobiology</w:t>
      </w:r>
      <w:r w:rsidR="004D64A4">
        <w:rPr>
          <w:color w:val="000000" w:themeColor="text1"/>
        </w:rPr>
        <w:t xml:space="preserve">, </w:t>
      </w:r>
      <w:r w:rsidRPr="004D64A4">
        <w:rPr>
          <w:color w:val="000000" w:themeColor="text1"/>
        </w:rPr>
        <w:t xml:space="preserve">4, 266– 273. </w:t>
      </w:r>
    </w:p>
    <w:p w14:paraId="1B7FABD8" w14:textId="77777777" w:rsidR="00E96AAA" w:rsidRPr="004D64A4" w:rsidRDefault="00E96AAA" w:rsidP="00AF1420">
      <w:pPr>
        <w:ind w:left="284" w:hanging="284"/>
        <w:rPr>
          <w:color w:val="000000" w:themeColor="text1"/>
        </w:rPr>
      </w:pPr>
    </w:p>
    <w:p w14:paraId="0BF03D89" w14:textId="77777777" w:rsidR="00E96AAA" w:rsidRPr="004D64A4" w:rsidRDefault="00E96AAA" w:rsidP="00AF1420">
      <w:pPr>
        <w:ind w:left="284" w:hanging="284"/>
        <w:rPr>
          <w:color w:val="000000" w:themeColor="text1"/>
        </w:rPr>
      </w:pPr>
      <w:r w:rsidRPr="004D64A4">
        <w:rPr>
          <w:color w:val="000000" w:themeColor="text1"/>
        </w:rPr>
        <w:t xml:space="preserve">Coholic, D. (2011). Exploring the feasibility and benefits of arts-based mindfulness-based practices with young people in need: Aiming to improve aspects of self-awareness and resilience. </w:t>
      </w:r>
      <w:r w:rsidRPr="004D64A4">
        <w:rPr>
          <w:i/>
          <w:color w:val="000000" w:themeColor="text1"/>
        </w:rPr>
        <w:t>Child and Youth Forum</w:t>
      </w:r>
      <w:r w:rsidRPr="004D64A4">
        <w:rPr>
          <w:color w:val="000000" w:themeColor="text1"/>
        </w:rPr>
        <w:t xml:space="preserve">, 40, 303-317.  </w:t>
      </w:r>
    </w:p>
    <w:p w14:paraId="1A756FDD" w14:textId="77777777" w:rsidR="00E96AAA" w:rsidRPr="004D64A4" w:rsidRDefault="00E96AAA" w:rsidP="00AF1420">
      <w:pPr>
        <w:ind w:left="284" w:hanging="284"/>
        <w:rPr>
          <w:color w:val="000000" w:themeColor="text1"/>
        </w:rPr>
      </w:pPr>
    </w:p>
    <w:p w14:paraId="26512284" w14:textId="77777777" w:rsidR="00E96AAA" w:rsidRPr="004D64A4" w:rsidRDefault="00E96AAA" w:rsidP="00AF1420">
      <w:pPr>
        <w:ind w:left="284" w:hanging="284"/>
        <w:rPr>
          <w:color w:val="000000" w:themeColor="text1"/>
        </w:rPr>
      </w:pPr>
      <w:r w:rsidRPr="004D64A4">
        <w:rPr>
          <w:color w:val="000000" w:themeColor="text1"/>
        </w:rPr>
        <w:t xml:space="preserve">Coman, A. &amp; Bonciu, C. (2014). Leadership and creativity. </w:t>
      </w:r>
      <w:r w:rsidRPr="004D64A4">
        <w:rPr>
          <w:i/>
          <w:color w:val="000000" w:themeColor="text1"/>
        </w:rPr>
        <w:t>Manager Journal</w:t>
      </w:r>
      <w:r w:rsidRPr="004D64A4">
        <w:rPr>
          <w:color w:val="000000" w:themeColor="text1"/>
        </w:rPr>
        <w:t xml:space="preserve">, 1, 27-37.  </w:t>
      </w:r>
    </w:p>
    <w:p w14:paraId="11A5E265" w14:textId="77777777" w:rsidR="00E96AAA" w:rsidRPr="004D64A4" w:rsidRDefault="00E96AAA" w:rsidP="00AF1420">
      <w:pPr>
        <w:ind w:left="284" w:hanging="284"/>
        <w:rPr>
          <w:color w:val="000000" w:themeColor="text1"/>
        </w:rPr>
      </w:pPr>
    </w:p>
    <w:p w14:paraId="23EAF843" w14:textId="5F325065" w:rsidR="00E96AAA" w:rsidRPr="004D64A4" w:rsidRDefault="008F18DA" w:rsidP="00AF1420">
      <w:pPr>
        <w:ind w:left="284" w:hanging="284"/>
        <w:rPr>
          <w:lang w:val="en-CA"/>
        </w:rPr>
      </w:pPr>
      <w:r>
        <w:t>Cornish, L.</w:t>
      </w:r>
      <w:r w:rsidR="00E96AAA" w:rsidRPr="004D64A4">
        <w:t xml:space="preserve"> &amp; Jenkins, K. A. (2012). Encouraging teacher development through embedding reflective practice in assessment. </w:t>
      </w:r>
      <w:r w:rsidR="00E96AAA" w:rsidRPr="004D64A4">
        <w:rPr>
          <w:i/>
        </w:rPr>
        <w:t>Asia-Pacific Journal of Teacher Education</w:t>
      </w:r>
      <w:r w:rsidR="00E96AAA" w:rsidRPr="004D64A4">
        <w:t>, 40, 159–170.</w:t>
      </w:r>
    </w:p>
    <w:p w14:paraId="0842E554" w14:textId="77777777" w:rsidR="00E96AAA" w:rsidRPr="004D64A4" w:rsidRDefault="00E96AAA" w:rsidP="00AF1420">
      <w:pPr>
        <w:ind w:left="284" w:hanging="284"/>
        <w:rPr>
          <w:lang w:val="en-CA"/>
        </w:rPr>
      </w:pPr>
    </w:p>
    <w:p w14:paraId="096489D5" w14:textId="77777777" w:rsidR="00E96AAA" w:rsidRPr="004D64A4" w:rsidRDefault="00E96AAA" w:rsidP="00AF1420">
      <w:pPr>
        <w:ind w:left="284" w:hanging="284"/>
        <w:rPr>
          <w:color w:val="000000" w:themeColor="text1"/>
        </w:rPr>
      </w:pPr>
      <w:r w:rsidRPr="004D64A4">
        <w:rPr>
          <w:color w:val="000000" w:themeColor="text1"/>
        </w:rPr>
        <w:t xml:space="preserve">Costa, L. A. &amp; Kallick, B. (2008). </w:t>
      </w:r>
      <w:r w:rsidRPr="004D64A4">
        <w:rPr>
          <w:i/>
          <w:color w:val="000000" w:themeColor="text1"/>
        </w:rPr>
        <w:t>Learning and leading with habits of mind: 16 essential characteristics for success.</w:t>
      </w:r>
      <w:r w:rsidRPr="004D64A4">
        <w:rPr>
          <w:color w:val="000000" w:themeColor="text1"/>
        </w:rPr>
        <w:t xml:space="preserve"> Alexandria, Va: Association for Supervision and Curriculum Development.  </w:t>
      </w:r>
    </w:p>
    <w:p w14:paraId="71085A56" w14:textId="77777777" w:rsidR="00E96AAA" w:rsidRPr="004D64A4" w:rsidRDefault="00E96AAA" w:rsidP="00AF1420">
      <w:pPr>
        <w:ind w:left="284" w:hanging="284"/>
        <w:rPr>
          <w:color w:val="000000" w:themeColor="text1"/>
        </w:rPr>
      </w:pPr>
    </w:p>
    <w:p w14:paraId="16E51099" w14:textId="77777777" w:rsidR="00567638" w:rsidRPr="004D64A4" w:rsidRDefault="00567638" w:rsidP="00567638">
      <w:pPr>
        <w:ind w:left="284" w:hanging="284"/>
        <w:rPr>
          <w:color w:val="000000" w:themeColor="text1"/>
        </w:rPr>
      </w:pPr>
      <w:r>
        <w:rPr>
          <w:color w:val="000000" w:themeColor="text1"/>
        </w:rPr>
        <w:t>Cramer, D.</w:t>
      </w:r>
      <w:r w:rsidRPr="004D64A4">
        <w:rPr>
          <w:color w:val="000000" w:themeColor="text1"/>
        </w:rPr>
        <w:t xml:space="preserve"> &amp; Howitt, D. (2004). </w:t>
      </w:r>
      <w:r w:rsidRPr="004D64A4">
        <w:rPr>
          <w:i/>
          <w:color w:val="000000" w:themeColor="text1"/>
        </w:rPr>
        <w:t>The sage dictionary of sta</w:t>
      </w:r>
      <w:r>
        <w:rPr>
          <w:i/>
          <w:color w:val="000000" w:themeColor="text1"/>
        </w:rPr>
        <w:t xml:space="preserve">tistics: A practical resource </w:t>
      </w:r>
      <w:r w:rsidRPr="004D64A4">
        <w:rPr>
          <w:i/>
          <w:color w:val="000000" w:themeColor="text1"/>
        </w:rPr>
        <w:t xml:space="preserve">for students in the social sciences. </w:t>
      </w:r>
      <w:r w:rsidRPr="004D64A4">
        <w:rPr>
          <w:color w:val="000000" w:themeColor="text1"/>
        </w:rPr>
        <w:t>London, England: Sage.</w:t>
      </w:r>
    </w:p>
    <w:p w14:paraId="76257ACD" w14:textId="77777777" w:rsidR="00567638" w:rsidRDefault="00567638" w:rsidP="00567638">
      <w:pPr>
        <w:rPr>
          <w:color w:val="000000" w:themeColor="text1"/>
        </w:rPr>
      </w:pPr>
    </w:p>
    <w:p w14:paraId="02BB969B" w14:textId="77777777" w:rsidR="00567638" w:rsidRPr="004D64A4" w:rsidRDefault="00567638" w:rsidP="00567638">
      <w:pPr>
        <w:ind w:left="284" w:hanging="284"/>
        <w:rPr>
          <w:color w:val="000000" w:themeColor="text1"/>
        </w:rPr>
      </w:pPr>
      <w:r w:rsidRPr="004D64A4">
        <w:rPr>
          <w:color w:val="000000" w:themeColor="text1"/>
        </w:rPr>
        <w:t xml:space="preserve">Creswell, J. D., Way, M. B., Eisenberger, I. N. &amp; Lieberman, D. M. (2007). Dispositional mindfulness and depressive symptomatology: Correlations with limbic and self-referential neural activity during rest.  </w:t>
      </w:r>
      <w:r w:rsidRPr="004D64A4">
        <w:rPr>
          <w:i/>
          <w:color w:val="000000" w:themeColor="text1"/>
        </w:rPr>
        <w:t xml:space="preserve">Emotion, 10, </w:t>
      </w:r>
      <w:r w:rsidRPr="004D64A4">
        <w:rPr>
          <w:color w:val="000000" w:themeColor="text1"/>
        </w:rPr>
        <w:t xml:space="preserve">12-24. </w:t>
      </w:r>
    </w:p>
    <w:p w14:paraId="2845397F" w14:textId="77777777" w:rsidR="00567638" w:rsidRDefault="00567638" w:rsidP="00AF1420">
      <w:pPr>
        <w:ind w:left="284" w:hanging="284"/>
        <w:rPr>
          <w:color w:val="000000" w:themeColor="text1"/>
        </w:rPr>
      </w:pPr>
    </w:p>
    <w:p w14:paraId="687E8AA7" w14:textId="77777777" w:rsidR="00E96AAA" w:rsidRPr="004D64A4" w:rsidRDefault="00E96AAA" w:rsidP="00AF1420">
      <w:pPr>
        <w:ind w:left="284" w:hanging="284"/>
        <w:rPr>
          <w:color w:val="000000" w:themeColor="text1"/>
        </w:rPr>
      </w:pPr>
      <w:r w:rsidRPr="004D64A4">
        <w:rPr>
          <w:color w:val="000000" w:themeColor="text1"/>
        </w:rPr>
        <w:t xml:space="preserve">Creswell, J. W. (2009). </w:t>
      </w:r>
      <w:r w:rsidRPr="004D64A4">
        <w:rPr>
          <w:i/>
          <w:color w:val="000000" w:themeColor="text1"/>
        </w:rPr>
        <w:t>Research design.</w:t>
      </w:r>
      <w:r w:rsidRPr="004D64A4">
        <w:rPr>
          <w:color w:val="000000" w:themeColor="text1"/>
        </w:rPr>
        <w:t xml:space="preserve"> Los Angeles: Sage Publications.</w:t>
      </w:r>
    </w:p>
    <w:p w14:paraId="39B418FC" w14:textId="77777777" w:rsidR="00E96AAA" w:rsidRPr="004D64A4" w:rsidRDefault="00E96AAA" w:rsidP="00567638">
      <w:pPr>
        <w:rPr>
          <w:color w:val="000000" w:themeColor="text1"/>
        </w:rPr>
      </w:pPr>
    </w:p>
    <w:p w14:paraId="4D2F5B28" w14:textId="77777777" w:rsidR="00E96AAA" w:rsidRPr="004D64A4" w:rsidRDefault="00E96AAA" w:rsidP="00AF1420">
      <w:pPr>
        <w:ind w:left="284" w:hanging="284"/>
        <w:rPr>
          <w:color w:val="000000" w:themeColor="text1"/>
        </w:rPr>
      </w:pPr>
      <w:r w:rsidRPr="004D64A4">
        <w:rPr>
          <w:color w:val="000000" w:themeColor="text1"/>
        </w:rPr>
        <w:t xml:space="preserve">Creswell, J. W. (2009). </w:t>
      </w:r>
      <w:r w:rsidRPr="004D64A4">
        <w:rPr>
          <w:i/>
          <w:color w:val="000000" w:themeColor="text1"/>
        </w:rPr>
        <w:t>Research design.</w:t>
      </w:r>
      <w:r w:rsidRPr="004D64A4">
        <w:rPr>
          <w:color w:val="000000" w:themeColor="text1"/>
        </w:rPr>
        <w:t xml:space="preserve"> Los Angeles: Sage Publications.</w:t>
      </w:r>
    </w:p>
    <w:p w14:paraId="2CC8DEAE" w14:textId="77777777" w:rsidR="00E96AAA" w:rsidRPr="004D64A4" w:rsidRDefault="00E96AAA" w:rsidP="00AF1420">
      <w:pPr>
        <w:ind w:left="284" w:hanging="284"/>
        <w:rPr>
          <w:color w:val="000000" w:themeColor="text1"/>
        </w:rPr>
      </w:pPr>
    </w:p>
    <w:p w14:paraId="03CA4A20" w14:textId="77777777" w:rsidR="00567638" w:rsidRPr="004D64A4" w:rsidRDefault="00567638" w:rsidP="00567638">
      <w:pPr>
        <w:autoSpaceDE w:val="0"/>
        <w:autoSpaceDN w:val="0"/>
        <w:adjustRightInd w:val="0"/>
        <w:ind w:left="284" w:hanging="284"/>
        <w:rPr>
          <w:rFonts w:eastAsiaTheme="minorHAnsi"/>
          <w:lang w:val="en-CA"/>
        </w:rPr>
      </w:pPr>
      <w:r w:rsidRPr="004D64A4">
        <w:rPr>
          <w:rFonts w:eastAsiaTheme="minorHAnsi"/>
          <w:bCs/>
          <w:lang w:val="en-CA"/>
        </w:rPr>
        <w:t xml:space="preserve">Csikszentmihalyi, M. </w:t>
      </w:r>
      <w:r w:rsidRPr="004D64A4">
        <w:rPr>
          <w:rFonts w:eastAsiaTheme="minorHAnsi"/>
          <w:lang w:val="en-CA"/>
        </w:rPr>
        <w:t xml:space="preserve">(1996) </w:t>
      </w:r>
      <w:r w:rsidRPr="004D64A4">
        <w:rPr>
          <w:rFonts w:eastAsiaTheme="minorHAnsi"/>
          <w:i/>
          <w:iCs/>
          <w:lang w:val="en-CA"/>
        </w:rPr>
        <w:t>Creativity: flow and the psychology of discovery and invention</w:t>
      </w:r>
      <w:r w:rsidRPr="004D64A4">
        <w:rPr>
          <w:rFonts w:eastAsiaTheme="minorHAnsi"/>
          <w:lang w:val="en-CA"/>
        </w:rPr>
        <w:t>. New York: HarperCollins.</w:t>
      </w:r>
    </w:p>
    <w:p w14:paraId="095B048D" w14:textId="77777777" w:rsidR="00567638" w:rsidRDefault="00567638" w:rsidP="00567638"/>
    <w:p w14:paraId="001F72F5" w14:textId="77777777" w:rsidR="00567638" w:rsidRPr="004D64A4" w:rsidRDefault="00567638" w:rsidP="00567638">
      <w:pPr>
        <w:ind w:left="284" w:hanging="284"/>
        <w:rPr>
          <w:color w:val="000000" w:themeColor="text1"/>
        </w:rPr>
      </w:pPr>
      <w:r w:rsidRPr="004D64A4">
        <w:rPr>
          <w:color w:val="000000" w:themeColor="text1"/>
        </w:rPr>
        <w:t>Cullen, T. L. (2006). How to ge</w:t>
      </w:r>
      <w:r>
        <w:rPr>
          <w:color w:val="000000" w:themeColor="text1"/>
        </w:rPr>
        <w:t>t smarter, one breath at a time:</w:t>
      </w:r>
      <w:r w:rsidRPr="004D64A4">
        <w:rPr>
          <w:color w:val="000000" w:themeColor="text1"/>
        </w:rPr>
        <w:t xml:space="preserve"> </w:t>
      </w:r>
      <w:r>
        <w:rPr>
          <w:color w:val="000000" w:themeColor="text1"/>
        </w:rPr>
        <w:t>S</w:t>
      </w:r>
      <w:r w:rsidRPr="004D64A4">
        <w:rPr>
          <w:color w:val="000000" w:themeColor="text1"/>
        </w:rPr>
        <w:t xml:space="preserve">cientists find that mediation not reduces stress but also reshapes the brain. </w:t>
      </w:r>
      <w:r w:rsidRPr="004D64A4">
        <w:rPr>
          <w:i/>
          <w:color w:val="000000" w:themeColor="text1"/>
        </w:rPr>
        <w:t>Time</w:t>
      </w:r>
      <w:r w:rsidRPr="004D64A4">
        <w:rPr>
          <w:color w:val="000000" w:themeColor="text1"/>
        </w:rPr>
        <w:t>, 167, 16.</w:t>
      </w:r>
    </w:p>
    <w:p w14:paraId="131AA458" w14:textId="77777777" w:rsidR="00567638" w:rsidRDefault="00567638" w:rsidP="00567638">
      <w:pPr>
        <w:ind w:left="284" w:hanging="284"/>
      </w:pPr>
    </w:p>
    <w:p w14:paraId="555C5E25" w14:textId="5189C0D9" w:rsidR="00E96AAA" w:rsidRPr="00567638" w:rsidRDefault="00567638" w:rsidP="00567638">
      <w:pPr>
        <w:ind w:left="284" w:hanging="284"/>
        <w:rPr>
          <w:lang w:val="en-CA"/>
        </w:rPr>
      </w:pPr>
      <w:r w:rsidRPr="004D64A4">
        <w:lastRenderedPageBreak/>
        <w:t xml:space="preserve">Cunliffe, A.L. (2004). On becoming a critically reflexive practitioner. </w:t>
      </w:r>
      <w:r w:rsidRPr="004D64A4">
        <w:rPr>
          <w:i/>
        </w:rPr>
        <w:t>Journal of Management Education,</w:t>
      </w:r>
      <w:r w:rsidRPr="004D64A4">
        <w:t xml:space="preserve"> 28, 407-26. </w:t>
      </w:r>
    </w:p>
    <w:p w14:paraId="707F9ACE" w14:textId="77777777" w:rsidR="00E96AAA" w:rsidRPr="004D64A4" w:rsidRDefault="00E96AAA" w:rsidP="00AF1420">
      <w:pPr>
        <w:ind w:left="284" w:hanging="284"/>
        <w:rPr>
          <w:lang w:val="en"/>
        </w:rPr>
      </w:pPr>
    </w:p>
    <w:p w14:paraId="6A62BE9B" w14:textId="77777777" w:rsidR="00E96AAA" w:rsidRPr="004D64A4" w:rsidRDefault="00E96AAA" w:rsidP="00AF1420">
      <w:pPr>
        <w:ind w:left="284" w:hanging="284"/>
        <w:rPr>
          <w:color w:val="000000" w:themeColor="text1"/>
        </w:rPr>
      </w:pPr>
      <w:r w:rsidRPr="004D64A4">
        <w:rPr>
          <w:lang w:val="en"/>
        </w:rPr>
        <w:t xml:space="preserve">Davidson, R. J., Kabat-Zinn, J., Schumacher, J., Rosenkranz, M., Muller, D., Santorelli, S. F., Urbanowski, F., Harrington, A., Bonus, K. &amp; Sheridan, J. F.  (2003). Alterations in brain and immune function produced by mindfulness meditation. </w:t>
      </w:r>
      <w:r w:rsidRPr="004D64A4">
        <w:rPr>
          <w:rStyle w:val="Emphasis"/>
          <w:lang w:val="en"/>
        </w:rPr>
        <w:t>Psychosomatic Medicine</w:t>
      </w:r>
      <w:r w:rsidRPr="004D64A4">
        <w:rPr>
          <w:lang w:val="en"/>
        </w:rPr>
        <w:t xml:space="preserve">, </w:t>
      </w:r>
      <w:r w:rsidRPr="004D64A4">
        <w:rPr>
          <w:rStyle w:val="Emphasis"/>
          <w:lang w:val="en"/>
        </w:rPr>
        <w:t>65</w:t>
      </w:r>
      <w:r w:rsidRPr="004D64A4">
        <w:rPr>
          <w:lang w:val="en"/>
        </w:rPr>
        <w:t>, 564–570</w:t>
      </w:r>
    </w:p>
    <w:p w14:paraId="69371E31" w14:textId="77777777" w:rsidR="00E96AAA" w:rsidRPr="004D64A4" w:rsidRDefault="00E96AAA" w:rsidP="00AF1420">
      <w:pPr>
        <w:ind w:left="284" w:hanging="284"/>
        <w:rPr>
          <w:color w:val="000000" w:themeColor="text1"/>
        </w:rPr>
      </w:pPr>
    </w:p>
    <w:p w14:paraId="028E2E7F" w14:textId="5A466465" w:rsidR="00E96AAA" w:rsidRPr="004D64A4" w:rsidRDefault="008F18DA" w:rsidP="00AF1420">
      <w:pPr>
        <w:ind w:left="284" w:hanging="284"/>
        <w:rPr>
          <w:color w:val="000000" w:themeColor="text1"/>
        </w:rPr>
      </w:pPr>
      <w:r>
        <w:rPr>
          <w:color w:val="000000" w:themeColor="text1"/>
        </w:rPr>
        <w:t>Davidson, R. J.</w:t>
      </w:r>
      <w:r w:rsidR="00E96AAA" w:rsidRPr="004D64A4">
        <w:rPr>
          <w:color w:val="000000" w:themeColor="text1"/>
        </w:rPr>
        <w:t xml:space="preserve"> &amp; Lutz, A. (2008). Buddha’s brain: Neuroplasticity and meditation. </w:t>
      </w:r>
      <w:r w:rsidR="00E96AAA" w:rsidRPr="004D64A4">
        <w:rPr>
          <w:i/>
          <w:color w:val="000000" w:themeColor="text1"/>
        </w:rPr>
        <w:t>Signal Processing Magazine, 25,</w:t>
      </w:r>
      <w:r w:rsidR="00E96AAA" w:rsidRPr="004D64A4">
        <w:rPr>
          <w:color w:val="000000" w:themeColor="text1"/>
        </w:rPr>
        <w:t xml:space="preserve"> 172-176. </w:t>
      </w:r>
    </w:p>
    <w:p w14:paraId="239A78CF" w14:textId="77777777" w:rsidR="00E96AAA" w:rsidRPr="004D64A4" w:rsidRDefault="00E96AAA" w:rsidP="00AF1420">
      <w:pPr>
        <w:ind w:left="284" w:hanging="284"/>
        <w:rPr>
          <w:color w:val="000000" w:themeColor="text1"/>
        </w:rPr>
      </w:pPr>
    </w:p>
    <w:p w14:paraId="7819594A" w14:textId="77777777" w:rsidR="00E96AAA" w:rsidRPr="004D64A4" w:rsidRDefault="00E96AAA" w:rsidP="00AF1420">
      <w:pPr>
        <w:tabs>
          <w:tab w:val="left" w:pos="3690"/>
        </w:tabs>
        <w:spacing w:after="324"/>
        <w:ind w:left="284" w:hanging="284"/>
        <w:rPr>
          <w:iCs/>
          <w:color w:val="000000" w:themeColor="text1"/>
        </w:rPr>
      </w:pPr>
      <w:r w:rsidRPr="004D64A4">
        <w:rPr>
          <w:iCs/>
          <w:color w:val="000000" w:themeColor="text1"/>
        </w:rPr>
        <w:t xml:space="preserve">DeBono, E. (1994). </w:t>
      </w:r>
      <w:r w:rsidRPr="004D64A4">
        <w:rPr>
          <w:i/>
          <w:iCs/>
          <w:color w:val="000000" w:themeColor="text1"/>
        </w:rPr>
        <w:t>DeBono’s thinking course</w:t>
      </w:r>
      <w:r w:rsidRPr="004D64A4">
        <w:rPr>
          <w:iCs/>
          <w:color w:val="000000" w:themeColor="text1"/>
        </w:rPr>
        <w:t xml:space="preserve"> (Rev.Ed.). New York, New York. </w:t>
      </w:r>
    </w:p>
    <w:p w14:paraId="7F8376A5" w14:textId="77777777" w:rsidR="00E96AAA" w:rsidRPr="004D64A4" w:rsidRDefault="00E96AAA" w:rsidP="00AF1420">
      <w:pPr>
        <w:pStyle w:val="Heading3"/>
        <w:spacing w:before="0"/>
        <w:ind w:left="284" w:hanging="284"/>
        <w:rPr>
          <w:rFonts w:ascii="Times New Roman" w:hAnsi="Times New Roman" w:cs="Times New Roman"/>
          <w:color w:val="000000" w:themeColor="text1"/>
          <w:shd w:val="clear" w:color="auto" w:fill="FFFFFF"/>
        </w:rPr>
      </w:pPr>
      <w:r w:rsidRPr="004D64A4">
        <w:rPr>
          <w:rFonts w:ascii="Times New Roman" w:hAnsi="Times New Roman" w:cs="Times New Roman"/>
          <w:color w:val="000000" w:themeColor="text1"/>
          <w:shd w:val="clear" w:color="auto" w:fill="FFFFFF"/>
        </w:rPr>
        <w:t xml:space="preserve">DeDreu, C. K. W., Baas, M &amp; Nijstad, B. A. (2008). Hedonic tone and activation in </w:t>
      </w:r>
    </w:p>
    <w:p w14:paraId="716BA76D" w14:textId="77777777" w:rsidR="00E96AAA" w:rsidRPr="004D64A4" w:rsidRDefault="00E96AAA" w:rsidP="00F925A1">
      <w:pPr>
        <w:ind w:left="284"/>
        <w:rPr>
          <w:i/>
          <w:color w:val="000000" w:themeColor="text1"/>
        </w:rPr>
      </w:pPr>
      <w:r w:rsidRPr="004D64A4">
        <w:rPr>
          <w:color w:val="000000" w:themeColor="text1"/>
        </w:rPr>
        <w:t xml:space="preserve">the mood-creativity link: Towards a dual pathway to creativity model. </w:t>
      </w:r>
      <w:r w:rsidRPr="004D64A4">
        <w:rPr>
          <w:i/>
          <w:color w:val="000000" w:themeColor="text1"/>
        </w:rPr>
        <w:t xml:space="preserve">Journal of </w:t>
      </w:r>
    </w:p>
    <w:p w14:paraId="4A02FACE" w14:textId="77777777" w:rsidR="00E96AAA" w:rsidRPr="004D64A4" w:rsidRDefault="00E96AAA" w:rsidP="00F925A1">
      <w:pPr>
        <w:ind w:left="284"/>
        <w:rPr>
          <w:color w:val="000000" w:themeColor="text1"/>
        </w:rPr>
      </w:pPr>
      <w:r w:rsidRPr="004D64A4">
        <w:rPr>
          <w:i/>
          <w:color w:val="000000" w:themeColor="text1"/>
        </w:rPr>
        <w:t>Personality and Social Psychology</w:t>
      </w:r>
      <w:r w:rsidRPr="004D64A4">
        <w:rPr>
          <w:color w:val="000000" w:themeColor="text1"/>
        </w:rPr>
        <w:t xml:space="preserve">, 94, 739-756. </w:t>
      </w:r>
    </w:p>
    <w:p w14:paraId="4C40C16C" w14:textId="77777777" w:rsidR="00E96AAA" w:rsidRPr="004D64A4" w:rsidRDefault="00E96AAA" w:rsidP="00D04B96">
      <w:pPr>
        <w:pStyle w:val="Heading3"/>
        <w:spacing w:before="0"/>
        <w:rPr>
          <w:rFonts w:ascii="Times New Roman" w:hAnsi="Times New Roman" w:cs="Times New Roman"/>
          <w:color w:val="000000" w:themeColor="text1"/>
        </w:rPr>
      </w:pPr>
    </w:p>
    <w:p w14:paraId="6B49337C" w14:textId="77777777" w:rsidR="00E96AAA" w:rsidRPr="004D64A4" w:rsidRDefault="00E96AAA" w:rsidP="00AF1420">
      <w:pPr>
        <w:pStyle w:val="Heading3"/>
        <w:spacing w:before="0"/>
        <w:ind w:left="284" w:hanging="284"/>
        <w:rPr>
          <w:rFonts w:ascii="Times New Roman" w:hAnsi="Times New Roman" w:cs="Times New Roman"/>
          <w:i/>
          <w:color w:val="000000" w:themeColor="text1"/>
        </w:rPr>
      </w:pPr>
      <w:r w:rsidRPr="004D64A4">
        <w:rPr>
          <w:rFonts w:ascii="Times New Roman" w:hAnsi="Times New Roman" w:cs="Times New Roman"/>
          <w:color w:val="000000" w:themeColor="text1"/>
        </w:rPr>
        <w:t xml:space="preserve">Delice, A. (2010). The sampling issues in quantitative research. </w:t>
      </w:r>
      <w:r w:rsidRPr="004D64A4">
        <w:rPr>
          <w:rFonts w:ascii="Times New Roman" w:hAnsi="Times New Roman" w:cs="Times New Roman"/>
          <w:i/>
          <w:color w:val="000000" w:themeColor="text1"/>
        </w:rPr>
        <w:t>Educational, Sciences:</w:t>
      </w:r>
    </w:p>
    <w:p w14:paraId="7249016C" w14:textId="77777777" w:rsidR="00E96AAA" w:rsidRPr="004D64A4" w:rsidRDefault="00E96AAA" w:rsidP="00F925A1">
      <w:pPr>
        <w:ind w:left="284"/>
        <w:rPr>
          <w:color w:val="000000" w:themeColor="text1"/>
        </w:rPr>
      </w:pPr>
      <w:r w:rsidRPr="004D64A4">
        <w:rPr>
          <w:color w:val="000000" w:themeColor="text1"/>
        </w:rPr>
        <w:t xml:space="preserve">Theory and Practice, 10, 2001-2018.  </w:t>
      </w:r>
    </w:p>
    <w:p w14:paraId="75C8834B" w14:textId="77777777" w:rsidR="00E96AAA" w:rsidRPr="004D64A4" w:rsidRDefault="00E96AAA" w:rsidP="00AF1420">
      <w:pPr>
        <w:ind w:left="284" w:hanging="284"/>
        <w:rPr>
          <w:color w:val="000000" w:themeColor="text1"/>
        </w:rPr>
      </w:pPr>
    </w:p>
    <w:p w14:paraId="2861C637" w14:textId="77777777" w:rsidR="00E96AAA" w:rsidRPr="004D64A4" w:rsidRDefault="00E96AAA" w:rsidP="00AF1420">
      <w:pPr>
        <w:autoSpaceDE w:val="0"/>
        <w:autoSpaceDN w:val="0"/>
        <w:adjustRightInd w:val="0"/>
        <w:ind w:left="284" w:hanging="284"/>
        <w:rPr>
          <w:rFonts w:eastAsiaTheme="minorHAnsi"/>
          <w:lang w:val="en-CA"/>
        </w:rPr>
      </w:pPr>
      <w:r w:rsidRPr="004D64A4">
        <w:rPr>
          <w:rFonts w:eastAsiaTheme="minorHAnsi"/>
          <w:lang w:val="en-CA"/>
        </w:rPr>
        <w:t xml:space="preserve">Delizonna, L, L., Williams, P. R. &amp; Langer, J. E. (2009). The effect of mindfulness on heart rate control. </w:t>
      </w:r>
      <w:r w:rsidRPr="004D64A4">
        <w:rPr>
          <w:rFonts w:eastAsiaTheme="minorHAnsi"/>
          <w:i/>
          <w:lang w:val="en-CA"/>
        </w:rPr>
        <w:t>Journal of Adult Development</w:t>
      </w:r>
      <w:r w:rsidRPr="004D64A4">
        <w:rPr>
          <w:rFonts w:eastAsiaTheme="minorHAnsi"/>
          <w:lang w:val="en-CA"/>
        </w:rPr>
        <w:t>, 16, 61-65.</w:t>
      </w:r>
    </w:p>
    <w:p w14:paraId="49FDEA19" w14:textId="77777777" w:rsidR="00E96AAA" w:rsidRPr="004D64A4" w:rsidRDefault="00E96AAA" w:rsidP="00AF1420">
      <w:pPr>
        <w:pStyle w:val="Heading3"/>
        <w:spacing w:before="0"/>
        <w:ind w:left="284" w:hanging="284"/>
        <w:rPr>
          <w:rFonts w:ascii="Times New Roman" w:hAnsi="Times New Roman" w:cs="Times New Roman"/>
          <w:color w:val="000000" w:themeColor="text1"/>
        </w:rPr>
      </w:pPr>
    </w:p>
    <w:p w14:paraId="2D0A8AD0" w14:textId="13F69320" w:rsidR="00E96AAA" w:rsidRPr="004D64A4" w:rsidRDefault="008F18DA" w:rsidP="00AF1420">
      <w:pPr>
        <w:pStyle w:val="Heading3"/>
        <w:spacing w:before="0"/>
        <w:ind w:left="284" w:hanging="284"/>
        <w:rPr>
          <w:rFonts w:ascii="Times New Roman" w:hAnsi="Times New Roman" w:cs="Times New Roman"/>
          <w:color w:val="000000" w:themeColor="text1"/>
        </w:rPr>
      </w:pPr>
      <w:r>
        <w:rPr>
          <w:rFonts w:ascii="Times New Roman" w:hAnsi="Times New Roman" w:cs="Times New Roman"/>
          <w:color w:val="000000" w:themeColor="text1"/>
        </w:rPr>
        <w:t>Den Hartog, D.</w:t>
      </w:r>
      <w:r w:rsidR="00E96AAA" w:rsidRPr="004D64A4">
        <w:rPr>
          <w:rFonts w:ascii="Times New Roman" w:hAnsi="Times New Roman" w:cs="Times New Roman"/>
          <w:color w:val="000000" w:themeColor="text1"/>
        </w:rPr>
        <w:t xml:space="preserve"> &amp; Belschak, F. (2012). When does transformational leadership enhance </w:t>
      </w:r>
    </w:p>
    <w:p w14:paraId="087C1D37" w14:textId="77777777" w:rsidR="00E96AAA" w:rsidRPr="004D64A4" w:rsidRDefault="00E96AAA" w:rsidP="00F925A1">
      <w:pPr>
        <w:pStyle w:val="Heading3"/>
        <w:spacing w:before="0"/>
        <w:ind w:left="284"/>
        <w:rPr>
          <w:rFonts w:ascii="Times New Roman" w:hAnsi="Times New Roman" w:cs="Times New Roman"/>
          <w:color w:val="000000" w:themeColor="text1"/>
        </w:rPr>
      </w:pPr>
      <w:r w:rsidRPr="004D64A4">
        <w:rPr>
          <w:rFonts w:ascii="Times New Roman" w:hAnsi="Times New Roman" w:cs="Times New Roman"/>
          <w:color w:val="000000" w:themeColor="text1"/>
        </w:rPr>
        <w:t xml:space="preserve">Employee proactive behavior? The role of autonomy and role breadth self-efficacy. </w:t>
      </w:r>
      <w:r w:rsidRPr="004D64A4">
        <w:rPr>
          <w:rFonts w:ascii="Times New Roman" w:hAnsi="Times New Roman" w:cs="Times New Roman"/>
          <w:i/>
          <w:color w:val="000000" w:themeColor="text1"/>
        </w:rPr>
        <w:t>Journal of Applied Psychology</w:t>
      </w:r>
      <w:r w:rsidRPr="004D64A4">
        <w:rPr>
          <w:rFonts w:ascii="Times New Roman" w:hAnsi="Times New Roman" w:cs="Times New Roman"/>
          <w:color w:val="000000" w:themeColor="text1"/>
        </w:rPr>
        <w:t>, 97(1), 194-202.</w:t>
      </w:r>
    </w:p>
    <w:p w14:paraId="1C797DAE" w14:textId="77777777" w:rsidR="00E96AAA" w:rsidRDefault="00E96AAA" w:rsidP="00AF1420">
      <w:pPr>
        <w:pStyle w:val="Heading3"/>
        <w:spacing w:before="0"/>
        <w:ind w:left="284" w:hanging="284"/>
        <w:rPr>
          <w:rFonts w:ascii="Times New Roman" w:hAnsi="Times New Roman" w:cs="Times New Roman"/>
          <w:color w:val="000000" w:themeColor="text1"/>
          <w:shd w:val="clear" w:color="auto" w:fill="FFFFFF"/>
        </w:rPr>
      </w:pPr>
    </w:p>
    <w:p w14:paraId="42EF480B" w14:textId="77777777" w:rsidR="00D04B96" w:rsidRPr="004D64A4" w:rsidRDefault="00D04B96" w:rsidP="00D04B96">
      <w:pPr>
        <w:pStyle w:val="Heading3"/>
        <w:spacing w:before="0"/>
        <w:ind w:left="284" w:hanging="284"/>
        <w:rPr>
          <w:rFonts w:ascii="Times New Roman" w:hAnsi="Times New Roman" w:cs="Times New Roman"/>
          <w:color w:val="auto"/>
        </w:rPr>
      </w:pPr>
      <w:r>
        <w:rPr>
          <w:rFonts w:ascii="Times New Roman" w:hAnsi="Times New Roman" w:cs="Times New Roman"/>
          <w:color w:val="auto"/>
        </w:rPr>
        <w:t>Dennis, A. R., Minas, R. K.</w:t>
      </w:r>
      <w:r w:rsidRPr="004D64A4">
        <w:rPr>
          <w:rFonts w:ascii="Times New Roman" w:hAnsi="Times New Roman" w:cs="Times New Roman"/>
          <w:color w:val="auto"/>
        </w:rPr>
        <w:t xml:space="preserve"> &amp; Bhagwatwar, A. (2013). Sparking creativity: improving electronic brainstorming with individual cognitive priming. </w:t>
      </w:r>
      <w:r w:rsidRPr="004D64A4">
        <w:rPr>
          <w:rFonts w:ascii="Times New Roman" w:hAnsi="Times New Roman" w:cs="Times New Roman"/>
          <w:i/>
          <w:iCs/>
          <w:color w:val="auto"/>
        </w:rPr>
        <w:t xml:space="preserve">Journal of Management Information Systems, </w:t>
      </w:r>
      <w:r w:rsidRPr="004D64A4">
        <w:rPr>
          <w:rFonts w:ascii="Times New Roman" w:hAnsi="Times New Roman" w:cs="Times New Roman"/>
          <w:color w:val="auto"/>
        </w:rPr>
        <w:t>29, 195-201.</w:t>
      </w:r>
    </w:p>
    <w:p w14:paraId="1E42947C" w14:textId="77777777" w:rsidR="00D04B96" w:rsidRDefault="00D04B96" w:rsidP="00D04B96">
      <w:pPr>
        <w:pStyle w:val="Heading3"/>
        <w:spacing w:before="0"/>
        <w:rPr>
          <w:rFonts w:ascii="Times New Roman" w:hAnsi="Times New Roman" w:cs="Times New Roman"/>
          <w:color w:val="000000" w:themeColor="text1"/>
          <w:shd w:val="clear" w:color="auto" w:fill="FFFFFF"/>
        </w:rPr>
      </w:pPr>
    </w:p>
    <w:p w14:paraId="7BD7469D" w14:textId="77777777" w:rsidR="00E96AAA" w:rsidRPr="004D64A4" w:rsidRDefault="00E96AAA" w:rsidP="00AF1420">
      <w:pPr>
        <w:pStyle w:val="Heading3"/>
        <w:spacing w:before="0"/>
        <w:ind w:left="284" w:hanging="284"/>
        <w:rPr>
          <w:rFonts w:ascii="Times New Roman" w:hAnsi="Times New Roman" w:cs="Times New Roman"/>
          <w:color w:val="000000" w:themeColor="text1"/>
          <w:shd w:val="clear" w:color="auto" w:fill="FFFFFF"/>
        </w:rPr>
      </w:pPr>
      <w:r w:rsidRPr="004D64A4">
        <w:rPr>
          <w:rFonts w:ascii="Times New Roman" w:hAnsi="Times New Roman" w:cs="Times New Roman"/>
          <w:color w:val="000000" w:themeColor="text1"/>
          <w:shd w:val="clear" w:color="auto" w:fill="FFFFFF"/>
        </w:rPr>
        <w:t xml:space="preserve">DeVellis, F. R. (2003). </w:t>
      </w:r>
      <w:r w:rsidRPr="004D64A4">
        <w:rPr>
          <w:rFonts w:ascii="Times New Roman" w:hAnsi="Times New Roman" w:cs="Times New Roman"/>
          <w:i/>
          <w:color w:val="000000" w:themeColor="text1"/>
          <w:shd w:val="clear" w:color="auto" w:fill="FFFFFF"/>
        </w:rPr>
        <w:t>Scale development: Theory and application 2</w:t>
      </w:r>
      <w:r w:rsidRPr="004D64A4">
        <w:rPr>
          <w:rFonts w:ascii="Times New Roman" w:hAnsi="Times New Roman" w:cs="Times New Roman"/>
          <w:i/>
          <w:color w:val="000000" w:themeColor="text1"/>
          <w:shd w:val="clear" w:color="auto" w:fill="FFFFFF"/>
          <w:vertAlign w:val="superscript"/>
        </w:rPr>
        <w:t>nd</w:t>
      </w:r>
      <w:r w:rsidRPr="004D64A4">
        <w:rPr>
          <w:rFonts w:ascii="Times New Roman" w:hAnsi="Times New Roman" w:cs="Times New Roman"/>
          <w:i/>
          <w:color w:val="000000" w:themeColor="text1"/>
          <w:shd w:val="clear" w:color="auto" w:fill="FFFFFF"/>
        </w:rPr>
        <w:t xml:space="preserve"> ed.  </w:t>
      </w:r>
      <w:r w:rsidRPr="004D64A4">
        <w:rPr>
          <w:rFonts w:ascii="Times New Roman" w:hAnsi="Times New Roman" w:cs="Times New Roman"/>
          <w:color w:val="000000" w:themeColor="text1"/>
          <w:shd w:val="clear" w:color="auto" w:fill="FFFFFF"/>
        </w:rPr>
        <w:t xml:space="preserve">London: ENG, Sage Publications. </w:t>
      </w:r>
    </w:p>
    <w:p w14:paraId="0CBCDD0A" w14:textId="77777777" w:rsidR="00E96AAA" w:rsidRPr="004D64A4" w:rsidRDefault="00E96AAA" w:rsidP="00AF1420">
      <w:pPr>
        <w:ind w:left="284" w:hanging="284"/>
      </w:pPr>
    </w:p>
    <w:p w14:paraId="4478809B" w14:textId="77777777" w:rsidR="00E96AAA" w:rsidRPr="004D64A4" w:rsidRDefault="00E96AAA" w:rsidP="00AF1420">
      <w:pPr>
        <w:pStyle w:val="Heading3"/>
        <w:spacing w:before="0"/>
        <w:ind w:left="284" w:hanging="284"/>
        <w:rPr>
          <w:rFonts w:ascii="Times New Roman" w:hAnsi="Times New Roman" w:cs="Times New Roman"/>
          <w:color w:val="000000" w:themeColor="text1"/>
          <w:shd w:val="clear" w:color="auto" w:fill="FFFFFF"/>
        </w:rPr>
      </w:pPr>
      <w:r w:rsidRPr="004D64A4">
        <w:rPr>
          <w:rFonts w:ascii="Times New Roman" w:hAnsi="Times New Roman" w:cs="Times New Roman"/>
          <w:color w:val="000000" w:themeColor="text1"/>
          <w:shd w:val="clear" w:color="auto" w:fill="FFFFFF"/>
        </w:rPr>
        <w:t xml:space="preserve">Djamshidian, A., O’Sullivan, S. S., Wittmann, C. B., Lees, J. S. &amp; Averbeck, B. B. (2011). Novelty seeking behavior in Parkinson’s disease. </w:t>
      </w:r>
      <w:r w:rsidRPr="004D64A4">
        <w:rPr>
          <w:rFonts w:ascii="Times New Roman" w:hAnsi="Times New Roman" w:cs="Times New Roman"/>
          <w:i/>
          <w:color w:val="000000" w:themeColor="text1"/>
          <w:shd w:val="clear" w:color="auto" w:fill="FFFFFF"/>
        </w:rPr>
        <w:t>Neuropsychological</w:t>
      </w:r>
      <w:r w:rsidRPr="004D64A4">
        <w:rPr>
          <w:rFonts w:ascii="Times New Roman" w:hAnsi="Times New Roman" w:cs="Times New Roman"/>
          <w:color w:val="000000" w:themeColor="text1"/>
          <w:shd w:val="clear" w:color="auto" w:fill="FFFFFF"/>
        </w:rPr>
        <w:t xml:space="preserve">, 49, 2483-2488. </w:t>
      </w:r>
    </w:p>
    <w:p w14:paraId="5DEA8815" w14:textId="77777777" w:rsidR="00E96AAA" w:rsidRPr="004D64A4" w:rsidRDefault="00E96AAA" w:rsidP="00AF1420">
      <w:pPr>
        <w:pStyle w:val="Heading3"/>
        <w:spacing w:before="0"/>
        <w:ind w:left="284" w:hanging="284"/>
        <w:rPr>
          <w:rFonts w:ascii="Times New Roman" w:hAnsi="Times New Roman" w:cs="Times New Roman"/>
          <w:color w:val="000000" w:themeColor="text1"/>
          <w:shd w:val="clear" w:color="auto" w:fill="FFFFFF"/>
        </w:rPr>
      </w:pPr>
    </w:p>
    <w:p w14:paraId="09737C4D" w14:textId="3D529397" w:rsidR="00E96AAA" w:rsidRPr="004D64A4" w:rsidRDefault="00E96AAA" w:rsidP="00AF1420">
      <w:pPr>
        <w:pStyle w:val="Heading3"/>
        <w:spacing w:before="0"/>
        <w:ind w:left="284" w:hanging="284"/>
        <w:rPr>
          <w:rFonts w:ascii="Times New Roman" w:hAnsi="Times New Roman" w:cs="Times New Roman"/>
          <w:color w:val="000000" w:themeColor="text1"/>
          <w:shd w:val="clear" w:color="auto" w:fill="FFFFFF"/>
        </w:rPr>
      </w:pPr>
      <w:r w:rsidRPr="004D64A4">
        <w:rPr>
          <w:rFonts w:ascii="Times New Roman" w:hAnsi="Times New Roman" w:cs="Times New Roman"/>
          <w:color w:val="000000" w:themeColor="text1"/>
          <w:shd w:val="clear" w:color="auto" w:fill="FFFFFF"/>
        </w:rPr>
        <w:t>Edmonson, A. (1999). Psychological safety and le</w:t>
      </w:r>
      <w:r w:rsidR="00D34590">
        <w:rPr>
          <w:rFonts w:ascii="Times New Roman" w:hAnsi="Times New Roman" w:cs="Times New Roman"/>
          <w:color w:val="000000" w:themeColor="text1"/>
          <w:shd w:val="clear" w:color="auto" w:fill="FFFFFF"/>
        </w:rPr>
        <w:t xml:space="preserve">arning behavior in work teams. </w:t>
      </w:r>
      <w:r w:rsidRPr="004D64A4">
        <w:rPr>
          <w:rFonts w:ascii="Times New Roman" w:hAnsi="Times New Roman" w:cs="Times New Roman"/>
          <w:i/>
          <w:color w:val="000000" w:themeColor="text1"/>
          <w:shd w:val="clear" w:color="auto" w:fill="FFFFFF"/>
        </w:rPr>
        <w:t>Administrative Science Quarterly, 44,</w:t>
      </w:r>
      <w:r w:rsidRPr="004D64A4">
        <w:rPr>
          <w:rFonts w:ascii="Times New Roman" w:hAnsi="Times New Roman" w:cs="Times New Roman"/>
          <w:color w:val="000000" w:themeColor="text1"/>
          <w:shd w:val="clear" w:color="auto" w:fill="FFFFFF"/>
        </w:rPr>
        <w:t xml:space="preserve"> 350-383.</w:t>
      </w:r>
    </w:p>
    <w:p w14:paraId="2E745450" w14:textId="77777777" w:rsidR="00E96AAA" w:rsidRPr="004D64A4" w:rsidRDefault="00E96AAA" w:rsidP="00AF1420">
      <w:pPr>
        <w:ind w:left="284" w:hanging="284"/>
        <w:rPr>
          <w:color w:val="000000" w:themeColor="text1"/>
        </w:rPr>
      </w:pPr>
    </w:p>
    <w:p w14:paraId="3FD35FB3" w14:textId="77777777" w:rsidR="00E96AAA" w:rsidRPr="004D64A4" w:rsidRDefault="00E96AAA" w:rsidP="00AF1420">
      <w:pPr>
        <w:ind w:left="284" w:hanging="284"/>
        <w:rPr>
          <w:color w:val="000000" w:themeColor="text1"/>
        </w:rPr>
      </w:pPr>
      <w:r w:rsidRPr="004D64A4">
        <w:rPr>
          <w:color w:val="000000" w:themeColor="text1"/>
        </w:rPr>
        <w:t xml:space="preserve">Eisenbeiβ, S. A., &amp; Boerner, S. (2013). A double-edged sword: Transformational </w:t>
      </w:r>
    </w:p>
    <w:p w14:paraId="2B0B1951" w14:textId="77777777" w:rsidR="00E96AAA" w:rsidRPr="004D64A4" w:rsidRDefault="00E96AAA" w:rsidP="00F925A1">
      <w:pPr>
        <w:ind w:left="284"/>
        <w:rPr>
          <w:color w:val="000000" w:themeColor="text1"/>
        </w:rPr>
      </w:pPr>
      <w:r w:rsidRPr="004D64A4">
        <w:rPr>
          <w:color w:val="000000" w:themeColor="text1"/>
        </w:rPr>
        <w:t xml:space="preserve">leadership and individual creativity. </w:t>
      </w:r>
      <w:r w:rsidRPr="004D64A4">
        <w:rPr>
          <w:i/>
          <w:color w:val="000000" w:themeColor="text1"/>
        </w:rPr>
        <w:t>British Journal of Management</w:t>
      </w:r>
      <w:r w:rsidRPr="004D64A4">
        <w:rPr>
          <w:color w:val="000000" w:themeColor="text1"/>
        </w:rPr>
        <w:t xml:space="preserve">, 24, 54-68. </w:t>
      </w:r>
    </w:p>
    <w:p w14:paraId="63D6F03F" w14:textId="77777777" w:rsidR="00E96AAA" w:rsidRPr="004D64A4" w:rsidRDefault="00E96AAA" w:rsidP="00AF1420">
      <w:pPr>
        <w:ind w:left="284" w:hanging="284"/>
        <w:rPr>
          <w:color w:val="000000" w:themeColor="text1"/>
        </w:rPr>
      </w:pPr>
    </w:p>
    <w:p w14:paraId="47CB8717" w14:textId="77777777" w:rsidR="00E96AAA" w:rsidRPr="004D64A4" w:rsidRDefault="00E96AAA" w:rsidP="00AF1420">
      <w:pPr>
        <w:ind w:left="284" w:hanging="284"/>
        <w:rPr>
          <w:color w:val="000000" w:themeColor="text1"/>
        </w:rPr>
      </w:pPr>
      <w:r w:rsidRPr="004D64A4">
        <w:t xml:space="preserve">Epstein, R. M. (1999). Mindful practice, </w:t>
      </w:r>
      <w:r w:rsidRPr="004D64A4">
        <w:rPr>
          <w:i/>
        </w:rPr>
        <w:t>JAMA</w:t>
      </w:r>
      <w:r w:rsidRPr="004D64A4">
        <w:t>, 28. 833-839.</w:t>
      </w:r>
    </w:p>
    <w:p w14:paraId="660A4DE7" w14:textId="77777777" w:rsidR="00E96AAA" w:rsidRPr="004D64A4" w:rsidRDefault="00E96AAA" w:rsidP="00AF1420">
      <w:pPr>
        <w:ind w:left="284" w:hanging="284"/>
        <w:rPr>
          <w:color w:val="000000" w:themeColor="text1"/>
        </w:rPr>
      </w:pPr>
    </w:p>
    <w:p w14:paraId="345B7AE0" w14:textId="77777777" w:rsidR="00E96AAA" w:rsidRPr="004D64A4" w:rsidRDefault="00E96AAA" w:rsidP="00AF1420">
      <w:pPr>
        <w:ind w:left="284" w:hanging="284"/>
        <w:rPr>
          <w:color w:val="000000" w:themeColor="text1"/>
        </w:rPr>
      </w:pPr>
      <w:r w:rsidRPr="004D64A4">
        <w:rPr>
          <w:color w:val="000000" w:themeColor="text1"/>
        </w:rPr>
        <w:t xml:space="preserve">Eriksen, M. (2009). Authentic leadership: Practical reflexivity, self-awareness, and self-authorship. </w:t>
      </w:r>
      <w:r w:rsidRPr="004D64A4">
        <w:rPr>
          <w:i/>
          <w:color w:val="000000" w:themeColor="text1"/>
        </w:rPr>
        <w:t>Journal of Management Education</w:t>
      </w:r>
      <w:r w:rsidRPr="004D64A4">
        <w:rPr>
          <w:color w:val="000000" w:themeColor="text1"/>
        </w:rPr>
        <w:t>. 33, 747-771.</w:t>
      </w:r>
    </w:p>
    <w:p w14:paraId="3485A2B1" w14:textId="77777777" w:rsidR="00E96AAA" w:rsidRPr="004D64A4" w:rsidRDefault="00E96AAA" w:rsidP="00AF1420">
      <w:pPr>
        <w:ind w:left="284" w:hanging="284"/>
        <w:rPr>
          <w:color w:val="000000" w:themeColor="text1"/>
        </w:rPr>
      </w:pPr>
    </w:p>
    <w:p w14:paraId="05BF2670" w14:textId="7576F695" w:rsidR="00E96AAA" w:rsidRPr="004D64A4" w:rsidRDefault="00E96AAA" w:rsidP="00AF1420">
      <w:pPr>
        <w:ind w:left="284" w:hanging="284"/>
        <w:rPr>
          <w:color w:val="000000" w:themeColor="text1"/>
          <w:shd w:val="clear" w:color="auto" w:fill="FFFFFF"/>
        </w:rPr>
      </w:pPr>
      <w:r w:rsidRPr="004D64A4">
        <w:rPr>
          <w:color w:val="000000" w:themeColor="text1"/>
        </w:rPr>
        <w:t>Fadnes, L., Taube, A</w:t>
      </w:r>
      <w:r w:rsidR="008F18DA">
        <w:rPr>
          <w:color w:val="000000" w:themeColor="text1"/>
        </w:rPr>
        <w:t>.</w:t>
      </w:r>
      <w:r w:rsidRPr="004D64A4">
        <w:rPr>
          <w:color w:val="000000" w:themeColor="text1"/>
        </w:rPr>
        <w:t xml:space="preserve"> &amp; </w:t>
      </w:r>
      <w:r w:rsidRPr="004D64A4">
        <w:rPr>
          <w:color w:val="000000" w:themeColor="text1"/>
          <w:shd w:val="clear" w:color="auto" w:fill="FFFFFF"/>
        </w:rPr>
        <w:t>Tylleskär, T. (2008). How to identify information bias due to</w:t>
      </w:r>
    </w:p>
    <w:p w14:paraId="11324AC4" w14:textId="77777777" w:rsidR="00E96AAA" w:rsidRPr="004D64A4" w:rsidRDefault="00E96AAA" w:rsidP="00F925A1">
      <w:pPr>
        <w:ind w:left="284"/>
        <w:rPr>
          <w:color w:val="000000" w:themeColor="text1"/>
          <w:shd w:val="clear" w:color="auto" w:fill="FFFFFF"/>
        </w:rPr>
      </w:pPr>
      <w:r w:rsidRPr="004D64A4">
        <w:rPr>
          <w:color w:val="000000" w:themeColor="text1"/>
          <w:shd w:val="clear" w:color="auto" w:fill="FFFFFF"/>
        </w:rPr>
        <w:t>self-reporting in epidemiological research</w:t>
      </w:r>
      <w:r w:rsidRPr="004D64A4">
        <w:rPr>
          <w:i/>
          <w:color w:val="000000" w:themeColor="text1"/>
          <w:shd w:val="clear" w:color="auto" w:fill="FFFFFF"/>
        </w:rPr>
        <w:t>. The Internet Journal of Epidemiology,</w:t>
      </w:r>
    </w:p>
    <w:p w14:paraId="516AFDE5" w14:textId="77777777" w:rsidR="00E96AAA" w:rsidRPr="004D64A4" w:rsidRDefault="00E96AAA" w:rsidP="00F925A1">
      <w:pPr>
        <w:ind w:left="284"/>
        <w:rPr>
          <w:color w:val="000000" w:themeColor="text1"/>
          <w:shd w:val="clear" w:color="auto" w:fill="FFFFFF"/>
        </w:rPr>
      </w:pPr>
      <w:r w:rsidRPr="004D64A4">
        <w:rPr>
          <w:color w:val="000000" w:themeColor="text1"/>
          <w:shd w:val="clear" w:color="auto" w:fill="FFFFFF"/>
        </w:rPr>
        <w:t xml:space="preserve">7, 2-10. </w:t>
      </w:r>
      <w:r w:rsidRPr="004D64A4">
        <w:rPr>
          <w:i/>
          <w:color w:val="000000" w:themeColor="text1"/>
          <w:shd w:val="clear" w:color="auto" w:fill="FFFFFF"/>
        </w:rPr>
        <w:t xml:space="preserve"> </w:t>
      </w:r>
    </w:p>
    <w:p w14:paraId="109B18FB" w14:textId="77777777" w:rsidR="00E96AAA" w:rsidRPr="004D64A4" w:rsidRDefault="00E96AAA" w:rsidP="00AF1420">
      <w:pPr>
        <w:ind w:left="284" w:hanging="284"/>
        <w:rPr>
          <w:i/>
          <w:color w:val="000000" w:themeColor="text1"/>
          <w:shd w:val="clear" w:color="auto" w:fill="FFFFFF"/>
        </w:rPr>
      </w:pPr>
    </w:p>
    <w:p w14:paraId="291A000B" w14:textId="4BF96962" w:rsidR="00E96AAA" w:rsidRPr="004D64A4" w:rsidRDefault="00E96AAA" w:rsidP="00AF1420">
      <w:pPr>
        <w:ind w:left="284" w:hanging="284"/>
      </w:pPr>
      <w:r w:rsidRPr="004D64A4">
        <w:t>Fawcett, S.E., Brau, J</w:t>
      </w:r>
      <w:r w:rsidR="008F18DA">
        <w:t>.C., Rhoads, G.K., Whitlark, D.</w:t>
      </w:r>
      <w:r w:rsidRPr="004D64A4">
        <w:t xml:space="preserve"> &amp; Fawcett, A.D. (2008). Spirituality and organizational culture: Cultivating the ABCs of an inspiring workplace. </w:t>
      </w:r>
      <w:r w:rsidRPr="004D64A4">
        <w:rPr>
          <w:i/>
        </w:rPr>
        <w:t xml:space="preserve">International Journal of Public Administration, </w:t>
      </w:r>
      <w:r w:rsidRPr="004D64A4">
        <w:t>31, 420–438.</w:t>
      </w:r>
    </w:p>
    <w:p w14:paraId="65807BF0" w14:textId="77777777" w:rsidR="00E96AAA" w:rsidRPr="004D64A4" w:rsidRDefault="00E96AAA" w:rsidP="00AF1420">
      <w:pPr>
        <w:ind w:left="284" w:hanging="284"/>
        <w:rPr>
          <w:color w:val="000000" w:themeColor="text1"/>
          <w:shd w:val="clear" w:color="auto" w:fill="FFFFFF"/>
        </w:rPr>
      </w:pPr>
    </w:p>
    <w:p w14:paraId="0D1F8D24" w14:textId="77777777" w:rsidR="00E96AAA" w:rsidRPr="004D64A4" w:rsidRDefault="00E96AAA" w:rsidP="00AF1420">
      <w:pPr>
        <w:ind w:left="284" w:hanging="284"/>
        <w:rPr>
          <w:color w:val="000000" w:themeColor="text1"/>
          <w:shd w:val="clear" w:color="auto" w:fill="FFFFFF"/>
        </w:rPr>
      </w:pPr>
      <w:r w:rsidRPr="004D64A4">
        <w:rPr>
          <w:color w:val="000000" w:themeColor="text1"/>
          <w:shd w:val="clear" w:color="auto" w:fill="FFFFFF"/>
        </w:rPr>
        <w:t xml:space="preserve">Feather, R. (2009). Emotional intelligence in relation to nursing leadership: Does it really matter? </w:t>
      </w:r>
      <w:r w:rsidRPr="004D64A4">
        <w:rPr>
          <w:i/>
          <w:color w:val="000000" w:themeColor="text1"/>
          <w:shd w:val="clear" w:color="auto" w:fill="FFFFFF"/>
        </w:rPr>
        <w:t>Journal of Nursing Management</w:t>
      </w:r>
      <w:r w:rsidRPr="004D64A4">
        <w:rPr>
          <w:color w:val="000000" w:themeColor="text1"/>
          <w:shd w:val="clear" w:color="auto" w:fill="FFFFFF"/>
        </w:rPr>
        <w:t xml:space="preserve">, 17, 376-383. </w:t>
      </w:r>
    </w:p>
    <w:p w14:paraId="0E766796" w14:textId="77777777" w:rsidR="00E96AAA" w:rsidRPr="004D64A4" w:rsidRDefault="00E96AAA" w:rsidP="00AF1420">
      <w:pPr>
        <w:ind w:left="284" w:hanging="284"/>
        <w:rPr>
          <w:color w:val="000000" w:themeColor="text1"/>
          <w:shd w:val="clear" w:color="auto" w:fill="FFFFFF"/>
        </w:rPr>
      </w:pPr>
    </w:p>
    <w:p w14:paraId="6F70A03C" w14:textId="77777777" w:rsidR="00E96AAA" w:rsidRPr="004D64A4" w:rsidRDefault="00E96AAA" w:rsidP="00AF1420">
      <w:pPr>
        <w:ind w:left="284" w:hanging="284"/>
        <w:rPr>
          <w:color w:val="000000" w:themeColor="text1"/>
          <w:shd w:val="clear" w:color="auto" w:fill="FFFFFF"/>
        </w:rPr>
      </w:pPr>
      <w:r w:rsidRPr="004D64A4">
        <w:rPr>
          <w:color w:val="000000" w:themeColor="text1"/>
          <w:shd w:val="clear" w:color="auto" w:fill="FFFFFF"/>
        </w:rPr>
        <w:t xml:space="preserve">Fjorback, L. O., Arendt, M., Ombol, E., Fink, P. &amp; Walach, H. (2011). Mindfulness-based stress reduction and mindfulness-based cognitive therapy: a systematic review of randomized controlled trials. </w:t>
      </w:r>
      <w:r w:rsidRPr="009F044B">
        <w:rPr>
          <w:i/>
          <w:color w:val="000000" w:themeColor="text1"/>
          <w:shd w:val="clear" w:color="auto" w:fill="FFFFFF"/>
        </w:rPr>
        <w:t>Actual Psychiatrically Scandinavia</w:t>
      </w:r>
      <w:r w:rsidRPr="009F044B">
        <w:rPr>
          <w:color w:val="000000" w:themeColor="text1"/>
          <w:shd w:val="clear" w:color="auto" w:fill="FFFFFF"/>
        </w:rPr>
        <w:t>,</w:t>
      </w:r>
      <w:r w:rsidRPr="004D64A4">
        <w:rPr>
          <w:color w:val="000000" w:themeColor="text1"/>
          <w:shd w:val="clear" w:color="auto" w:fill="FFFFFF"/>
        </w:rPr>
        <w:t xml:space="preserve"> 124, 102-119. </w:t>
      </w:r>
    </w:p>
    <w:p w14:paraId="4EC00738" w14:textId="77777777" w:rsidR="00E96AAA" w:rsidRPr="004D64A4" w:rsidRDefault="00E96AAA" w:rsidP="00AF1420">
      <w:pPr>
        <w:ind w:left="284" w:hanging="284"/>
        <w:rPr>
          <w:color w:val="000000" w:themeColor="text1"/>
          <w:shd w:val="clear" w:color="auto" w:fill="FFFFFF"/>
        </w:rPr>
      </w:pPr>
    </w:p>
    <w:p w14:paraId="6F373BFB" w14:textId="03276AFD" w:rsidR="00E96AAA" w:rsidRPr="004D64A4" w:rsidRDefault="00E96AAA" w:rsidP="00AF1420">
      <w:pPr>
        <w:ind w:left="284" w:hanging="284"/>
        <w:rPr>
          <w:color w:val="000000" w:themeColor="text1"/>
          <w:shd w:val="clear" w:color="auto" w:fill="FFFFFF"/>
        </w:rPr>
      </w:pPr>
      <w:r w:rsidRPr="004D64A4">
        <w:rPr>
          <w:color w:val="000000" w:themeColor="text1"/>
          <w:shd w:val="clear" w:color="auto" w:fill="FFFFFF"/>
        </w:rPr>
        <w:t>Friedrich, T. L., Mumford, M. D., Vessey, B., Beeler, C. &amp; Eu</w:t>
      </w:r>
      <w:r w:rsidR="00D34590">
        <w:rPr>
          <w:color w:val="000000" w:themeColor="text1"/>
          <w:shd w:val="clear" w:color="auto" w:fill="FFFFFF"/>
        </w:rPr>
        <w:t xml:space="preserve">banks, D. (2010).  Leading for </w:t>
      </w:r>
      <w:r w:rsidRPr="004D64A4">
        <w:rPr>
          <w:color w:val="000000" w:themeColor="text1"/>
          <w:shd w:val="clear" w:color="auto" w:fill="FFFFFF"/>
        </w:rPr>
        <w:t xml:space="preserve">Innovation: Re-evaluating leader influences with regard to innovation type and </w:t>
      </w:r>
    </w:p>
    <w:p w14:paraId="3504FDDA" w14:textId="77777777" w:rsidR="00E96AAA" w:rsidRPr="004D64A4" w:rsidRDefault="00E96AAA" w:rsidP="00F925A1">
      <w:pPr>
        <w:ind w:left="284"/>
        <w:rPr>
          <w:color w:val="000000" w:themeColor="text1"/>
        </w:rPr>
      </w:pPr>
      <w:r w:rsidRPr="004D64A4">
        <w:rPr>
          <w:color w:val="000000" w:themeColor="text1"/>
          <w:shd w:val="clear" w:color="auto" w:fill="FFFFFF"/>
        </w:rPr>
        <w:t xml:space="preserve">complexity.  </w:t>
      </w:r>
      <w:r w:rsidRPr="004D64A4">
        <w:rPr>
          <w:i/>
          <w:color w:val="000000" w:themeColor="text1"/>
          <w:shd w:val="clear" w:color="auto" w:fill="FFFFFF"/>
        </w:rPr>
        <w:t xml:space="preserve">International Studies of Management and Organization, </w:t>
      </w:r>
      <w:r w:rsidRPr="004D64A4">
        <w:rPr>
          <w:color w:val="000000" w:themeColor="text1"/>
          <w:shd w:val="clear" w:color="auto" w:fill="FFFFFF"/>
        </w:rPr>
        <w:t xml:space="preserve">40, 6-29.  </w:t>
      </w:r>
    </w:p>
    <w:p w14:paraId="1B8B5CCE" w14:textId="77777777" w:rsidR="00E96AAA" w:rsidRPr="004D64A4" w:rsidRDefault="00E96AAA" w:rsidP="00AF1420">
      <w:pPr>
        <w:ind w:left="284" w:hanging="284"/>
        <w:rPr>
          <w:color w:val="000000" w:themeColor="text1"/>
        </w:rPr>
      </w:pPr>
    </w:p>
    <w:p w14:paraId="4C73FEB0" w14:textId="77777777" w:rsidR="00E96AAA" w:rsidRPr="004D64A4" w:rsidRDefault="00E96AAA" w:rsidP="00AF1420">
      <w:pPr>
        <w:ind w:left="284" w:hanging="284"/>
        <w:rPr>
          <w:color w:val="000000" w:themeColor="text1"/>
        </w:rPr>
      </w:pPr>
      <w:r w:rsidRPr="004D64A4">
        <w:rPr>
          <w:color w:val="000000" w:themeColor="text1"/>
        </w:rPr>
        <w:t xml:space="preserve">Gatling, A. R., Castelli, P. A. &amp; Cole. M. L. (2013). Authentic leadership: The role of self-awareness in promoting coaching effectiveness. </w:t>
      </w:r>
      <w:r w:rsidRPr="004D64A4">
        <w:rPr>
          <w:i/>
          <w:color w:val="000000" w:themeColor="text1"/>
        </w:rPr>
        <w:t xml:space="preserve">Journal of Management Research and Innovation, </w:t>
      </w:r>
      <w:r w:rsidRPr="004D64A4">
        <w:rPr>
          <w:color w:val="000000" w:themeColor="text1"/>
        </w:rPr>
        <w:t>9, 337-347.</w:t>
      </w:r>
    </w:p>
    <w:p w14:paraId="18FE7417" w14:textId="77777777" w:rsidR="00E96AAA" w:rsidRPr="004D64A4" w:rsidRDefault="00E96AAA" w:rsidP="00AF1420">
      <w:pPr>
        <w:ind w:left="284" w:hanging="284"/>
        <w:rPr>
          <w:color w:val="000000" w:themeColor="text1"/>
        </w:rPr>
      </w:pPr>
    </w:p>
    <w:p w14:paraId="74B85B23" w14:textId="77777777" w:rsidR="00E96AAA" w:rsidRPr="004D64A4" w:rsidRDefault="00E96AAA" w:rsidP="00AF1420">
      <w:pPr>
        <w:ind w:left="284" w:hanging="284"/>
        <w:rPr>
          <w:color w:val="000000" w:themeColor="text1"/>
        </w:rPr>
      </w:pPr>
      <w:r w:rsidRPr="004D64A4">
        <w:rPr>
          <w:color w:val="000000" w:themeColor="text1"/>
        </w:rPr>
        <w:t xml:space="preserve">Gehani, R. R. (2011). Individual creativity and the influence of mindful leaders on enterprise. </w:t>
      </w:r>
      <w:r w:rsidRPr="004D64A4">
        <w:rPr>
          <w:i/>
          <w:color w:val="000000" w:themeColor="text1"/>
        </w:rPr>
        <w:t xml:space="preserve">Journal of Technology Management and Innovation, </w:t>
      </w:r>
      <w:r w:rsidRPr="004D64A4">
        <w:rPr>
          <w:color w:val="000000" w:themeColor="text1"/>
        </w:rPr>
        <w:t>6, 82-91.</w:t>
      </w:r>
    </w:p>
    <w:p w14:paraId="5F8D442D" w14:textId="77777777" w:rsidR="00E96AAA" w:rsidRPr="004D64A4" w:rsidRDefault="00E96AAA" w:rsidP="00AF1420">
      <w:pPr>
        <w:spacing w:line="202" w:lineRule="atLeast"/>
        <w:ind w:left="284" w:hanging="284"/>
        <w:textAlignment w:val="baseline"/>
        <w:rPr>
          <w:color w:val="000000" w:themeColor="text1"/>
        </w:rPr>
      </w:pPr>
    </w:p>
    <w:p w14:paraId="497D52EE" w14:textId="77777777" w:rsidR="00E96AAA" w:rsidRPr="004D64A4" w:rsidRDefault="00E96AAA" w:rsidP="00AF1420">
      <w:pPr>
        <w:spacing w:line="202" w:lineRule="atLeast"/>
        <w:ind w:left="284" w:hanging="284"/>
        <w:textAlignment w:val="baseline"/>
        <w:rPr>
          <w:color w:val="000000" w:themeColor="text1"/>
        </w:rPr>
      </w:pPr>
      <w:r w:rsidRPr="004D64A4">
        <w:rPr>
          <w:color w:val="000000" w:themeColor="text1"/>
        </w:rPr>
        <w:t xml:space="preserve">George, B. (2010). Mindful Leadership: Compassion, contemplation and meditation develop effective leaders. </w:t>
      </w:r>
      <w:r w:rsidRPr="004D64A4">
        <w:rPr>
          <w:i/>
          <w:color w:val="000000" w:themeColor="text1"/>
        </w:rPr>
        <w:t xml:space="preserve">The European Financial Review, </w:t>
      </w:r>
      <w:r w:rsidRPr="004D64A4">
        <w:rPr>
          <w:color w:val="000000" w:themeColor="text1"/>
        </w:rPr>
        <w:t>Oct, 16.</w:t>
      </w:r>
    </w:p>
    <w:p w14:paraId="67E35378" w14:textId="77777777" w:rsidR="00E96AAA" w:rsidRPr="004D64A4" w:rsidRDefault="00E96AAA" w:rsidP="00AF1420">
      <w:pPr>
        <w:spacing w:line="202" w:lineRule="atLeast"/>
        <w:ind w:left="284" w:hanging="284"/>
        <w:textAlignment w:val="baseline"/>
        <w:rPr>
          <w:color w:val="000000" w:themeColor="text1"/>
        </w:rPr>
      </w:pPr>
    </w:p>
    <w:p w14:paraId="170608B9" w14:textId="77777777" w:rsidR="00E96AAA" w:rsidRPr="00F925A1" w:rsidRDefault="00134723" w:rsidP="00AF1420">
      <w:pPr>
        <w:spacing w:line="202" w:lineRule="atLeast"/>
        <w:ind w:left="284" w:hanging="284"/>
        <w:textAlignment w:val="baseline"/>
        <w:rPr>
          <w:color w:val="000000" w:themeColor="text1"/>
        </w:rPr>
      </w:pPr>
      <w:hyperlink r:id="rId16" w:tooltip="Search for Gillebaart, Marleen" w:history="1">
        <w:r w:rsidR="00E96AAA" w:rsidRPr="00F925A1">
          <w:rPr>
            <w:rStyle w:val="Hyperlink"/>
            <w:color w:val="000000" w:themeColor="text1"/>
            <w:u w:val="none"/>
            <w:bdr w:val="none" w:sz="0" w:space="0" w:color="auto" w:frame="1"/>
          </w:rPr>
          <w:t>Gillebaart, M.</w:t>
        </w:r>
      </w:hyperlink>
      <w:r w:rsidR="00E96AAA" w:rsidRPr="00F925A1">
        <w:rPr>
          <w:rStyle w:val="Hyperlink"/>
          <w:color w:val="000000" w:themeColor="text1"/>
          <w:u w:val="none"/>
          <w:bdr w:val="none" w:sz="0" w:space="0" w:color="auto" w:frame="1"/>
        </w:rPr>
        <w:t xml:space="preserve">, </w:t>
      </w:r>
      <w:hyperlink r:id="rId17" w:tooltip="Search for Förster, Jens" w:history="1">
        <w:r w:rsidR="00E96AAA" w:rsidRPr="00F925A1">
          <w:rPr>
            <w:rStyle w:val="Hyperlink"/>
            <w:color w:val="000000" w:themeColor="text1"/>
            <w:u w:val="none"/>
            <w:bdr w:val="none" w:sz="0" w:space="0" w:color="auto" w:frame="1"/>
          </w:rPr>
          <w:t>Förster, J.,</w:t>
        </w:r>
      </w:hyperlink>
      <w:r w:rsidR="00E96AAA" w:rsidRPr="00F925A1">
        <w:rPr>
          <w:rStyle w:val="Hyperlink"/>
          <w:color w:val="000000" w:themeColor="text1"/>
          <w:u w:val="none"/>
          <w:bdr w:val="none" w:sz="0" w:space="0" w:color="auto" w:frame="1"/>
        </w:rPr>
        <w:t xml:space="preserve"> </w:t>
      </w:r>
      <w:hyperlink r:id="rId18" w:tooltip="Search for Rotteveel, Mark" w:history="1">
        <w:r w:rsidR="00E96AAA" w:rsidRPr="00F925A1">
          <w:rPr>
            <w:rStyle w:val="Hyperlink"/>
            <w:color w:val="000000" w:themeColor="text1"/>
            <w:u w:val="none"/>
            <w:bdr w:val="none" w:sz="0" w:space="0" w:color="auto" w:frame="1"/>
          </w:rPr>
          <w:t>Rotteveel, M.</w:t>
        </w:r>
      </w:hyperlink>
      <w:r w:rsidR="00E96AAA" w:rsidRPr="00F925A1">
        <w:rPr>
          <w:rStyle w:val="Hyperlink"/>
          <w:color w:val="000000" w:themeColor="text1"/>
          <w:u w:val="none"/>
          <w:bdr w:val="none" w:sz="0" w:space="0" w:color="auto" w:frame="1"/>
        </w:rPr>
        <w:t xml:space="preserve"> &amp; </w:t>
      </w:r>
      <w:hyperlink r:id="rId19" w:tooltip="Search for Jehle, Astrid C. M." w:history="1">
        <w:r w:rsidR="00E96AAA" w:rsidRPr="00F925A1">
          <w:rPr>
            <w:rStyle w:val="Hyperlink"/>
            <w:color w:val="000000" w:themeColor="text1"/>
            <w:u w:val="none"/>
            <w:bdr w:val="none" w:sz="0" w:space="0" w:color="auto" w:frame="1"/>
          </w:rPr>
          <w:t>Jehle, A. C. M.</w:t>
        </w:r>
      </w:hyperlink>
      <w:r w:rsidR="00E96AAA" w:rsidRPr="00F925A1">
        <w:rPr>
          <w:rStyle w:val="Hyperlink"/>
          <w:color w:val="000000" w:themeColor="text1"/>
          <w:u w:val="none"/>
          <w:bdr w:val="none" w:sz="0" w:space="0" w:color="auto" w:frame="1"/>
        </w:rPr>
        <w:t xml:space="preserve"> (2013). Unravelling effects of novelty on creativity. </w:t>
      </w:r>
      <w:hyperlink r:id="rId20" w:tooltip="Search for Creativity Research Journal" w:history="1">
        <w:r w:rsidR="00E96AAA" w:rsidRPr="00F925A1">
          <w:rPr>
            <w:rStyle w:val="Hyperlink"/>
            <w:i/>
            <w:color w:val="000000" w:themeColor="text1"/>
            <w:u w:val="none"/>
            <w:bdr w:val="none" w:sz="0" w:space="0" w:color="auto" w:frame="1"/>
          </w:rPr>
          <w:t>Creativity Research Journal</w:t>
        </w:r>
      </w:hyperlink>
      <w:r w:rsidR="00E96AAA" w:rsidRPr="00F925A1">
        <w:rPr>
          <w:color w:val="000000" w:themeColor="text1"/>
        </w:rPr>
        <w:t>, 25, 280-285.</w:t>
      </w:r>
    </w:p>
    <w:p w14:paraId="5D896AC9" w14:textId="77777777" w:rsidR="00E96AAA" w:rsidRPr="00F925A1" w:rsidRDefault="00E96AAA" w:rsidP="00AF1420">
      <w:pPr>
        <w:spacing w:line="202" w:lineRule="atLeast"/>
        <w:ind w:left="284" w:hanging="284"/>
        <w:textAlignment w:val="baseline"/>
        <w:rPr>
          <w:color w:val="000000" w:themeColor="text1"/>
        </w:rPr>
      </w:pPr>
    </w:p>
    <w:p w14:paraId="7BD28917" w14:textId="77777777" w:rsidR="00E96AAA" w:rsidRPr="00F925A1" w:rsidRDefault="00134723" w:rsidP="00AF1420">
      <w:pPr>
        <w:ind w:left="284" w:hanging="284"/>
        <w:rPr>
          <w:rStyle w:val="Hyperlink"/>
          <w:bCs/>
          <w:color w:val="000000" w:themeColor="text1"/>
          <w:u w:val="none"/>
        </w:rPr>
      </w:pPr>
      <w:hyperlink r:id="rId21" w:history="1">
        <w:r w:rsidR="00E96AAA" w:rsidRPr="00F925A1">
          <w:rPr>
            <w:rStyle w:val="Hyperlink"/>
            <w:color w:val="000000" w:themeColor="text1"/>
            <w:u w:val="none"/>
          </w:rPr>
          <w:t>Glăveanu, V. P.</w:t>
        </w:r>
      </w:hyperlink>
      <w:r w:rsidR="00E96AAA" w:rsidRPr="00F925A1">
        <w:rPr>
          <w:rStyle w:val="Hyperlink"/>
          <w:color w:val="000000" w:themeColor="text1"/>
          <w:u w:val="none"/>
        </w:rPr>
        <w:t xml:space="preserve"> (2011). </w:t>
      </w:r>
      <w:hyperlink r:id="rId22" w:tgtFrame="_blank" w:history="1">
        <w:r w:rsidR="00E96AAA" w:rsidRPr="00F925A1">
          <w:rPr>
            <w:rStyle w:val="Hyperlink"/>
            <w:bCs/>
            <w:color w:val="000000" w:themeColor="text1"/>
            <w:u w:val="none"/>
          </w:rPr>
          <w:t>Creating</w:t>
        </w:r>
        <w:r w:rsidR="00E96AAA" w:rsidRPr="00F925A1">
          <w:rPr>
            <w:rStyle w:val="apple-converted-space"/>
            <w:color w:val="000000" w:themeColor="text1"/>
          </w:rPr>
          <w:t> </w:t>
        </w:r>
        <w:r w:rsidR="00E96AAA" w:rsidRPr="00F925A1">
          <w:rPr>
            <w:rStyle w:val="highlight"/>
            <w:color w:val="000000" w:themeColor="text1"/>
          </w:rPr>
          <w:t>Creativity</w:t>
        </w:r>
        <w:r w:rsidR="00E96AAA" w:rsidRPr="00F925A1">
          <w:rPr>
            <w:rStyle w:val="Hyperlink"/>
            <w:bCs/>
            <w:color w:val="000000" w:themeColor="text1"/>
            <w:u w:val="none"/>
          </w:rPr>
          <w:t>:</w:t>
        </w:r>
        <w:r w:rsidR="00E96AAA" w:rsidRPr="00F925A1">
          <w:rPr>
            <w:rStyle w:val="apple-converted-space"/>
            <w:color w:val="000000" w:themeColor="text1"/>
          </w:rPr>
          <w:t> </w:t>
        </w:r>
        <w:r w:rsidR="00E96AAA" w:rsidRPr="00F925A1">
          <w:rPr>
            <w:rStyle w:val="highlight"/>
            <w:color w:val="000000" w:themeColor="text1"/>
          </w:rPr>
          <w:t>Reflections</w:t>
        </w:r>
        <w:r w:rsidR="00E96AAA" w:rsidRPr="00F925A1">
          <w:rPr>
            <w:rStyle w:val="apple-converted-space"/>
            <w:color w:val="000000" w:themeColor="text1"/>
          </w:rPr>
          <w:t> </w:t>
        </w:r>
        <w:r w:rsidR="00E96AAA" w:rsidRPr="00F925A1">
          <w:rPr>
            <w:rStyle w:val="Hyperlink"/>
            <w:bCs/>
            <w:color w:val="000000" w:themeColor="text1"/>
            <w:u w:val="none"/>
          </w:rPr>
          <w:t>from Fieldwork</w:t>
        </w:r>
      </w:hyperlink>
      <w:r w:rsidR="00E96AAA" w:rsidRPr="00F925A1">
        <w:rPr>
          <w:rStyle w:val="Hyperlink"/>
          <w:bCs/>
          <w:color w:val="000000" w:themeColor="text1"/>
          <w:u w:val="none"/>
        </w:rPr>
        <w:t xml:space="preserve">. </w:t>
      </w:r>
      <w:r w:rsidR="00E96AAA" w:rsidRPr="00F925A1">
        <w:rPr>
          <w:rStyle w:val="Hyperlink"/>
          <w:bCs/>
          <w:i/>
          <w:color w:val="000000" w:themeColor="text1"/>
          <w:u w:val="none"/>
        </w:rPr>
        <w:t>Integrative Psychology and Behavioral Science,</w:t>
      </w:r>
      <w:r w:rsidR="00E96AAA" w:rsidRPr="00F925A1">
        <w:rPr>
          <w:rStyle w:val="Hyperlink"/>
          <w:bCs/>
          <w:color w:val="000000" w:themeColor="text1"/>
          <w:u w:val="none"/>
        </w:rPr>
        <w:t xml:space="preserve"> 45, 100 – 115. </w:t>
      </w:r>
    </w:p>
    <w:p w14:paraId="56E24305" w14:textId="77777777" w:rsidR="00E96AAA" w:rsidRPr="00F925A1" w:rsidRDefault="00E96AAA" w:rsidP="00AF1420">
      <w:pPr>
        <w:ind w:left="284" w:hanging="284"/>
        <w:rPr>
          <w:rStyle w:val="Hyperlink"/>
          <w:bCs/>
          <w:color w:val="000000" w:themeColor="text1"/>
          <w:u w:val="none"/>
        </w:rPr>
      </w:pPr>
    </w:p>
    <w:p w14:paraId="413206D6" w14:textId="7753D8FC" w:rsidR="00E96AAA" w:rsidRPr="00D34590" w:rsidRDefault="00E96AAA" w:rsidP="00AF1420">
      <w:pPr>
        <w:ind w:left="284" w:hanging="284"/>
      </w:pPr>
      <w:r w:rsidRPr="00F925A1">
        <w:t>Goleman, D (2001). Emotional intelli</w:t>
      </w:r>
      <w:r w:rsidRPr="004D64A4">
        <w:t xml:space="preserve">gence: Issues in paradigm building. In </w:t>
      </w:r>
      <w:r w:rsidR="00F925A1">
        <w:t>C. Cherniss &amp; D. Goleman (Eds.).</w:t>
      </w:r>
      <w:r w:rsidRPr="004D64A4">
        <w:t xml:space="preserve"> </w:t>
      </w:r>
      <w:r w:rsidRPr="004D64A4">
        <w:rPr>
          <w:rStyle w:val="Emphasis"/>
          <w:rFonts w:eastAsiaTheme="majorEastAsia"/>
        </w:rPr>
        <w:t>The emotionally intelligent workplace</w:t>
      </w:r>
      <w:r w:rsidRPr="004D64A4">
        <w:t xml:space="preserve">, (pp. 13-26), Jossey-Bass: </w:t>
      </w:r>
      <w:r w:rsidRPr="00D34590">
        <w:t>San Francisco.</w:t>
      </w:r>
    </w:p>
    <w:p w14:paraId="373D086C" w14:textId="77777777" w:rsidR="00E96AAA" w:rsidRPr="00D34590" w:rsidRDefault="00E96AAA" w:rsidP="00AF1420">
      <w:pPr>
        <w:ind w:left="284" w:hanging="284"/>
        <w:rPr>
          <w:rStyle w:val="Hyperlink"/>
          <w:bCs/>
          <w:color w:val="000000" w:themeColor="text1"/>
          <w:u w:val="none"/>
        </w:rPr>
      </w:pPr>
    </w:p>
    <w:p w14:paraId="2A3614FA" w14:textId="77777777" w:rsidR="00030119" w:rsidRPr="00D34590" w:rsidRDefault="00030119" w:rsidP="00030119">
      <w:pPr>
        <w:ind w:left="284" w:hanging="284"/>
        <w:rPr>
          <w:color w:val="000000" w:themeColor="text1"/>
          <w:shd w:val="clear" w:color="auto" w:fill="FFFFFF"/>
        </w:rPr>
      </w:pPr>
      <w:r w:rsidRPr="00D34590">
        <w:rPr>
          <w:color w:val="000000" w:themeColor="text1"/>
          <w:shd w:val="clear" w:color="auto" w:fill="FFFFFF"/>
        </w:rPr>
        <w:lastRenderedPageBreak/>
        <w:t xml:space="preserve">Goldman, S. K. (2010). Increasing leadership integrity through mind training and embodied learning. </w:t>
      </w:r>
      <w:r w:rsidRPr="00D34590">
        <w:rPr>
          <w:i/>
          <w:color w:val="000000" w:themeColor="text1"/>
          <w:shd w:val="clear" w:color="auto" w:fill="FFFFFF"/>
        </w:rPr>
        <w:t>Consulting Psychology Journal: Practice and Research</w:t>
      </w:r>
      <w:r w:rsidRPr="00D34590">
        <w:rPr>
          <w:color w:val="000000" w:themeColor="text1"/>
          <w:shd w:val="clear" w:color="auto" w:fill="FFFFFF"/>
        </w:rPr>
        <w:t>, 62, 21-38.</w:t>
      </w:r>
    </w:p>
    <w:p w14:paraId="2B77B3B6" w14:textId="77777777" w:rsidR="00030119" w:rsidRDefault="00030119" w:rsidP="00AF1420">
      <w:pPr>
        <w:ind w:left="284" w:hanging="284"/>
        <w:rPr>
          <w:rStyle w:val="Hyperlink"/>
          <w:bCs/>
          <w:color w:val="000000" w:themeColor="text1"/>
          <w:u w:val="none"/>
        </w:rPr>
      </w:pPr>
    </w:p>
    <w:p w14:paraId="3B78F86B" w14:textId="77777777" w:rsidR="00E96AAA" w:rsidRPr="00D34590" w:rsidRDefault="00E96AAA" w:rsidP="00AF1420">
      <w:pPr>
        <w:ind w:left="284" w:hanging="284"/>
        <w:rPr>
          <w:color w:val="000000" w:themeColor="text1"/>
          <w:lang w:val="en-CA" w:eastAsia="en-CA"/>
        </w:rPr>
      </w:pPr>
      <w:r w:rsidRPr="00D34590">
        <w:rPr>
          <w:rStyle w:val="Hyperlink"/>
          <w:bCs/>
          <w:color w:val="000000" w:themeColor="text1"/>
          <w:u w:val="none"/>
        </w:rPr>
        <w:t xml:space="preserve">Goodman, B. &amp; Miller, K. (2013).  Research says: Creativity requires a mix of skills. </w:t>
      </w:r>
      <w:r w:rsidRPr="00D34590">
        <w:rPr>
          <w:rStyle w:val="Hyperlink"/>
          <w:bCs/>
          <w:i/>
          <w:color w:val="000000" w:themeColor="text1"/>
          <w:u w:val="none"/>
        </w:rPr>
        <w:t>Journal of Educational leadership</w:t>
      </w:r>
      <w:r w:rsidRPr="00D34590">
        <w:rPr>
          <w:rStyle w:val="Hyperlink"/>
          <w:bCs/>
          <w:color w:val="000000" w:themeColor="text1"/>
          <w:u w:val="none"/>
        </w:rPr>
        <w:t xml:space="preserve">, 70, 80-83. </w:t>
      </w:r>
    </w:p>
    <w:p w14:paraId="2ADEEAE7" w14:textId="77777777" w:rsidR="00E96AAA" w:rsidRPr="00D34590" w:rsidRDefault="00E96AAA" w:rsidP="00AF1420">
      <w:pPr>
        <w:ind w:left="284" w:hanging="284"/>
        <w:rPr>
          <w:color w:val="000000"/>
          <w:lang w:val="en-GB" w:eastAsia="en-CA"/>
        </w:rPr>
      </w:pPr>
    </w:p>
    <w:p w14:paraId="55C07CD7" w14:textId="77777777" w:rsidR="00E96AAA" w:rsidRPr="00D34590" w:rsidRDefault="00E96AAA" w:rsidP="00AF1420">
      <w:pPr>
        <w:ind w:left="284" w:hanging="284"/>
        <w:rPr>
          <w:color w:val="000000" w:themeColor="text1"/>
          <w:shd w:val="clear" w:color="auto" w:fill="FFFFFF"/>
        </w:rPr>
      </w:pPr>
    </w:p>
    <w:p w14:paraId="5482365F" w14:textId="77777777" w:rsidR="00E96AAA" w:rsidRPr="004D64A4" w:rsidRDefault="00E96AAA" w:rsidP="00AF1420">
      <w:pPr>
        <w:ind w:left="284" w:hanging="284"/>
        <w:rPr>
          <w:color w:val="000000" w:themeColor="text1"/>
          <w:shd w:val="clear" w:color="auto" w:fill="FFFFFF"/>
        </w:rPr>
      </w:pPr>
      <w:r w:rsidRPr="004D64A4">
        <w:rPr>
          <w:color w:val="000000" w:themeColor="text1"/>
          <w:shd w:val="clear" w:color="auto" w:fill="FFFFFF"/>
        </w:rPr>
        <w:t xml:space="preserve">Gosling, J. &amp; Mintzberg, H. (2003). The five minds of manager. </w:t>
      </w:r>
      <w:r w:rsidRPr="004D64A4">
        <w:rPr>
          <w:i/>
          <w:color w:val="000000" w:themeColor="text1"/>
          <w:shd w:val="clear" w:color="auto" w:fill="FFFFFF"/>
        </w:rPr>
        <w:t>Harvard Business Review</w:t>
      </w:r>
      <w:r w:rsidRPr="004D64A4">
        <w:rPr>
          <w:color w:val="000000" w:themeColor="text1"/>
          <w:shd w:val="clear" w:color="auto" w:fill="FFFFFF"/>
        </w:rPr>
        <w:t>, 11, 54-63.</w:t>
      </w:r>
    </w:p>
    <w:p w14:paraId="226CB46E" w14:textId="77777777" w:rsidR="00E96AAA" w:rsidRPr="004D64A4" w:rsidRDefault="00E96AAA" w:rsidP="00AF1420">
      <w:pPr>
        <w:ind w:left="284" w:hanging="284"/>
        <w:rPr>
          <w:color w:val="000000" w:themeColor="text1"/>
          <w:shd w:val="clear" w:color="auto" w:fill="FFFFFF"/>
        </w:rPr>
      </w:pPr>
    </w:p>
    <w:p w14:paraId="3F52923D" w14:textId="77777777" w:rsidR="00E96AAA" w:rsidRPr="004D64A4" w:rsidRDefault="00E96AAA" w:rsidP="00AF1420">
      <w:pPr>
        <w:ind w:left="284" w:hanging="284"/>
        <w:rPr>
          <w:color w:val="000000" w:themeColor="text1"/>
          <w:shd w:val="clear" w:color="auto" w:fill="FFFFFF"/>
        </w:rPr>
      </w:pPr>
      <w:r w:rsidRPr="004D64A4">
        <w:rPr>
          <w:color w:val="000000" w:themeColor="text1"/>
          <w:shd w:val="clear" w:color="auto" w:fill="FFFFFF"/>
        </w:rPr>
        <w:t xml:space="preserve">Gray, E. D. (2007). Facilitating management learning: Developing critical reflection through reflective tools. </w:t>
      </w:r>
      <w:r w:rsidRPr="004D64A4">
        <w:rPr>
          <w:i/>
          <w:color w:val="000000" w:themeColor="text1"/>
          <w:shd w:val="clear" w:color="auto" w:fill="FFFFFF"/>
        </w:rPr>
        <w:t>Management Learning</w:t>
      </w:r>
      <w:r w:rsidRPr="004D64A4">
        <w:rPr>
          <w:color w:val="000000" w:themeColor="text1"/>
          <w:shd w:val="clear" w:color="auto" w:fill="FFFFFF"/>
        </w:rPr>
        <w:t>, 38, 495-517.</w:t>
      </w:r>
    </w:p>
    <w:p w14:paraId="5DC1036D" w14:textId="77777777" w:rsidR="00E96AAA" w:rsidRPr="004D64A4" w:rsidRDefault="00E96AAA" w:rsidP="00AF1420">
      <w:pPr>
        <w:ind w:left="284" w:hanging="284"/>
        <w:rPr>
          <w:color w:val="000000" w:themeColor="text1"/>
          <w:shd w:val="clear" w:color="auto" w:fill="FFFFFF"/>
        </w:rPr>
      </w:pPr>
    </w:p>
    <w:p w14:paraId="50AD618F" w14:textId="21C33233" w:rsidR="00E96AAA" w:rsidRPr="004D64A4" w:rsidRDefault="009F044B" w:rsidP="00AF1420">
      <w:pPr>
        <w:ind w:left="284" w:hanging="284"/>
        <w:rPr>
          <w:color w:val="000000" w:themeColor="text1"/>
          <w:shd w:val="clear" w:color="auto" w:fill="FFFFFF"/>
        </w:rPr>
      </w:pPr>
      <w:r>
        <w:rPr>
          <w:color w:val="000000" w:themeColor="text1"/>
          <w:shd w:val="clear" w:color="auto" w:fill="FFFFFF"/>
        </w:rPr>
        <w:t>Greenberg J, Reiner K.</w:t>
      </w:r>
      <w:r w:rsidR="00E96AAA" w:rsidRPr="004D64A4">
        <w:rPr>
          <w:color w:val="000000" w:themeColor="text1"/>
          <w:shd w:val="clear" w:color="auto" w:fill="FFFFFF"/>
        </w:rPr>
        <w:t xml:space="preserve"> </w:t>
      </w:r>
      <w:r>
        <w:rPr>
          <w:color w:val="000000" w:themeColor="text1"/>
          <w:shd w:val="clear" w:color="auto" w:fill="FFFFFF"/>
        </w:rPr>
        <w:t xml:space="preserve">&amp; </w:t>
      </w:r>
      <w:r w:rsidR="00E96AAA" w:rsidRPr="004D64A4">
        <w:rPr>
          <w:color w:val="000000" w:themeColor="text1"/>
          <w:shd w:val="clear" w:color="auto" w:fill="FFFFFF"/>
        </w:rPr>
        <w:t>Meiran</w:t>
      </w:r>
      <w:r w:rsidR="00FE1F89">
        <w:rPr>
          <w:color w:val="000000" w:themeColor="text1"/>
          <w:shd w:val="clear" w:color="auto" w:fill="FFFFFF"/>
        </w:rPr>
        <w:t>,</w:t>
      </w:r>
      <w:r w:rsidR="00E96AAA" w:rsidRPr="004D64A4">
        <w:rPr>
          <w:color w:val="000000" w:themeColor="text1"/>
          <w:shd w:val="clear" w:color="auto" w:fill="FFFFFF"/>
        </w:rPr>
        <w:t xml:space="preserve"> N</w:t>
      </w:r>
      <w:r w:rsidR="00FE1F89">
        <w:rPr>
          <w:color w:val="000000" w:themeColor="text1"/>
          <w:shd w:val="clear" w:color="auto" w:fill="FFFFFF"/>
        </w:rPr>
        <w:t>.</w:t>
      </w:r>
      <w:r w:rsidR="00E96AAA" w:rsidRPr="004D64A4">
        <w:rPr>
          <w:color w:val="000000" w:themeColor="text1"/>
          <w:shd w:val="clear" w:color="auto" w:fill="FFFFFF"/>
        </w:rPr>
        <w:t xml:space="preserve"> (2012). Mind the trap: Mindfulness practice reduces cognitive rigidity. PLoS one 7(5): e36206. doi:10.1371/journal.pone.0036206</w:t>
      </w:r>
    </w:p>
    <w:p w14:paraId="2684998C" w14:textId="77777777" w:rsidR="00E96AAA" w:rsidRPr="004D64A4" w:rsidRDefault="00E96AAA" w:rsidP="00AF1420">
      <w:pPr>
        <w:ind w:left="284" w:hanging="284"/>
        <w:rPr>
          <w:color w:val="000000" w:themeColor="text1"/>
          <w:shd w:val="clear" w:color="auto" w:fill="FFFFFF"/>
        </w:rPr>
      </w:pPr>
    </w:p>
    <w:p w14:paraId="4803473B" w14:textId="77777777" w:rsidR="00E96AAA" w:rsidRPr="004D64A4" w:rsidRDefault="00E96AAA" w:rsidP="00AF1420">
      <w:pPr>
        <w:ind w:left="284" w:hanging="284"/>
        <w:rPr>
          <w:i/>
          <w:color w:val="000000" w:themeColor="text1"/>
          <w:shd w:val="clear" w:color="auto" w:fill="FFFFFF"/>
        </w:rPr>
      </w:pPr>
      <w:r w:rsidRPr="004D64A4">
        <w:rPr>
          <w:color w:val="000000" w:themeColor="text1"/>
          <w:shd w:val="clear" w:color="auto" w:fill="FFFFFF"/>
        </w:rPr>
        <w:t xml:space="preserve">Grivas, C. &amp; Puccio, G. (2012).  </w:t>
      </w:r>
      <w:r w:rsidRPr="004D64A4">
        <w:rPr>
          <w:i/>
          <w:color w:val="000000" w:themeColor="text1"/>
          <w:shd w:val="clear" w:color="auto" w:fill="FFFFFF"/>
        </w:rPr>
        <w:t xml:space="preserve">The innovative team: Unleashing creative potential for </w:t>
      </w:r>
    </w:p>
    <w:p w14:paraId="40D08530" w14:textId="77777777" w:rsidR="00E96AAA" w:rsidRPr="004D64A4" w:rsidRDefault="00E96AAA" w:rsidP="00F925A1">
      <w:pPr>
        <w:ind w:left="284"/>
        <w:rPr>
          <w:color w:val="000000" w:themeColor="text1"/>
        </w:rPr>
      </w:pPr>
      <w:r w:rsidRPr="004D64A4">
        <w:rPr>
          <w:i/>
          <w:color w:val="000000" w:themeColor="text1"/>
          <w:shd w:val="clear" w:color="auto" w:fill="FFFFFF"/>
        </w:rPr>
        <w:t>Breaking through results</w:t>
      </w:r>
      <w:r w:rsidRPr="004D64A4">
        <w:rPr>
          <w:color w:val="000000" w:themeColor="text1"/>
          <w:shd w:val="clear" w:color="auto" w:fill="FFFFFF"/>
        </w:rPr>
        <w:t xml:space="preserve">. San Francisco: CA, Jossey-Based. </w:t>
      </w:r>
    </w:p>
    <w:p w14:paraId="1A926BB7" w14:textId="77777777" w:rsidR="00E96AAA" w:rsidRPr="004D64A4" w:rsidRDefault="00E96AAA" w:rsidP="00AF1420">
      <w:pPr>
        <w:ind w:left="284" w:hanging="284"/>
      </w:pPr>
    </w:p>
    <w:p w14:paraId="7E3B06D2" w14:textId="77777777" w:rsidR="00E96AAA" w:rsidRPr="004D64A4" w:rsidRDefault="00E96AAA" w:rsidP="00AF1420">
      <w:pPr>
        <w:ind w:left="284" w:hanging="284"/>
      </w:pPr>
      <w:r w:rsidRPr="004D64A4">
        <w:t xml:space="preserve">Gryskiewicz, S. (1999). </w:t>
      </w:r>
      <w:r w:rsidRPr="004D64A4">
        <w:rPr>
          <w:rStyle w:val="Emphasis"/>
          <w:rFonts w:eastAsiaTheme="majorEastAsia"/>
        </w:rPr>
        <w:t>Positive turbulence: Developing climates for creativity, innovation, and renewal</w:t>
      </w:r>
      <w:r w:rsidRPr="004D64A4">
        <w:t>. San Francisco, CA: Jossey-Bass</w:t>
      </w:r>
    </w:p>
    <w:p w14:paraId="3981A119" w14:textId="77777777" w:rsidR="00E96AAA" w:rsidRPr="004D64A4" w:rsidRDefault="00E96AAA" w:rsidP="00AF1420">
      <w:pPr>
        <w:ind w:left="284" w:hanging="284"/>
      </w:pPr>
    </w:p>
    <w:p w14:paraId="3D0E0AD5" w14:textId="77777777" w:rsidR="00E96AAA" w:rsidRPr="004D64A4" w:rsidRDefault="00E96AAA" w:rsidP="00AF1420">
      <w:pPr>
        <w:ind w:left="284" w:hanging="284"/>
        <w:rPr>
          <w:lang w:val="en-CA"/>
        </w:rPr>
      </w:pPr>
      <w:r w:rsidRPr="004D64A4">
        <w:t>Guilford, J. P. (1950). Creativity.</w:t>
      </w:r>
      <w:r w:rsidRPr="004D64A4">
        <w:rPr>
          <w:lang w:val="en-CA"/>
        </w:rPr>
        <w:t xml:space="preserve"> </w:t>
      </w:r>
      <w:r w:rsidRPr="004D64A4">
        <w:rPr>
          <w:i/>
        </w:rPr>
        <w:t>American Psychologist</w:t>
      </w:r>
      <w:r w:rsidRPr="004D64A4">
        <w:t>, 5,</w:t>
      </w:r>
      <w:r w:rsidRPr="004D64A4">
        <w:rPr>
          <w:lang w:val="en-CA"/>
        </w:rPr>
        <w:t xml:space="preserve"> </w:t>
      </w:r>
      <w:r w:rsidRPr="004D64A4">
        <w:t>444–454.</w:t>
      </w:r>
    </w:p>
    <w:p w14:paraId="5EC2638B" w14:textId="77777777" w:rsidR="00E96AAA" w:rsidRPr="004D64A4" w:rsidRDefault="00E96AAA" w:rsidP="00AF1420">
      <w:pPr>
        <w:pStyle w:val="Heading3"/>
        <w:spacing w:before="0"/>
        <w:ind w:left="284" w:hanging="284"/>
        <w:rPr>
          <w:rFonts w:ascii="Times New Roman" w:hAnsi="Times New Roman" w:cs="Times New Roman"/>
          <w:color w:val="333300"/>
        </w:rPr>
      </w:pPr>
    </w:p>
    <w:p w14:paraId="6271C75A" w14:textId="761CC467" w:rsidR="00E96AAA" w:rsidRPr="004D64A4" w:rsidRDefault="00E96AAA" w:rsidP="00AF1420">
      <w:pPr>
        <w:pStyle w:val="Heading3"/>
        <w:spacing w:before="0"/>
        <w:ind w:left="284" w:hanging="284"/>
        <w:rPr>
          <w:rFonts w:ascii="Times New Roman" w:hAnsi="Times New Roman" w:cs="Times New Roman"/>
          <w:color w:val="333300"/>
        </w:rPr>
      </w:pPr>
      <w:r w:rsidRPr="004D64A4">
        <w:rPr>
          <w:rFonts w:ascii="Times New Roman" w:hAnsi="Times New Roman" w:cs="Times New Roman"/>
          <w:color w:val="333300"/>
        </w:rPr>
        <w:t>Gursansky, D., Quinn, D. &amp;</w:t>
      </w:r>
      <w:r w:rsidR="009F044B">
        <w:rPr>
          <w:rFonts w:ascii="Times New Roman" w:hAnsi="Times New Roman" w:cs="Times New Roman"/>
          <w:color w:val="333300"/>
        </w:rPr>
        <w:t xml:space="preserve"> Le Sueur.</w:t>
      </w:r>
      <w:r w:rsidRPr="004D64A4">
        <w:rPr>
          <w:rFonts w:ascii="Times New Roman" w:hAnsi="Times New Roman" w:cs="Times New Roman"/>
          <w:color w:val="333300"/>
        </w:rPr>
        <w:t xml:space="preserve"> (2010). Authenticity in reflection: Building reflective skills for social work. </w:t>
      </w:r>
      <w:r w:rsidRPr="004D64A4">
        <w:rPr>
          <w:rFonts w:ascii="Times New Roman" w:hAnsi="Times New Roman" w:cs="Times New Roman"/>
          <w:i/>
          <w:color w:val="333300"/>
        </w:rPr>
        <w:t>The International Journal of Social Work Education</w:t>
      </w:r>
      <w:r w:rsidRPr="004D64A4">
        <w:rPr>
          <w:rFonts w:ascii="Times New Roman" w:hAnsi="Times New Roman" w:cs="Times New Roman"/>
          <w:color w:val="333300"/>
        </w:rPr>
        <w:t xml:space="preserve">, 29, 778-791. </w:t>
      </w:r>
    </w:p>
    <w:p w14:paraId="41F9AB33" w14:textId="77777777" w:rsidR="00E96AAA" w:rsidRPr="004D64A4" w:rsidRDefault="00E96AAA" w:rsidP="00AF1420">
      <w:pPr>
        <w:pStyle w:val="Heading3"/>
        <w:spacing w:before="0"/>
        <w:ind w:left="284" w:hanging="284"/>
        <w:rPr>
          <w:rFonts w:ascii="Times New Roman" w:hAnsi="Times New Roman" w:cs="Times New Roman"/>
          <w:color w:val="333300"/>
        </w:rPr>
      </w:pPr>
    </w:p>
    <w:p w14:paraId="2229A5C3" w14:textId="77777777" w:rsidR="00E96AAA" w:rsidRPr="00D34590" w:rsidRDefault="00E96AAA" w:rsidP="00AF1420">
      <w:pPr>
        <w:pStyle w:val="Heading3"/>
        <w:spacing w:before="0"/>
        <w:ind w:left="284" w:hanging="284"/>
        <w:rPr>
          <w:rFonts w:ascii="Times New Roman" w:hAnsi="Times New Roman" w:cs="Times New Roman"/>
          <w:color w:val="000000" w:themeColor="text1"/>
        </w:rPr>
      </w:pPr>
      <w:r w:rsidRPr="00D34590">
        <w:rPr>
          <w:rFonts w:ascii="Times New Roman" w:hAnsi="Times New Roman" w:cs="Times New Roman"/>
          <w:color w:val="333300"/>
        </w:rPr>
        <w:t xml:space="preserve">Hanh, Thich Nhat (1976).  </w:t>
      </w:r>
      <w:r w:rsidRPr="00D34590">
        <w:rPr>
          <w:rStyle w:val="Emphasis"/>
          <w:rFonts w:ascii="Times New Roman" w:hAnsi="Times New Roman" w:cs="Times New Roman"/>
          <w:color w:val="333300"/>
        </w:rPr>
        <w:t xml:space="preserve">The miracle of mindfulness. </w:t>
      </w:r>
      <w:r w:rsidRPr="00D34590">
        <w:rPr>
          <w:rFonts w:ascii="Times New Roman" w:hAnsi="Times New Roman" w:cs="Times New Roman"/>
          <w:color w:val="333300"/>
        </w:rPr>
        <w:t> Boston: Beacon Press.</w:t>
      </w:r>
    </w:p>
    <w:p w14:paraId="32C8E256" w14:textId="77777777" w:rsidR="00E96AAA" w:rsidRPr="00D34590" w:rsidRDefault="00E96AAA" w:rsidP="00AF1420">
      <w:pPr>
        <w:pStyle w:val="Heading3"/>
        <w:spacing w:before="0"/>
        <w:ind w:left="284" w:hanging="284"/>
        <w:rPr>
          <w:rFonts w:ascii="Times New Roman" w:hAnsi="Times New Roman" w:cs="Times New Roman"/>
          <w:color w:val="000000" w:themeColor="text1"/>
        </w:rPr>
      </w:pPr>
    </w:p>
    <w:p w14:paraId="11CBD526" w14:textId="69439A9C" w:rsidR="00E96AAA" w:rsidRDefault="00E96AAA" w:rsidP="00AF1420">
      <w:pPr>
        <w:pStyle w:val="Heading3"/>
        <w:spacing w:before="0"/>
        <w:ind w:left="284" w:hanging="284"/>
        <w:rPr>
          <w:rStyle w:val="Hyperlink"/>
          <w:rFonts w:ascii="Times New Roman" w:hAnsi="Times New Roman" w:cs="Times New Roman"/>
          <w:bCs/>
          <w:color w:val="000000" w:themeColor="text1"/>
          <w:u w:val="none"/>
        </w:rPr>
      </w:pPr>
      <w:r w:rsidRPr="00D34590">
        <w:rPr>
          <w:rFonts w:ascii="Times New Roman" w:hAnsi="Times New Roman" w:cs="Times New Roman"/>
          <w:color w:val="000000" w:themeColor="text1"/>
        </w:rPr>
        <w:t xml:space="preserve">Harding, T. (2010). </w:t>
      </w:r>
      <w:hyperlink r:id="rId23" w:tgtFrame="_blank" w:history="1">
        <w:r w:rsidRPr="00D34590">
          <w:rPr>
            <w:rStyle w:val="highlight"/>
            <w:rFonts w:ascii="Times New Roman" w:hAnsi="Times New Roman" w:cs="Times New Roman"/>
            <w:color w:val="000000" w:themeColor="text1"/>
          </w:rPr>
          <w:t>Fostering</w:t>
        </w:r>
        <w:r w:rsidRPr="00D34590">
          <w:rPr>
            <w:rStyle w:val="apple-converted-space"/>
            <w:rFonts w:ascii="Times New Roman" w:hAnsi="Times New Roman" w:cs="Times New Roman"/>
            <w:color w:val="000000" w:themeColor="text1"/>
          </w:rPr>
          <w:t> </w:t>
        </w:r>
        <w:r w:rsidR="008D4145">
          <w:rPr>
            <w:rStyle w:val="apple-converted-space"/>
            <w:rFonts w:ascii="Times New Roman" w:hAnsi="Times New Roman" w:cs="Times New Roman"/>
            <w:color w:val="000000" w:themeColor="text1"/>
          </w:rPr>
          <w:t>c</w:t>
        </w:r>
        <w:r w:rsidRPr="00D34590">
          <w:rPr>
            <w:rStyle w:val="highlight"/>
            <w:rFonts w:ascii="Times New Roman" w:hAnsi="Times New Roman" w:cs="Times New Roman"/>
            <w:color w:val="000000" w:themeColor="text1"/>
          </w:rPr>
          <w:t>reativity</w:t>
        </w:r>
        <w:r w:rsidRPr="00D34590">
          <w:rPr>
            <w:rStyle w:val="apple-converted-space"/>
            <w:rFonts w:ascii="Times New Roman" w:hAnsi="Times New Roman" w:cs="Times New Roman"/>
            <w:color w:val="000000" w:themeColor="text1"/>
          </w:rPr>
          <w:t> </w:t>
        </w:r>
        <w:r w:rsidR="008D4145">
          <w:rPr>
            <w:rStyle w:val="Hyperlink"/>
            <w:rFonts w:ascii="Times New Roman" w:hAnsi="Times New Roman" w:cs="Times New Roman"/>
            <w:bCs/>
            <w:color w:val="000000" w:themeColor="text1"/>
            <w:u w:val="none"/>
          </w:rPr>
          <w:t>for leadership and leading c</w:t>
        </w:r>
        <w:r w:rsidRPr="00D34590">
          <w:rPr>
            <w:rStyle w:val="Hyperlink"/>
            <w:rFonts w:ascii="Times New Roman" w:hAnsi="Times New Roman" w:cs="Times New Roman"/>
            <w:bCs/>
            <w:color w:val="000000" w:themeColor="text1"/>
            <w:u w:val="none"/>
          </w:rPr>
          <w:t>hange</w:t>
        </w:r>
      </w:hyperlink>
      <w:r w:rsidRPr="00D34590">
        <w:rPr>
          <w:rStyle w:val="Hyperlink"/>
          <w:rFonts w:ascii="Times New Roman" w:hAnsi="Times New Roman" w:cs="Times New Roman"/>
          <w:bCs/>
          <w:color w:val="000000" w:themeColor="text1"/>
          <w:u w:val="none"/>
        </w:rPr>
        <w:t xml:space="preserve">. </w:t>
      </w:r>
      <w:r w:rsidR="00D34590">
        <w:rPr>
          <w:rStyle w:val="Hyperlink"/>
          <w:rFonts w:ascii="Times New Roman" w:hAnsi="Times New Roman" w:cs="Times New Roman"/>
          <w:bCs/>
          <w:i/>
          <w:color w:val="000000" w:themeColor="text1"/>
          <w:u w:val="none"/>
        </w:rPr>
        <w:t>Arts</w:t>
      </w:r>
      <w:r w:rsidR="00D34590">
        <w:rPr>
          <w:rStyle w:val="Hyperlink"/>
          <w:rFonts w:ascii="Times New Roman" w:hAnsi="Times New Roman" w:cs="Times New Roman"/>
          <w:bCs/>
          <w:i/>
          <w:color w:val="000000" w:themeColor="text1"/>
          <w:u w:val="none"/>
        </w:rPr>
        <w:tab/>
      </w:r>
      <w:r w:rsidR="00D34590">
        <w:rPr>
          <w:rStyle w:val="Hyperlink"/>
          <w:rFonts w:ascii="Times New Roman" w:hAnsi="Times New Roman" w:cs="Times New Roman"/>
          <w:bCs/>
          <w:i/>
          <w:color w:val="000000" w:themeColor="text1"/>
          <w:u w:val="none"/>
        </w:rPr>
        <w:tab/>
      </w:r>
      <w:r w:rsidRPr="00D34590">
        <w:rPr>
          <w:rStyle w:val="Hyperlink"/>
          <w:rFonts w:ascii="Times New Roman" w:hAnsi="Times New Roman" w:cs="Times New Roman"/>
          <w:bCs/>
          <w:i/>
          <w:color w:val="000000" w:themeColor="text1"/>
          <w:u w:val="none"/>
        </w:rPr>
        <w:t xml:space="preserve"> Education Policy Review</w:t>
      </w:r>
      <w:r w:rsidRPr="00D34590">
        <w:rPr>
          <w:rStyle w:val="Hyperlink"/>
          <w:rFonts w:ascii="Times New Roman" w:hAnsi="Times New Roman" w:cs="Times New Roman"/>
          <w:bCs/>
          <w:color w:val="000000" w:themeColor="text1"/>
          <w:u w:val="none"/>
        </w:rPr>
        <w:t xml:space="preserve">, 111, 51-53. </w:t>
      </w:r>
    </w:p>
    <w:p w14:paraId="60E87769" w14:textId="77777777" w:rsidR="00D34590" w:rsidRPr="00D34590" w:rsidRDefault="00D34590" w:rsidP="00AF1420">
      <w:pPr>
        <w:ind w:left="284" w:hanging="284"/>
      </w:pPr>
    </w:p>
    <w:p w14:paraId="53BCD3C4" w14:textId="2C0368C2" w:rsidR="00E96AAA" w:rsidRDefault="008F18DA" w:rsidP="00AF1420">
      <w:pPr>
        <w:ind w:left="284" w:hanging="284"/>
        <w:textAlignment w:val="baseline"/>
        <w:rPr>
          <w:color w:val="000000" w:themeColor="text1"/>
        </w:rPr>
      </w:pPr>
      <w:r>
        <w:rPr>
          <w:color w:val="000000" w:themeColor="text1"/>
        </w:rPr>
        <w:t>Harmon, R. J.</w:t>
      </w:r>
      <w:r w:rsidR="00E96AAA" w:rsidRPr="00D34590">
        <w:rPr>
          <w:color w:val="000000" w:themeColor="text1"/>
        </w:rPr>
        <w:t xml:space="preserve"> &amp; Morgan, G. A. (1999). Research problems and variables. </w:t>
      </w:r>
      <w:r w:rsidR="00D34590">
        <w:rPr>
          <w:i/>
          <w:color w:val="000000" w:themeColor="text1"/>
        </w:rPr>
        <w:t xml:space="preserve">Journal of the </w:t>
      </w:r>
      <w:r w:rsidR="00E96AAA" w:rsidRPr="00D34590">
        <w:rPr>
          <w:i/>
          <w:color w:val="000000" w:themeColor="text1"/>
        </w:rPr>
        <w:t>American</w:t>
      </w:r>
      <w:r w:rsidR="00E96AAA" w:rsidRPr="004D64A4">
        <w:rPr>
          <w:i/>
          <w:color w:val="000000" w:themeColor="text1"/>
        </w:rPr>
        <w:t xml:space="preserve"> Academy of Child and Adolescent Psychiatry,</w:t>
      </w:r>
      <w:r w:rsidR="00E96AAA" w:rsidRPr="004D64A4">
        <w:rPr>
          <w:color w:val="000000" w:themeColor="text1"/>
        </w:rPr>
        <w:t xml:space="preserve"> 38, 784-785. </w:t>
      </w:r>
    </w:p>
    <w:p w14:paraId="7457ED28" w14:textId="77777777" w:rsidR="00871619" w:rsidRPr="004D64A4" w:rsidRDefault="00871619" w:rsidP="00AF1420">
      <w:pPr>
        <w:ind w:left="284" w:hanging="284"/>
        <w:textAlignment w:val="baseline"/>
        <w:rPr>
          <w:color w:val="000000" w:themeColor="text1"/>
        </w:rPr>
      </w:pPr>
    </w:p>
    <w:p w14:paraId="0E14F28E" w14:textId="77777777" w:rsidR="00E96AAA" w:rsidRPr="004D64A4" w:rsidRDefault="00E96AAA" w:rsidP="00AF1420">
      <w:pPr>
        <w:pStyle w:val="NormalWeb"/>
        <w:ind w:left="284" w:hanging="284"/>
      </w:pPr>
      <w:r w:rsidRPr="004D64A4">
        <w:t xml:space="preserve">Hedberg, R. P. (2008). Learning through reflective classroom practice: Applications to Educate the Reflective Manager. </w:t>
      </w:r>
      <w:r w:rsidRPr="004D64A4">
        <w:rPr>
          <w:i/>
        </w:rPr>
        <w:t>Journal of Management Education</w:t>
      </w:r>
      <w:r w:rsidRPr="004D64A4">
        <w:t>, 33, 10-36.</w:t>
      </w:r>
    </w:p>
    <w:p w14:paraId="6C320111" w14:textId="77777777" w:rsidR="00871619" w:rsidRDefault="00871619" w:rsidP="00AF1420">
      <w:pPr>
        <w:pStyle w:val="NormalWeb"/>
        <w:ind w:left="284" w:hanging="284"/>
      </w:pPr>
    </w:p>
    <w:p w14:paraId="54A9D7B9" w14:textId="77777777" w:rsidR="00E96AAA" w:rsidRPr="004D64A4" w:rsidRDefault="00E96AAA" w:rsidP="00AF1420">
      <w:pPr>
        <w:pStyle w:val="NormalWeb"/>
        <w:ind w:left="284" w:hanging="284"/>
      </w:pPr>
      <w:r w:rsidRPr="004D64A4">
        <w:t xml:space="preserve">Higgs, M. &amp; Rowland, D. (2010). Emperors with clothes on: The role of self-awareness in developing effective change leadership. </w:t>
      </w:r>
      <w:r w:rsidRPr="004D64A4">
        <w:rPr>
          <w:i/>
        </w:rPr>
        <w:t>Journal of Change Management</w:t>
      </w:r>
      <w:r w:rsidRPr="004D64A4">
        <w:t xml:space="preserve">, 10, 369-395.  </w:t>
      </w:r>
    </w:p>
    <w:p w14:paraId="555FD034" w14:textId="77777777" w:rsidR="00871619" w:rsidRDefault="00871619" w:rsidP="00AF1420">
      <w:pPr>
        <w:pStyle w:val="NormalWeb"/>
        <w:ind w:left="284" w:hanging="284"/>
      </w:pPr>
    </w:p>
    <w:p w14:paraId="12C5BF82" w14:textId="77777777" w:rsidR="00E96AAA" w:rsidRPr="004D64A4" w:rsidRDefault="00E96AAA" w:rsidP="00AF1420">
      <w:pPr>
        <w:pStyle w:val="NormalWeb"/>
        <w:ind w:left="284" w:hanging="284"/>
      </w:pPr>
      <w:r w:rsidRPr="004D64A4">
        <w:lastRenderedPageBreak/>
        <w:t xml:space="preserve">Hill, L. &amp; Betz. L. D. (2005). Revisiting the retrospective pretest. </w:t>
      </w:r>
      <w:r w:rsidRPr="004D64A4">
        <w:rPr>
          <w:i/>
        </w:rPr>
        <w:t>American Journal of Evaluation</w:t>
      </w:r>
      <w:r w:rsidRPr="004D64A4">
        <w:t xml:space="preserve">, 26, 5001-517.  </w:t>
      </w:r>
    </w:p>
    <w:p w14:paraId="475095E6" w14:textId="77777777" w:rsidR="00E96AAA" w:rsidRPr="004D64A4" w:rsidRDefault="00E96AAA" w:rsidP="00AF1420">
      <w:pPr>
        <w:pStyle w:val="NormalWeb"/>
        <w:ind w:left="284" w:hanging="284"/>
      </w:pPr>
      <w:r w:rsidRPr="004D64A4">
        <w:t xml:space="preserve">Hooper, M. A. (2010). Quality feedback: Modeling reflective practices in a performance-based leadership development program. </w:t>
      </w:r>
      <w:r w:rsidRPr="004D64A4">
        <w:rPr>
          <w:i/>
        </w:rPr>
        <w:t>National Teacher Education Journal</w:t>
      </w:r>
      <w:r w:rsidRPr="004D64A4">
        <w:t>, 3, 111-119.</w:t>
      </w:r>
    </w:p>
    <w:p w14:paraId="799370D1" w14:textId="77777777" w:rsidR="00E96AAA" w:rsidRPr="004D64A4" w:rsidRDefault="00E96AAA" w:rsidP="00AF1420">
      <w:pPr>
        <w:ind w:left="284" w:hanging="284"/>
        <w:textAlignment w:val="baseline"/>
        <w:rPr>
          <w:color w:val="000000" w:themeColor="text1"/>
        </w:rPr>
      </w:pPr>
    </w:p>
    <w:p w14:paraId="285C0115" w14:textId="77777777" w:rsidR="00E96AAA" w:rsidRPr="004D64A4" w:rsidRDefault="00E96AAA" w:rsidP="00AF1420">
      <w:pPr>
        <w:ind w:left="284" w:hanging="284"/>
        <w:textAlignment w:val="baseline"/>
        <w:rPr>
          <w:color w:val="000000" w:themeColor="text1"/>
        </w:rPr>
      </w:pPr>
      <w:r w:rsidRPr="004D64A4">
        <w:rPr>
          <w:color w:val="000000" w:themeColor="text1"/>
        </w:rPr>
        <w:t xml:space="preserve">Houghton, D. J. &amp; DiLiello, C. T. (2010). Leadership development: The key to unlicking individual creativity in organizations. </w:t>
      </w:r>
      <w:r w:rsidRPr="004D64A4">
        <w:rPr>
          <w:i/>
          <w:color w:val="000000" w:themeColor="text1"/>
        </w:rPr>
        <w:t>Leadership and Organization Development Journal</w:t>
      </w:r>
      <w:r w:rsidRPr="004D64A4">
        <w:rPr>
          <w:color w:val="000000" w:themeColor="text1"/>
        </w:rPr>
        <w:t xml:space="preserve">, 31, 230-245.  </w:t>
      </w:r>
    </w:p>
    <w:p w14:paraId="6CA23F8B" w14:textId="77777777" w:rsidR="00E96AAA" w:rsidRPr="004D64A4" w:rsidRDefault="00E96AAA" w:rsidP="00AF1420">
      <w:pPr>
        <w:ind w:left="284" w:hanging="284"/>
        <w:textAlignment w:val="baseline"/>
        <w:rPr>
          <w:color w:val="000000" w:themeColor="text1"/>
        </w:rPr>
      </w:pPr>
    </w:p>
    <w:p w14:paraId="276CAB30" w14:textId="631FF25D" w:rsidR="00E96AAA" w:rsidRPr="004D64A4" w:rsidRDefault="00E96AAA" w:rsidP="00AF1420">
      <w:pPr>
        <w:ind w:left="284" w:hanging="284"/>
        <w:textAlignment w:val="baseline"/>
        <w:rPr>
          <w:color w:val="000000" w:themeColor="text1"/>
        </w:rPr>
      </w:pPr>
      <w:r w:rsidRPr="004D64A4">
        <w:rPr>
          <w:color w:val="000000" w:themeColor="text1"/>
        </w:rPr>
        <w:t>Hul</w:t>
      </w:r>
      <w:r w:rsidR="009F044B">
        <w:rPr>
          <w:color w:val="000000" w:themeColor="text1"/>
        </w:rPr>
        <w:t>sheger, U. R., Alberts, H. J.,</w:t>
      </w:r>
      <w:r w:rsidRPr="004D64A4">
        <w:rPr>
          <w:color w:val="000000" w:themeColor="text1"/>
        </w:rPr>
        <w:t xml:space="preserve"> Feinholdt, A. &amp; Lang, J. W. (2013). Benefits of mindfulness at work: The role of mindfulness in emotion regulation, emotional exhaustion and job satisfaction. </w:t>
      </w:r>
      <w:r w:rsidRPr="004D64A4">
        <w:rPr>
          <w:i/>
          <w:color w:val="000000" w:themeColor="text1"/>
        </w:rPr>
        <w:t>Journal Applied Psychology</w:t>
      </w:r>
      <w:r w:rsidRPr="004D64A4">
        <w:rPr>
          <w:color w:val="000000" w:themeColor="text1"/>
        </w:rPr>
        <w:t xml:space="preserve">, 98, 310-325. </w:t>
      </w:r>
    </w:p>
    <w:p w14:paraId="0EF0154D" w14:textId="77777777" w:rsidR="00E96AAA" w:rsidRPr="004D64A4" w:rsidRDefault="00E96AAA" w:rsidP="00AF1420">
      <w:pPr>
        <w:ind w:left="284" w:hanging="284"/>
        <w:textAlignment w:val="baseline"/>
        <w:rPr>
          <w:color w:val="000000" w:themeColor="text1"/>
        </w:rPr>
      </w:pPr>
    </w:p>
    <w:p w14:paraId="2B6DDBAD" w14:textId="77777777" w:rsidR="00E96AAA" w:rsidRPr="004D64A4" w:rsidRDefault="00E96AAA" w:rsidP="00AF1420">
      <w:pPr>
        <w:ind w:left="284" w:hanging="284"/>
        <w:textAlignment w:val="baseline"/>
        <w:rPr>
          <w:color w:val="000000" w:themeColor="text1"/>
        </w:rPr>
      </w:pPr>
      <w:r w:rsidRPr="004D64A4">
        <w:t xml:space="preserve">Hunter, J. &amp; McCormick, D. (2008). </w:t>
      </w:r>
      <w:r w:rsidRPr="004D64A4">
        <w:rPr>
          <w:i/>
        </w:rPr>
        <w:t>Mindfulness in the workplace: an exploratory study</w:t>
      </w:r>
      <w:r w:rsidRPr="004D64A4">
        <w:t>.  Paper presented at the meeting of the 2008 Academy of Management Annual Meeting. Anaheim, CA.</w:t>
      </w:r>
    </w:p>
    <w:p w14:paraId="3091583C" w14:textId="77777777" w:rsidR="00E96AAA" w:rsidRPr="004D64A4" w:rsidRDefault="00E96AAA" w:rsidP="00AF1420">
      <w:pPr>
        <w:ind w:left="284" w:hanging="284"/>
        <w:textAlignment w:val="baseline"/>
        <w:rPr>
          <w:color w:val="000000" w:themeColor="text1"/>
        </w:rPr>
      </w:pPr>
    </w:p>
    <w:p w14:paraId="52F2CE36" w14:textId="133A1FEE" w:rsidR="00E96AAA" w:rsidRPr="004D64A4" w:rsidRDefault="00E96AAA" w:rsidP="00AF1420">
      <w:pPr>
        <w:ind w:left="284" w:hanging="284"/>
        <w:textAlignment w:val="baseline"/>
        <w:rPr>
          <w:i/>
          <w:iCs/>
          <w:color w:val="000000" w:themeColor="text1"/>
        </w:rPr>
      </w:pPr>
      <w:r w:rsidRPr="004D64A4">
        <w:rPr>
          <w:color w:val="000000" w:themeColor="text1"/>
        </w:rPr>
        <w:t xml:space="preserve">IBM 2010 Global CEO Study (2010). </w:t>
      </w:r>
      <w:r w:rsidR="008D4145">
        <w:rPr>
          <w:i/>
          <w:iCs/>
          <w:color w:val="000000" w:themeColor="text1"/>
        </w:rPr>
        <w:t>Creativity selected as most crucial f</w:t>
      </w:r>
      <w:r w:rsidRPr="004D64A4">
        <w:rPr>
          <w:i/>
          <w:iCs/>
          <w:color w:val="000000" w:themeColor="text1"/>
        </w:rPr>
        <w:t>actor for</w:t>
      </w:r>
    </w:p>
    <w:p w14:paraId="47DDD458" w14:textId="1C27B49B" w:rsidR="00E96AAA" w:rsidRPr="004D64A4" w:rsidRDefault="00F925A1" w:rsidP="00AF1420">
      <w:pPr>
        <w:tabs>
          <w:tab w:val="left" w:pos="3690"/>
        </w:tabs>
        <w:spacing w:after="324"/>
        <w:ind w:left="284" w:hanging="284"/>
        <w:rPr>
          <w:iCs/>
          <w:color w:val="000000" w:themeColor="text1"/>
        </w:rPr>
      </w:pPr>
      <w:r>
        <w:rPr>
          <w:i/>
          <w:iCs/>
          <w:color w:val="000000" w:themeColor="text1"/>
        </w:rPr>
        <w:tab/>
      </w:r>
      <w:r w:rsidR="008D4145">
        <w:rPr>
          <w:i/>
          <w:iCs/>
          <w:color w:val="000000" w:themeColor="text1"/>
        </w:rPr>
        <w:t>future s</w:t>
      </w:r>
      <w:r w:rsidR="00E96AAA" w:rsidRPr="004D64A4">
        <w:rPr>
          <w:i/>
          <w:iCs/>
          <w:color w:val="000000" w:themeColor="text1"/>
        </w:rPr>
        <w:t xml:space="preserve">uccess. </w:t>
      </w:r>
      <w:r w:rsidR="00E96AAA" w:rsidRPr="004D64A4">
        <w:rPr>
          <w:iCs/>
          <w:color w:val="000000" w:themeColor="text1"/>
        </w:rPr>
        <w:t>Re</w:t>
      </w:r>
      <w:r w:rsidR="00871619">
        <w:rPr>
          <w:iCs/>
          <w:color w:val="000000" w:themeColor="text1"/>
        </w:rPr>
        <w:t>trieved from: https://www</w:t>
      </w:r>
      <w:r w:rsidR="00E96AAA" w:rsidRPr="004D64A4">
        <w:rPr>
          <w:iCs/>
          <w:color w:val="000000" w:themeColor="text1"/>
        </w:rPr>
        <w:t>03.ibm.com/press/us/en/pressrelease/31670.wss</w:t>
      </w:r>
    </w:p>
    <w:p w14:paraId="24280EEF" w14:textId="3699878D" w:rsidR="00E96AAA" w:rsidRPr="004D64A4" w:rsidRDefault="009F044B" w:rsidP="00AF1420">
      <w:pPr>
        <w:ind w:left="284" w:hanging="284"/>
        <w:rPr>
          <w:color w:val="000000" w:themeColor="text1"/>
        </w:rPr>
      </w:pPr>
      <w:r>
        <w:t>Im, S., Montoya, M. M. &amp;</w:t>
      </w:r>
      <w:r w:rsidR="00E96AAA" w:rsidRPr="004D64A4">
        <w:t xml:space="preserve"> Workman, J. P. (2013), Antecedents and consequences of creativity in product innovation teams. </w:t>
      </w:r>
      <w:r w:rsidR="00E96AAA" w:rsidRPr="004D64A4">
        <w:rPr>
          <w:i/>
        </w:rPr>
        <w:t>Journal of Product Innovation Management</w:t>
      </w:r>
      <w:r w:rsidR="00E96AAA" w:rsidRPr="004D64A4">
        <w:t>, 30: 170–185.</w:t>
      </w:r>
    </w:p>
    <w:p w14:paraId="2FD1ADEF" w14:textId="77777777" w:rsidR="00E96AAA" w:rsidRPr="004D64A4" w:rsidRDefault="00E96AAA" w:rsidP="00AF1420">
      <w:pPr>
        <w:ind w:left="284" w:hanging="284"/>
        <w:rPr>
          <w:color w:val="000000" w:themeColor="text1"/>
        </w:rPr>
      </w:pPr>
    </w:p>
    <w:p w14:paraId="1A0A6BC4" w14:textId="77777777" w:rsidR="00E96AAA" w:rsidRPr="004D64A4" w:rsidRDefault="00E96AAA" w:rsidP="00AF1420">
      <w:pPr>
        <w:ind w:left="284" w:hanging="284"/>
        <w:rPr>
          <w:color w:val="000000" w:themeColor="text1"/>
        </w:rPr>
      </w:pPr>
      <w:r w:rsidRPr="004D64A4">
        <w:rPr>
          <w:color w:val="000000" w:themeColor="text1"/>
        </w:rPr>
        <w:t xml:space="preserve">Imran, R. &amp; Anis-ul-Haque, M. (2011). Mediating effect of organizational climate </w:t>
      </w:r>
    </w:p>
    <w:p w14:paraId="1CD4EBB0" w14:textId="6812BDD8" w:rsidR="00E96AAA" w:rsidRPr="004D64A4" w:rsidRDefault="004E04F6" w:rsidP="004E04F6">
      <w:pPr>
        <w:ind w:left="284" w:hanging="284"/>
        <w:rPr>
          <w:color w:val="000000" w:themeColor="text1"/>
        </w:rPr>
      </w:pPr>
      <w:r>
        <w:rPr>
          <w:color w:val="000000" w:themeColor="text1"/>
        </w:rPr>
        <w:tab/>
      </w:r>
      <w:r w:rsidR="00E96AAA" w:rsidRPr="004D64A4">
        <w:rPr>
          <w:color w:val="000000" w:themeColor="text1"/>
        </w:rPr>
        <w:t xml:space="preserve">between transformational leadership and innovative work behavior. </w:t>
      </w:r>
      <w:r w:rsidR="00E96AAA" w:rsidRPr="004D64A4">
        <w:rPr>
          <w:i/>
          <w:color w:val="000000" w:themeColor="text1"/>
        </w:rPr>
        <w:t>Pakistan Journal of Psychological Research</w:t>
      </w:r>
      <w:r w:rsidR="00E96AAA" w:rsidRPr="004D64A4">
        <w:rPr>
          <w:color w:val="000000" w:themeColor="text1"/>
        </w:rPr>
        <w:t>, 26, 183-199.</w:t>
      </w:r>
    </w:p>
    <w:p w14:paraId="2F627C3B" w14:textId="77777777" w:rsidR="00E96AAA" w:rsidRPr="004D64A4" w:rsidRDefault="00E96AAA" w:rsidP="00AF1420">
      <w:pPr>
        <w:ind w:left="284" w:hanging="284"/>
        <w:rPr>
          <w:color w:val="000000" w:themeColor="text1"/>
          <w:bdr w:val="none" w:sz="0" w:space="0" w:color="auto" w:frame="1"/>
        </w:rPr>
      </w:pPr>
    </w:p>
    <w:p w14:paraId="7044AD3C" w14:textId="77777777" w:rsidR="00E96AAA" w:rsidRPr="004D64A4" w:rsidRDefault="00E96AAA" w:rsidP="00AF1420">
      <w:pPr>
        <w:ind w:left="284" w:hanging="284"/>
        <w:rPr>
          <w:lang w:val="en-CA"/>
        </w:rPr>
      </w:pPr>
      <w:r w:rsidRPr="004D64A4">
        <w:t xml:space="preserve">Isaksen, S. G., &amp; Treffinger, D. J. (2004). Celebrating 50 years of reflective practice: Versions of creative problem solving. </w:t>
      </w:r>
      <w:r w:rsidRPr="004D64A4">
        <w:rPr>
          <w:i/>
          <w:iCs/>
        </w:rPr>
        <w:t>Journal of Creative Behavior</w:t>
      </w:r>
      <w:r w:rsidRPr="004D64A4">
        <w:t xml:space="preserve">, </w:t>
      </w:r>
      <w:r w:rsidRPr="004D64A4">
        <w:rPr>
          <w:i/>
          <w:iCs/>
        </w:rPr>
        <w:t>38</w:t>
      </w:r>
      <w:r w:rsidRPr="004D64A4">
        <w:t>, 75-101.</w:t>
      </w:r>
    </w:p>
    <w:p w14:paraId="15B6D3C8" w14:textId="77777777" w:rsidR="00E96AAA" w:rsidRPr="004D64A4" w:rsidRDefault="00E96AAA" w:rsidP="00AF1420">
      <w:pPr>
        <w:ind w:left="284" w:hanging="284"/>
        <w:rPr>
          <w:color w:val="000000" w:themeColor="text1"/>
          <w:bdr w:val="none" w:sz="0" w:space="0" w:color="auto" w:frame="1"/>
        </w:rPr>
      </w:pPr>
    </w:p>
    <w:p w14:paraId="21E7523C" w14:textId="77777777" w:rsidR="00E96AAA" w:rsidRPr="004D64A4" w:rsidRDefault="00E96AAA" w:rsidP="00AF1420">
      <w:pPr>
        <w:ind w:left="284" w:hanging="284"/>
        <w:rPr>
          <w:color w:val="000000" w:themeColor="text1"/>
        </w:rPr>
      </w:pPr>
      <w:r w:rsidRPr="004D64A4">
        <w:rPr>
          <w:color w:val="000000" w:themeColor="text1"/>
          <w:bdr w:val="none" w:sz="0" w:space="0" w:color="auto" w:frame="1"/>
        </w:rPr>
        <w:t>Ivcevic, Z., Brackett, M.A. &amp; Mayer, J.D. (2007).  Emotional intelligence and</w:t>
      </w:r>
      <w:r w:rsidRPr="004D64A4">
        <w:rPr>
          <w:color w:val="000000" w:themeColor="text1"/>
          <w:bdr w:val="none" w:sz="0" w:space="0" w:color="auto" w:frame="1"/>
        </w:rPr>
        <w:tab/>
      </w:r>
      <w:r w:rsidRPr="004D64A4">
        <w:rPr>
          <w:color w:val="000000" w:themeColor="text1"/>
          <w:bdr w:val="none" w:sz="0" w:space="0" w:color="auto" w:frame="1"/>
        </w:rPr>
        <w:tab/>
        <w:t xml:space="preserve"> emotional creativity. </w:t>
      </w:r>
      <w:r w:rsidRPr="004D64A4">
        <w:rPr>
          <w:i/>
          <w:color w:val="000000" w:themeColor="text1"/>
          <w:bdr w:val="none" w:sz="0" w:space="0" w:color="auto" w:frame="1"/>
        </w:rPr>
        <w:t>Journal of Personality,</w:t>
      </w:r>
      <w:r w:rsidRPr="004D64A4">
        <w:rPr>
          <w:color w:val="000000" w:themeColor="text1"/>
          <w:bdr w:val="none" w:sz="0" w:space="0" w:color="auto" w:frame="1"/>
        </w:rPr>
        <w:t xml:space="preserve"> 75, 199-236.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200"/>
        <w:gridCol w:w="7440"/>
      </w:tblGrid>
      <w:tr w:rsidR="00E96AAA" w:rsidRPr="004D64A4" w14:paraId="2E16A8D5" w14:textId="77777777" w:rsidTr="00633210">
        <w:trPr>
          <w:tblCellSpacing w:w="0" w:type="dxa"/>
        </w:trPr>
        <w:tc>
          <w:tcPr>
            <w:tcW w:w="1200" w:type="dxa"/>
            <w:shd w:val="clear" w:color="auto" w:fill="FFFFFF"/>
          </w:tcPr>
          <w:p w14:paraId="424A9293" w14:textId="77777777" w:rsidR="00E96AAA" w:rsidRPr="004D64A4" w:rsidRDefault="00E96AAA" w:rsidP="00AF1420">
            <w:pPr>
              <w:ind w:left="284" w:hanging="284"/>
              <w:rPr>
                <w:color w:val="000000" w:themeColor="text1"/>
              </w:rPr>
            </w:pPr>
          </w:p>
        </w:tc>
        <w:tc>
          <w:tcPr>
            <w:tcW w:w="0" w:type="auto"/>
            <w:shd w:val="clear" w:color="auto" w:fill="FFFFFF"/>
          </w:tcPr>
          <w:p w14:paraId="41E5F5E2" w14:textId="77777777" w:rsidR="00E96AAA" w:rsidRPr="004D64A4" w:rsidRDefault="00E96AAA" w:rsidP="00AF1420">
            <w:pPr>
              <w:ind w:left="284" w:hanging="284"/>
              <w:rPr>
                <w:color w:val="000000" w:themeColor="text1"/>
              </w:rPr>
            </w:pPr>
          </w:p>
        </w:tc>
      </w:tr>
    </w:tbl>
    <w:p w14:paraId="3657C307" w14:textId="5949C1B4" w:rsidR="00E96AAA" w:rsidRPr="004D64A4" w:rsidRDefault="008F18DA" w:rsidP="00AF1420">
      <w:pPr>
        <w:ind w:left="284" w:hanging="284"/>
        <w:textAlignment w:val="baseline"/>
        <w:rPr>
          <w:color w:val="000000" w:themeColor="text1"/>
        </w:rPr>
      </w:pPr>
      <w:r>
        <w:rPr>
          <w:color w:val="000000" w:themeColor="text1"/>
        </w:rPr>
        <w:t>Jacobs, T. O.</w:t>
      </w:r>
      <w:r w:rsidR="00E96AAA" w:rsidRPr="004D64A4">
        <w:rPr>
          <w:color w:val="000000" w:themeColor="text1"/>
        </w:rPr>
        <w:t xml:space="preserve"> &amp; Jaques, E. (1987). </w:t>
      </w:r>
      <w:r w:rsidR="00E96AAA" w:rsidRPr="004D64A4">
        <w:rPr>
          <w:i/>
          <w:color w:val="000000" w:themeColor="text1"/>
        </w:rPr>
        <w:t>Leadership in complex systems</w:t>
      </w:r>
      <w:r w:rsidR="00871619">
        <w:rPr>
          <w:color w:val="000000" w:themeColor="text1"/>
        </w:rPr>
        <w:t>. In J. Zeidner (Ed.),</w:t>
      </w:r>
      <w:r w:rsidR="00871619">
        <w:rPr>
          <w:color w:val="000000" w:themeColor="text1"/>
        </w:rPr>
        <w:tab/>
      </w:r>
      <w:r w:rsidR="00E96AAA" w:rsidRPr="004D64A4">
        <w:rPr>
          <w:color w:val="000000" w:themeColor="text1"/>
        </w:rPr>
        <w:t xml:space="preserve"> Human productivity enhancement: Organizations, personnel, and decision</w:t>
      </w:r>
      <w:r w:rsidR="00E96AAA" w:rsidRPr="004D64A4">
        <w:rPr>
          <w:color w:val="000000" w:themeColor="text1"/>
        </w:rPr>
        <w:tab/>
      </w:r>
      <w:r w:rsidR="00E96AAA" w:rsidRPr="004D64A4">
        <w:rPr>
          <w:color w:val="000000" w:themeColor="text1"/>
        </w:rPr>
        <w:tab/>
      </w:r>
      <w:r w:rsidR="00E96AAA" w:rsidRPr="004D64A4">
        <w:rPr>
          <w:color w:val="000000" w:themeColor="text1"/>
        </w:rPr>
        <w:tab/>
        <w:t xml:space="preserve"> making, vol. 2. </w:t>
      </w:r>
      <w:r w:rsidR="00E96AAA" w:rsidRPr="004D64A4">
        <w:rPr>
          <w:i/>
          <w:color w:val="000000" w:themeColor="text1"/>
        </w:rPr>
        <w:t>New York: Praeger,</w:t>
      </w:r>
      <w:r w:rsidR="00E96AAA" w:rsidRPr="004D64A4">
        <w:rPr>
          <w:color w:val="000000" w:themeColor="text1"/>
        </w:rPr>
        <w:t xml:space="preserve"> 7–65.</w:t>
      </w:r>
    </w:p>
    <w:p w14:paraId="5FE1C09A" w14:textId="77777777" w:rsidR="00E96AAA" w:rsidRPr="004D64A4" w:rsidRDefault="00E96AAA" w:rsidP="00AF1420">
      <w:pPr>
        <w:ind w:left="284" w:hanging="284"/>
        <w:textAlignment w:val="baseline"/>
        <w:rPr>
          <w:color w:val="000000" w:themeColor="text1"/>
        </w:rPr>
      </w:pPr>
    </w:p>
    <w:p w14:paraId="72A6C4B6" w14:textId="77777777" w:rsidR="00E96AAA" w:rsidRPr="004D64A4" w:rsidRDefault="00E96AAA" w:rsidP="00AF1420">
      <w:pPr>
        <w:tabs>
          <w:tab w:val="left" w:pos="3690"/>
        </w:tabs>
        <w:spacing w:after="324"/>
        <w:ind w:left="284" w:hanging="284"/>
        <w:rPr>
          <w:iCs/>
          <w:color w:val="000000" w:themeColor="text1"/>
        </w:rPr>
      </w:pPr>
      <w:r w:rsidRPr="004D64A4">
        <w:rPr>
          <w:iCs/>
          <w:color w:val="000000" w:themeColor="text1"/>
        </w:rPr>
        <w:t xml:space="preserve">Janaka, &amp; Balu, C. (2014). The concept of mindfulness in Buddhism. </w:t>
      </w:r>
      <w:r w:rsidRPr="004D64A4">
        <w:rPr>
          <w:i/>
          <w:iCs/>
          <w:color w:val="000000" w:themeColor="text1"/>
        </w:rPr>
        <w:t>Golden Research   Thoughts</w:t>
      </w:r>
      <w:r w:rsidRPr="004D64A4">
        <w:rPr>
          <w:iCs/>
          <w:color w:val="000000" w:themeColor="text1"/>
        </w:rPr>
        <w:t>, 4, 1-4.</w:t>
      </w:r>
    </w:p>
    <w:p w14:paraId="02D5621F" w14:textId="77777777" w:rsidR="00E96AAA" w:rsidRPr="004D64A4" w:rsidRDefault="00E96AAA" w:rsidP="00AF1420">
      <w:pPr>
        <w:tabs>
          <w:tab w:val="left" w:pos="3690"/>
        </w:tabs>
        <w:spacing w:after="324"/>
        <w:ind w:left="284" w:hanging="284"/>
        <w:rPr>
          <w:rStyle w:val="site-title"/>
          <w:rFonts w:eastAsia="Cambria"/>
          <w:iCs/>
          <w:color w:val="000000" w:themeColor="text1"/>
          <w:bdr w:val="none" w:sz="0" w:space="0" w:color="auto" w:frame="1"/>
          <w:shd w:val="clear" w:color="auto" w:fill="FFFFFF"/>
        </w:rPr>
      </w:pPr>
      <w:r w:rsidRPr="004D64A4">
        <w:rPr>
          <w:color w:val="000000" w:themeColor="text1"/>
        </w:rPr>
        <w:t xml:space="preserve">Jokisaari, M. (2013). The role of leader–member and network relations in newcomers’ role performance. </w:t>
      </w:r>
      <w:r w:rsidRPr="004D64A4">
        <w:rPr>
          <w:i/>
          <w:color w:val="000000" w:themeColor="text1"/>
        </w:rPr>
        <w:t>Journal of Vocational Behavior</w:t>
      </w:r>
      <w:r w:rsidRPr="004D64A4">
        <w:rPr>
          <w:color w:val="000000" w:themeColor="text1"/>
        </w:rPr>
        <w:t>, 82, 96–104.</w:t>
      </w:r>
    </w:p>
    <w:p w14:paraId="4F21F73C" w14:textId="77777777" w:rsidR="00E96AAA" w:rsidRPr="004D64A4" w:rsidRDefault="00E96AAA" w:rsidP="00AF1420">
      <w:pPr>
        <w:tabs>
          <w:tab w:val="left" w:pos="3690"/>
        </w:tabs>
        <w:spacing w:after="324"/>
        <w:ind w:left="284" w:hanging="284"/>
        <w:rPr>
          <w:iCs/>
          <w:color w:val="000000" w:themeColor="text1"/>
        </w:rPr>
      </w:pPr>
      <w:r w:rsidRPr="004D64A4">
        <w:rPr>
          <w:rStyle w:val="site-title"/>
          <w:rFonts w:eastAsia="Cambria"/>
          <w:iCs/>
          <w:color w:val="000000" w:themeColor="text1"/>
          <w:bdr w:val="none" w:sz="0" w:space="0" w:color="auto" w:frame="1"/>
          <w:shd w:val="clear" w:color="auto" w:fill="FFFFFF"/>
        </w:rPr>
        <w:lastRenderedPageBreak/>
        <w:t xml:space="preserve">Jordan, S., Messner, M. &amp; Becker, A. </w:t>
      </w:r>
      <w:r w:rsidRPr="004D64A4">
        <w:rPr>
          <w:rStyle w:val="apple-converted-space"/>
          <w:iCs/>
          <w:color w:val="000000" w:themeColor="text1"/>
          <w:bdr w:val="none" w:sz="0" w:space="0" w:color="auto" w:frame="1"/>
          <w:shd w:val="clear" w:color="auto" w:fill="FFFFFF"/>
        </w:rPr>
        <w:t>(</w:t>
      </w:r>
      <w:r w:rsidRPr="004D64A4">
        <w:rPr>
          <w:rStyle w:val="cit-print-date"/>
          <w:iCs/>
          <w:color w:val="000000" w:themeColor="text1"/>
          <w:bdr w:val="none" w:sz="0" w:space="0" w:color="auto" w:frame="1"/>
          <w:shd w:val="clear" w:color="auto" w:fill="FFFFFF"/>
        </w:rPr>
        <w:t xml:space="preserve">2009). </w:t>
      </w:r>
      <w:r w:rsidRPr="004D64A4">
        <w:rPr>
          <w:rStyle w:val="site-title"/>
          <w:rFonts w:eastAsia="Cambria"/>
          <w:i/>
          <w:iCs/>
          <w:color w:val="000000" w:themeColor="text1"/>
          <w:bdr w:val="none" w:sz="0" w:space="0" w:color="auto" w:frame="1"/>
          <w:shd w:val="clear" w:color="auto" w:fill="FFFFFF"/>
        </w:rPr>
        <w:t>Management Learn</w:t>
      </w:r>
      <w:r w:rsidRPr="004D64A4">
        <w:rPr>
          <w:rStyle w:val="search-result-highlight"/>
          <w:bCs/>
          <w:i/>
          <w:iCs/>
          <w:color w:val="000000" w:themeColor="text1"/>
          <w:bdr w:val="none" w:sz="0" w:space="0" w:color="auto" w:frame="1"/>
          <w:shd w:val="clear" w:color="auto" w:fill="FFFFFF"/>
        </w:rPr>
        <w:t>in</w:t>
      </w:r>
      <w:r w:rsidRPr="004D64A4">
        <w:rPr>
          <w:rStyle w:val="site-title"/>
          <w:rFonts w:eastAsia="Cambria"/>
          <w:i/>
          <w:iCs/>
          <w:color w:val="000000" w:themeColor="text1"/>
          <w:bdr w:val="none" w:sz="0" w:space="0" w:color="auto" w:frame="1"/>
          <w:shd w:val="clear" w:color="auto" w:fill="FFFFFF"/>
        </w:rPr>
        <w:t>g</w:t>
      </w:r>
      <w:r w:rsidRPr="004D64A4">
        <w:rPr>
          <w:rStyle w:val="cit-sep"/>
          <w:i/>
          <w:iCs/>
          <w:color w:val="000000" w:themeColor="text1"/>
          <w:bdr w:val="none" w:sz="0" w:space="0" w:color="auto" w:frame="1"/>
          <w:shd w:val="clear" w:color="auto" w:fill="FFFFFF"/>
        </w:rPr>
        <w:t>,</w:t>
      </w:r>
      <w:r w:rsidRPr="004D64A4">
        <w:rPr>
          <w:rStyle w:val="apple-converted-space"/>
          <w:i/>
          <w:iCs/>
          <w:color w:val="000000" w:themeColor="text1"/>
          <w:bdr w:val="none" w:sz="0" w:space="0" w:color="auto" w:frame="1"/>
          <w:shd w:val="clear" w:color="auto" w:fill="FFFFFF"/>
        </w:rPr>
        <w:t> 4</w:t>
      </w:r>
      <w:r w:rsidRPr="004D64A4">
        <w:rPr>
          <w:rStyle w:val="cit-sep"/>
          <w:iCs/>
          <w:color w:val="000000" w:themeColor="text1"/>
          <w:bdr w:val="none" w:sz="0" w:space="0" w:color="auto" w:frame="1"/>
          <w:shd w:val="clear" w:color="auto" w:fill="FFFFFF"/>
        </w:rPr>
        <w:t>,</w:t>
      </w:r>
      <w:r w:rsidRPr="004D64A4">
        <w:rPr>
          <w:rStyle w:val="apple-converted-space"/>
          <w:iCs/>
          <w:color w:val="000000" w:themeColor="text1"/>
          <w:bdr w:val="none" w:sz="0" w:space="0" w:color="auto" w:frame="1"/>
          <w:shd w:val="clear" w:color="auto" w:fill="FFFFFF"/>
        </w:rPr>
        <w:t> </w:t>
      </w:r>
      <w:r w:rsidRPr="004D64A4">
        <w:rPr>
          <w:rStyle w:val="cit-first-page"/>
          <w:rFonts w:eastAsia="Cambria"/>
          <w:iCs/>
          <w:color w:val="000000" w:themeColor="text1"/>
          <w:bdr w:val="none" w:sz="0" w:space="0" w:color="auto" w:frame="1"/>
          <w:shd w:val="clear" w:color="auto" w:fill="FFFFFF"/>
        </w:rPr>
        <w:t>465-473.</w:t>
      </w:r>
    </w:p>
    <w:p w14:paraId="65168693" w14:textId="77777777" w:rsidR="00E96AAA" w:rsidRPr="004D64A4" w:rsidRDefault="00E96AAA" w:rsidP="00AF1420">
      <w:pPr>
        <w:ind w:left="284" w:hanging="284"/>
        <w:textAlignment w:val="baseline"/>
        <w:rPr>
          <w:color w:val="000000" w:themeColor="text1"/>
        </w:rPr>
      </w:pPr>
      <w:r w:rsidRPr="004D64A4">
        <w:rPr>
          <w:color w:val="000000" w:themeColor="text1"/>
        </w:rPr>
        <w:t xml:space="preserve">Kabat-Zinn, J. (1982). An outpatient program in behavioral medicine for chronic pain patients based on the practice of mindfulness meditation: Theoretical considerations and preliminary results. </w:t>
      </w:r>
      <w:r w:rsidRPr="004D64A4">
        <w:rPr>
          <w:i/>
          <w:color w:val="000000" w:themeColor="text1"/>
        </w:rPr>
        <w:t>General Hospital Psychiatry,</w:t>
      </w:r>
      <w:r w:rsidRPr="004D64A4">
        <w:rPr>
          <w:color w:val="000000" w:themeColor="text1"/>
        </w:rPr>
        <w:t xml:space="preserve"> 4, 33-47.</w:t>
      </w:r>
    </w:p>
    <w:p w14:paraId="2C3594B6" w14:textId="77777777" w:rsidR="00E96AAA" w:rsidRPr="004D64A4" w:rsidRDefault="00E96AAA" w:rsidP="00AF1420">
      <w:pPr>
        <w:ind w:left="284" w:hanging="284"/>
        <w:textAlignment w:val="baseline"/>
        <w:rPr>
          <w:color w:val="000000" w:themeColor="text1"/>
        </w:rPr>
      </w:pPr>
      <w:r w:rsidRPr="004D64A4">
        <w:rPr>
          <w:color w:val="000000" w:themeColor="text1"/>
        </w:rPr>
        <w:t xml:space="preserve"> </w:t>
      </w:r>
    </w:p>
    <w:p w14:paraId="1E96E5C2" w14:textId="77777777" w:rsidR="00E96AAA" w:rsidRPr="004D64A4" w:rsidRDefault="00E96AAA" w:rsidP="00AF1420">
      <w:pPr>
        <w:ind w:left="284" w:hanging="284"/>
        <w:rPr>
          <w:color w:val="000000" w:themeColor="text1"/>
        </w:rPr>
      </w:pPr>
      <w:r w:rsidRPr="004D64A4">
        <w:t xml:space="preserve">Kabat-Zinn, J. (1982). An outpatient program in behavioral medicine for chronic pain patients based on the practice of mindfulness meditation: Theoretical considerations and preliminary results. </w:t>
      </w:r>
      <w:r w:rsidRPr="004D64A4">
        <w:rPr>
          <w:i/>
          <w:iCs/>
        </w:rPr>
        <w:t>General hospital psychiatry</w:t>
      </w:r>
      <w:r w:rsidRPr="004D64A4">
        <w:t xml:space="preserve">, </w:t>
      </w:r>
      <w:r w:rsidRPr="004D64A4">
        <w:rPr>
          <w:i/>
          <w:iCs/>
        </w:rPr>
        <w:t>4</w:t>
      </w:r>
      <w:r w:rsidRPr="004D64A4">
        <w:t>, 33-47.</w:t>
      </w:r>
    </w:p>
    <w:p w14:paraId="1DF8FC93" w14:textId="77777777" w:rsidR="00E96AAA" w:rsidRPr="004D64A4" w:rsidRDefault="00E96AAA" w:rsidP="00AF1420">
      <w:pPr>
        <w:ind w:left="284" w:hanging="284"/>
        <w:rPr>
          <w:color w:val="000000" w:themeColor="text1"/>
        </w:rPr>
      </w:pPr>
    </w:p>
    <w:p w14:paraId="73FE569C" w14:textId="77777777" w:rsidR="00E96AAA" w:rsidRPr="004D64A4" w:rsidRDefault="00E96AAA" w:rsidP="00AF1420">
      <w:pPr>
        <w:ind w:left="284" w:hanging="284"/>
        <w:rPr>
          <w:color w:val="000000" w:themeColor="text1"/>
        </w:rPr>
      </w:pPr>
      <w:r w:rsidRPr="004D64A4">
        <w:rPr>
          <w:color w:val="000000" w:themeColor="text1"/>
        </w:rPr>
        <w:t>Kabat-Zinn, J., Massion, A. O., Kristeller, J., Peterson, L. G., Fletcher, K. E., Pbert, L. Lenderking, W. R.. &amp; Santorelli, S. F. (1992). Effectiveness of a meditation-based stress reduction program in the treatment of anxiety disorders</w:t>
      </w:r>
      <w:r w:rsidRPr="004D64A4">
        <w:rPr>
          <w:i/>
          <w:color w:val="000000" w:themeColor="text1"/>
        </w:rPr>
        <w:t>. American Journal Psychiatry</w:t>
      </w:r>
      <w:r w:rsidRPr="004D64A4">
        <w:rPr>
          <w:color w:val="000000" w:themeColor="text1"/>
        </w:rPr>
        <w:t xml:space="preserve">, 149, 939-943.  </w:t>
      </w:r>
    </w:p>
    <w:p w14:paraId="7F4D9C40" w14:textId="77777777" w:rsidR="00E96AAA" w:rsidRPr="004D64A4" w:rsidRDefault="00E96AAA" w:rsidP="00AF1420">
      <w:pPr>
        <w:ind w:left="284" w:hanging="284"/>
        <w:rPr>
          <w:color w:val="000000" w:themeColor="text1"/>
        </w:rPr>
      </w:pPr>
    </w:p>
    <w:p w14:paraId="5F702D92" w14:textId="3209F670" w:rsidR="00E96AAA" w:rsidRPr="004D64A4" w:rsidRDefault="00E96AAA" w:rsidP="00AF1420">
      <w:pPr>
        <w:ind w:left="284" w:hanging="284"/>
        <w:rPr>
          <w:color w:val="000000" w:themeColor="text1"/>
        </w:rPr>
      </w:pPr>
      <w:r w:rsidRPr="004D64A4">
        <w:rPr>
          <w:color w:val="000000" w:themeColor="text1"/>
        </w:rPr>
        <w:t xml:space="preserve">Kabat-Zinn, (1994). </w:t>
      </w:r>
      <w:r w:rsidRPr="004D64A4">
        <w:rPr>
          <w:i/>
          <w:color w:val="000000" w:themeColor="text1"/>
        </w:rPr>
        <w:t>Wherever you go there you are: Mindfulness meditation in everyday life</w:t>
      </w:r>
      <w:r w:rsidRPr="004D64A4">
        <w:rPr>
          <w:color w:val="000000" w:themeColor="text1"/>
        </w:rPr>
        <w:t>. New York: NY, H</w:t>
      </w:r>
      <w:r w:rsidR="004E04F6">
        <w:rPr>
          <w:color w:val="000000" w:themeColor="text1"/>
        </w:rPr>
        <w:t>y</w:t>
      </w:r>
      <w:r w:rsidRPr="004D64A4">
        <w:rPr>
          <w:color w:val="000000" w:themeColor="text1"/>
        </w:rPr>
        <w:t xml:space="preserve">perion. </w:t>
      </w:r>
    </w:p>
    <w:p w14:paraId="6D9130A6" w14:textId="77777777" w:rsidR="00E96AAA" w:rsidRPr="004D64A4" w:rsidRDefault="00E96AAA" w:rsidP="00AF1420">
      <w:pPr>
        <w:ind w:left="284" w:hanging="284"/>
        <w:rPr>
          <w:color w:val="000000" w:themeColor="text1"/>
        </w:rPr>
      </w:pPr>
    </w:p>
    <w:p w14:paraId="76043EBF" w14:textId="77777777" w:rsidR="00E96AAA" w:rsidRPr="004D64A4" w:rsidRDefault="00E96AAA" w:rsidP="00AF1420">
      <w:pPr>
        <w:ind w:left="284" w:hanging="284"/>
        <w:rPr>
          <w:color w:val="000000" w:themeColor="text1"/>
        </w:rPr>
      </w:pPr>
      <w:r w:rsidRPr="004D64A4">
        <w:rPr>
          <w:color w:val="000000" w:themeColor="text1"/>
        </w:rPr>
        <w:t xml:space="preserve">Kabat-Zinn, J. (2003). Mindfulness-based interventions in context: Past, present, and future. </w:t>
      </w:r>
      <w:r w:rsidRPr="004D64A4">
        <w:rPr>
          <w:i/>
          <w:color w:val="000000" w:themeColor="text1"/>
        </w:rPr>
        <w:t>Clinical Psychology: Science and Practice,</w:t>
      </w:r>
      <w:r w:rsidRPr="004D64A4">
        <w:rPr>
          <w:color w:val="000000" w:themeColor="text1"/>
        </w:rPr>
        <w:t xml:space="preserve"> 10, 144-156.</w:t>
      </w:r>
    </w:p>
    <w:p w14:paraId="1BE81BB3" w14:textId="77777777" w:rsidR="00E96AAA" w:rsidRPr="004D64A4" w:rsidRDefault="00E96AAA" w:rsidP="00AF1420">
      <w:pPr>
        <w:ind w:left="284" w:hanging="284"/>
        <w:rPr>
          <w:color w:val="000000" w:themeColor="text1"/>
        </w:rPr>
      </w:pPr>
    </w:p>
    <w:p w14:paraId="327B74AD" w14:textId="77777777" w:rsidR="00E96AAA" w:rsidRPr="004D64A4" w:rsidRDefault="00E96AAA" w:rsidP="00AF1420">
      <w:pPr>
        <w:ind w:left="284" w:hanging="284"/>
      </w:pPr>
      <w:r w:rsidRPr="004D64A4">
        <w:t xml:space="preserve">Kaufman, J. C. (2009). </w:t>
      </w:r>
      <w:r w:rsidRPr="004D64A4">
        <w:rPr>
          <w:i/>
          <w:iCs/>
        </w:rPr>
        <w:t>Creativity 101</w:t>
      </w:r>
      <w:r w:rsidRPr="004D64A4">
        <w:t>. New York, NY: Springer Pub.</w:t>
      </w:r>
    </w:p>
    <w:p w14:paraId="4537D1BC" w14:textId="77777777" w:rsidR="00E96AAA" w:rsidRPr="004D64A4" w:rsidRDefault="00E96AAA" w:rsidP="00AF1420">
      <w:pPr>
        <w:ind w:left="284" w:hanging="284"/>
        <w:rPr>
          <w:color w:val="000000" w:themeColor="text1"/>
        </w:rPr>
      </w:pPr>
    </w:p>
    <w:p w14:paraId="0975FEAE" w14:textId="77777777" w:rsidR="00E96AAA" w:rsidRPr="004D64A4" w:rsidRDefault="00E96AAA" w:rsidP="00AF1420">
      <w:pPr>
        <w:ind w:left="284" w:hanging="284"/>
        <w:rPr>
          <w:color w:val="000000" w:themeColor="text1"/>
        </w:rPr>
      </w:pPr>
      <w:r w:rsidRPr="004D64A4">
        <w:rPr>
          <w:color w:val="000000" w:themeColor="text1"/>
        </w:rPr>
        <w:t xml:space="preserve">Kember, D., McKay, J., Sinclair, K. &amp; Wong, K. F. (2008). A four-category scheme for coding and assessing the level of reflection in written work. </w:t>
      </w:r>
      <w:r w:rsidRPr="004D64A4">
        <w:rPr>
          <w:i/>
          <w:color w:val="000000" w:themeColor="text1"/>
        </w:rPr>
        <w:t>Assessment &amp; Evaluation in Higher Education,</w:t>
      </w:r>
      <w:r w:rsidRPr="004D64A4">
        <w:rPr>
          <w:color w:val="000000" w:themeColor="text1"/>
        </w:rPr>
        <w:t xml:space="preserve"> 33, 369–379.</w:t>
      </w:r>
    </w:p>
    <w:p w14:paraId="0EB80379" w14:textId="77777777" w:rsidR="00E96AAA" w:rsidRPr="004D64A4" w:rsidRDefault="00E96AAA" w:rsidP="00AF1420">
      <w:pPr>
        <w:ind w:left="284" w:hanging="284"/>
        <w:rPr>
          <w:color w:val="000000" w:themeColor="text1"/>
        </w:rPr>
      </w:pPr>
    </w:p>
    <w:p w14:paraId="4469FD84" w14:textId="71AE87AE" w:rsidR="00E96AAA" w:rsidRPr="004D64A4" w:rsidRDefault="009F044B" w:rsidP="00AF1420">
      <w:pPr>
        <w:ind w:left="284" w:hanging="284"/>
        <w:rPr>
          <w:color w:val="000000" w:themeColor="text1"/>
        </w:rPr>
      </w:pPr>
      <w:r>
        <w:t xml:space="preserve">Kim, N., Im, S. &amp; </w:t>
      </w:r>
      <w:r w:rsidR="00E96AAA" w:rsidRPr="004D64A4">
        <w:t>S</w:t>
      </w:r>
      <w:r w:rsidR="008D4145">
        <w:t>later, S. F. (2013), Impact of knowledge type and strategic orientation on new product creativity and advantage in high-technology f</w:t>
      </w:r>
      <w:r w:rsidR="00E96AAA" w:rsidRPr="004D64A4">
        <w:t>irms</w:t>
      </w:r>
      <w:r w:rsidR="00E96AAA" w:rsidRPr="004D64A4">
        <w:rPr>
          <w:i/>
        </w:rPr>
        <w:t>. Journal of Product Innovation Management</w:t>
      </w:r>
      <w:r w:rsidR="00E96AAA" w:rsidRPr="004D64A4">
        <w:t>, 30: 136–153.</w:t>
      </w:r>
    </w:p>
    <w:p w14:paraId="312F9283" w14:textId="77777777" w:rsidR="00E96AAA" w:rsidRPr="004D64A4" w:rsidRDefault="00E96AAA" w:rsidP="00AF1420">
      <w:pPr>
        <w:ind w:left="284" w:hanging="284"/>
        <w:rPr>
          <w:color w:val="000000" w:themeColor="text1"/>
        </w:rPr>
      </w:pPr>
    </w:p>
    <w:p w14:paraId="0914721A" w14:textId="77777777" w:rsidR="00E96AAA" w:rsidRPr="004D64A4" w:rsidRDefault="00E96AAA" w:rsidP="00AF1420">
      <w:pPr>
        <w:ind w:left="284" w:hanging="284"/>
        <w:rPr>
          <w:color w:val="000000" w:themeColor="text1"/>
        </w:rPr>
      </w:pPr>
      <w:r w:rsidRPr="004D64A4">
        <w:rPr>
          <w:color w:val="000000" w:themeColor="text1"/>
        </w:rPr>
        <w:t xml:space="preserve">Kotter, J.P. &amp; Cohen, S. D.  (2002). </w:t>
      </w:r>
      <w:r w:rsidRPr="004D64A4">
        <w:rPr>
          <w:i/>
          <w:color w:val="000000" w:themeColor="text1"/>
        </w:rPr>
        <w:t>The heart of change.</w:t>
      </w:r>
      <w:r w:rsidRPr="004D64A4">
        <w:rPr>
          <w:color w:val="000000" w:themeColor="text1"/>
        </w:rPr>
        <w:t xml:space="preserve"> Boston, MA: Harvard Business School Press.  </w:t>
      </w:r>
    </w:p>
    <w:p w14:paraId="7069FFFF" w14:textId="77777777" w:rsidR="00E96AAA" w:rsidRPr="004D64A4" w:rsidRDefault="00E96AAA" w:rsidP="00AF1420">
      <w:pPr>
        <w:ind w:left="284" w:hanging="284"/>
        <w:rPr>
          <w:color w:val="000000" w:themeColor="text1"/>
        </w:rPr>
      </w:pPr>
    </w:p>
    <w:p w14:paraId="2D8ECE74" w14:textId="77777777" w:rsidR="00E96AAA" w:rsidRPr="004D64A4" w:rsidRDefault="00E96AAA" w:rsidP="00AF1420">
      <w:pPr>
        <w:ind w:left="284" w:hanging="284"/>
        <w:rPr>
          <w:color w:val="000000" w:themeColor="text1"/>
        </w:rPr>
      </w:pPr>
      <w:r w:rsidRPr="004D64A4">
        <w:rPr>
          <w:color w:val="000000" w:themeColor="text1"/>
        </w:rPr>
        <w:t xml:space="preserve">Knowles, M. S. (1990). </w:t>
      </w:r>
      <w:r w:rsidRPr="004D64A4">
        <w:rPr>
          <w:i/>
          <w:color w:val="000000" w:themeColor="text1"/>
        </w:rPr>
        <w:t>Making things happen by releasing the energy of others. In Adult Learner: A neglected species 4</w:t>
      </w:r>
      <w:r w:rsidRPr="004D64A4">
        <w:rPr>
          <w:i/>
          <w:color w:val="000000" w:themeColor="text1"/>
          <w:vertAlign w:val="superscript"/>
        </w:rPr>
        <w:t>th</w:t>
      </w:r>
      <w:r w:rsidRPr="004D64A4">
        <w:rPr>
          <w:i/>
          <w:color w:val="000000" w:themeColor="text1"/>
        </w:rPr>
        <w:t xml:space="preserve"> ed</w:t>
      </w:r>
      <w:r w:rsidRPr="004D64A4">
        <w:rPr>
          <w:color w:val="000000" w:themeColor="text1"/>
        </w:rPr>
        <w:t xml:space="preserve">., 182-190. Houston: TX, Gulf Publishing.  </w:t>
      </w:r>
    </w:p>
    <w:p w14:paraId="5A92F282" w14:textId="77777777" w:rsidR="00E96AAA" w:rsidRPr="004D64A4" w:rsidRDefault="00E96AAA" w:rsidP="00AF1420">
      <w:pPr>
        <w:ind w:left="284" w:hanging="284"/>
        <w:rPr>
          <w:color w:val="000000" w:themeColor="text1"/>
        </w:rPr>
      </w:pPr>
    </w:p>
    <w:p w14:paraId="526E522C" w14:textId="77777777" w:rsidR="00E96AAA" w:rsidRPr="004D64A4" w:rsidRDefault="00E96AAA" w:rsidP="00AF1420">
      <w:pPr>
        <w:ind w:left="284" w:hanging="284"/>
        <w:rPr>
          <w:color w:val="000000" w:themeColor="text1"/>
        </w:rPr>
      </w:pPr>
      <w:r w:rsidRPr="004D64A4">
        <w:rPr>
          <w:color w:val="000000" w:themeColor="text1"/>
        </w:rPr>
        <w:t>Kyvik, O., Chang, Y. &amp; Romero-Martinez, M. A. (2012). Value dimensions and creativity: An international comparative study</w:t>
      </w:r>
      <w:r w:rsidRPr="004D64A4">
        <w:rPr>
          <w:i/>
          <w:color w:val="000000" w:themeColor="text1"/>
        </w:rPr>
        <w:t>. International Journal of Manpower,</w:t>
      </w:r>
      <w:r w:rsidRPr="004D64A4">
        <w:rPr>
          <w:color w:val="000000" w:themeColor="text1"/>
        </w:rPr>
        <w:t xml:space="preserve"> 33, 349-366. </w:t>
      </w:r>
    </w:p>
    <w:p w14:paraId="6D533FDE" w14:textId="77777777" w:rsidR="00E96AAA" w:rsidRPr="004D64A4" w:rsidRDefault="00E96AAA" w:rsidP="00AF1420">
      <w:pPr>
        <w:ind w:left="284" w:hanging="284"/>
        <w:rPr>
          <w:color w:val="000000" w:themeColor="text1"/>
        </w:rPr>
      </w:pPr>
      <w:r w:rsidRPr="004D64A4">
        <w:rPr>
          <w:color w:val="000000" w:themeColor="text1"/>
        </w:rPr>
        <w:t xml:space="preserve"> </w:t>
      </w:r>
    </w:p>
    <w:p w14:paraId="2DC61858" w14:textId="77777777" w:rsidR="00E96AAA" w:rsidRPr="004D64A4" w:rsidRDefault="00E96AAA" w:rsidP="00AF1420">
      <w:pPr>
        <w:ind w:left="284" w:hanging="284"/>
        <w:rPr>
          <w:i/>
          <w:color w:val="000000" w:themeColor="text1"/>
        </w:rPr>
      </w:pPr>
      <w:r w:rsidRPr="004D64A4">
        <w:rPr>
          <w:color w:val="000000" w:themeColor="text1"/>
        </w:rPr>
        <w:t xml:space="preserve">Lalinauskas, M. (2014). Gamification in fostering creativity. </w:t>
      </w:r>
      <w:r w:rsidRPr="004D64A4">
        <w:rPr>
          <w:i/>
          <w:color w:val="000000" w:themeColor="text1"/>
        </w:rPr>
        <w:t xml:space="preserve">Social Technologies </w:t>
      </w:r>
    </w:p>
    <w:p w14:paraId="23A0A2A4" w14:textId="77777777" w:rsidR="00E96AAA" w:rsidRPr="004D64A4" w:rsidRDefault="00E96AAA" w:rsidP="00F925A1">
      <w:pPr>
        <w:ind w:left="284"/>
        <w:rPr>
          <w:color w:val="000000" w:themeColor="text1"/>
        </w:rPr>
      </w:pPr>
      <w:r w:rsidRPr="004D64A4">
        <w:rPr>
          <w:i/>
          <w:color w:val="000000" w:themeColor="text1"/>
        </w:rPr>
        <w:t>Research Journal,</w:t>
      </w:r>
      <w:r w:rsidRPr="004D64A4">
        <w:rPr>
          <w:color w:val="000000" w:themeColor="text1"/>
        </w:rPr>
        <w:t xml:space="preserve"> 4, 62-73.</w:t>
      </w:r>
    </w:p>
    <w:p w14:paraId="648C29AB" w14:textId="77777777" w:rsidR="00E96AAA" w:rsidRPr="004D64A4" w:rsidRDefault="00E96AAA" w:rsidP="00AF1420">
      <w:pPr>
        <w:ind w:left="284" w:hanging="284"/>
        <w:rPr>
          <w:color w:val="000000" w:themeColor="text1"/>
        </w:rPr>
      </w:pPr>
    </w:p>
    <w:p w14:paraId="702778E2" w14:textId="77777777" w:rsidR="00E96AAA" w:rsidRPr="004D64A4" w:rsidRDefault="00E96AAA" w:rsidP="00AF1420">
      <w:pPr>
        <w:tabs>
          <w:tab w:val="left" w:pos="284"/>
        </w:tabs>
        <w:spacing w:after="324"/>
        <w:ind w:left="284" w:hanging="284"/>
        <w:rPr>
          <w:i/>
          <w:color w:val="000000" w:themeColor="text1"/>
        </w:rPr>
      </w:pPr>
      <w:r w:rsidRPr="004D64A4">
        <w:rPr>
          <w:color w:val="000000" w:themeColor="text1"/>
        </w:rPr>
        <w:lastRenderedPageBreak/>
        <w:t xml:space="preserve">Langer, E. J., Carson, S. &amp; Shih, M. (in press). Sit still and pay attention? </w:t>
      </w:r>
      <w:r w:rsidRPr="004D64A4">
        <w:rPr>
          <w:i/>
          <w:color w:val="000000" w:themeColor="text1"/>
        </w:rPr>
        <w:t xml:space="preserve">Journal of Adult Development. </w:t>
      </w:r>
    </w:p>
    <w:p w14:paraId="3555684B" w14:textId="77777777" w:rsidR="00E96AAA" w:rsidRPr="004D64A4" w:rsidRDefault="00E96AAA" w:rsidP="00AF1420">
      <w:pPr>
        <w:tabs>
          <w:tab w:val="left" w:pos="284"/>
        </w:tabs>
        <w:spacing w:after="324"/>
        <w:ind w:left="284" w:hanging="284"/>
        <w:rPr>
          <w:color w:val="000000" w:themeColor="text1"/>
        </w:rPr>
      </w:pPr>
      <w:r w:rsidRPr="004D64A4">
        <w:rPr>
          <w:color w:val="000000" w:themeColor="text1"/>
        </w:rPr>
        <w:t xml:space="preserve">Langer, E. J., Hefferman, D. &amp; Kiester, M. (1988). </w:t>
      </w:r>
      <w:r w:rsidRPr="004D64A4">
        <w:rPr>
          <w:i/>
          <w:color w:val="000000" w:themeColor="text1"/>
        </w:rPr>
        <w:t xml:space="preserve">Reducing burnout in an institutional setting: An experimental investigation. </w:t>
      </w:r>
      <w:r w:rsidRPr="004D64A4">
        <w:rPr>
          <w:color w:val="000000" w:themeColor="text1"/>
        </w:rPr>
        <w:t>Unpublished manuscript, Harvard University, Cambridge, MA.</w:t>
      </w:r>
    </w:p>
    <w:p w14:paraId="288ED832" w14:textId="77777777" w:rsidR="00E96AAA" w:rsidRPr="004D64A4" w:rsidRDefault="00E96AAA" w:rsidP="00AF1420">
      <w:pPr>
        <w:tabs>
          <w:tab w:val="left" w:pos="3690"/>
        </w:tabs>
        <w:spacing w:after="324"/>
        <w:ind w:left="284" w:hanging="284"/>
        <w:rPr>
          <w:color w:val="000000" w:themeColor="text1"/>
        </w:rPr>
      </w:pPr>
      <w:r w:rsidRPr="004D64A4">
        <w:rPr>
          <w:color w:val="000000" w:themeColor="text1"/>
        </w:rPr>
        <w:t xml:space="preserve">Langer, E. J. (1989). </w:t>
      </w:r>
      <w:r w:rsidRPr="004D64A4">
        <w:rPr>
          <w:i/>
          <w:color w:val="000000" w:themeColor="text1"/>
        </w:rPr>
        <w:t>Mindfulness</w:t>
      </w:r>
      <w:r w:rsidRPr="004D64A4">
        <w:rPr>
          <w:color w:val="000000" w:themeColor="text1"/>
        </w:rPr>
        <w:t xml:space="preserve">. Philadelphia: PA, Addison Wesley. </w:t>
      </w:r>
    </w:p>
    <w:p w14:paraId="0B08AC91" w14:textId="77777777" w:rsidR="00E96AAA" w:rsidRPr="004D64A4" w:rsidRDefault="00E96AAA" w:rsidP="00AF1420">
      <w:pPr>
        <w:tabs>
          <w:tab w:val="left" w:pos="3690"/>
        </w:tabs>
        <w:spacing w:after="324"/>
        <w:ind w:left="284" w:hanging="284"/>
        <w:rPr>
          <w:color w:val="000000" w:themeColor="text1"/>
        </w:rPr>
      </w:pPr>
      <w:r w:rsidRPr="004D64A4">
        <w:rPr>
          <w:color w:val="000000" w:themeColor="text1"/>
        </w:rPr>
        <w:t xml:space="preserve">Langer, E. J. (1992). Matters of mind: Mindfulness/mindlessness in perspective. </w:t>
      </w:r>
      <w:r w:rsidRPr="004D64A4">
        <w:rPr>
          <w:i/>
          <w:color w:val="000000" w:themeColor="text1"/>
        </w:rPr>
        <w:t>Consciousness and Cognition</w:t>
      </w:r>
      <w:r w:rsidRPr="004D64A4">
        <w:rPr>
          <w:color w:val="000000" w:themeColor="text1"/>
        </w:rPr>
        <w:t xml:space="preserve">, 1, 289-305.  </w:t>
      </w:r>
    </w:p>
    <w:p w14:paraId="66D0E534" w14:textId="77777777" w:rsidR="00E96AAA" w:rsidRPr="004D64A4" w:rsidRDefault="00E96AAA" w:rsidP="00AF1420">
      <w:pPr>
        <w:tabs>
          <w:tab w:val="left" w:pos="3690"/>
        </w:tabs>
        <w:spacing w:after="324"/>
        <w:ind w:left="284" w:hanging="284"/>
        <w:rPr>
          <w:color w:val="000000" w:themeColor="text1"/>
        </w:rPr>
      </w:pPr>
      <w:r w:rsidRPr="004D64A4">
        <w:rPr>
          <w:color w:val="000000" w:themeColor="text1"/>
        </w:rPr>
        <w:t xml:space="preserve">Langer, E. J. &amp; Bodner, T. (1995). Mindfulness and attention, Unpublished manuscript, Harvard University, Cambridge, MA. </w:t>
      </w:r>
    </w:p>
    <w:p w14:paraId="76F5F45F" w14:textId="77777777" w:rsidR="00E96AAA" w:rsidRPr="004D64A4" w:rsidRDefault="00E96AAA" w:rsidP="00AF1420">
      <w:pPr>
        <w:tabs>
          <w:tab w:val="left" w:pos="3690"/>
        </w:tabs>
        <w:spacing w:after="324"/>
        <w:ind w:left="284" w:hanging="284"/>
        <w:rPr>
          <w:color w:val="000000" w:themeColor="text1"/>
        </w:rPr>
      </w:pPr>
      <w:r w:rsidRPr="004D64A4">
        <w:rPr>
          <w:color w:val="000000" w:themeColor="text1"/>
        </w:rPr>
        <w:t xml:space="preserve">Langer, E. J. (1997). </w:t>
      </w:r>
      <w:r w:rsidRPr="004D64A4">
        <w:rPr>
          <w:i/>
          <w:color w:val="000000" w:themeColor="text1"/>
        </w:rPr>
        <w:t>The power of mindful learning.</w:t>
      </w:r>
      <w:r w:rsidRPr="004D64A4">
        <w:rPr>
          <w:color w:val="000000" w:themeColor="text1"/>
        </w:rPr>
        <w:t xml:space="preserve"> Boston, MA: Perseus Books.</w:t>
      </w:r>
    </w:p>
    <w:p w14:paraId="54ACE3B6" w14:textId="7366A983" w:rsidR="00E96AAA" w:rsidRPr="004D64A4" w:rsidRDefault="00E96AAA" w:rsidP="00AF1420">
      <w:pPr>
        <w:pStyle w:val="Heading1"/>
        <w:spacing w:after="120"/>
        <w:ind w:left="284" w:hanging="284"/>
        <w:rPr>
          <w:rFonts w:ascii="Times New Roman" w:hAnsi="Times New Roman" w:cs="Times New Roman"/>
          <w:color w:val="000000" w:themeColor="text1"/>
          <w:sz w:val="24"/>
          <w:szCs w:val="24"/>
        </w:rPr>
      </w:pPr>
      <w:r w:rsidRPr="004D64A4">
        <w:rPr>
          <w:rStyle w:val="cit"/>
          <w:rFonts w:ascii="Times New Roman" w:hAnsi="Times New Roman" w:cs="Times New Roman"/>
          <w:color w:val="000000" w:themeColor="text1"/>
          <w:sz w:val="24"/>
          <w:szCs w:val="24"/>
        </w:rPr>
        <w:t>Langer, E. J., Beck, P., Ja</w:t>
      </w:r>
      <w:r w:rsidR="008F18DA">
        <w:rPr>
          <w:rStyle w:val="cit"/>
          <w:rFonts w:ascii="Times New Roman" w:hAnsi="Times New Roman" w:cs="Times New Roman"/>
          <w:color w:val="000000" w:themeColor="text1"/>
          <w:sz w:val="24"/>
          <w:szCs w:val="24"/>
        </w:rPr>
        <w:t>noff-Bulman, R.</w:t>
      </w:r>
      <w:r w:rsidRPr="004D64A4">
        <w:rPr>
          <w:rStyle w:val="cit"/>
          <w:rFonts w:ascii="Times New Roman" w:hAnsi="Times New Roman" w:cs="Times New Roman"/>
          <w:color w:val="000000" w:themeColor="text1"/>
          <w:sz w:val="24"/>
          <w:szCs w:val="24"/>
        </w:rPr>
        <w:t xml:space="preserve"> &amp; Timko, C. (1998). The relationship between </w:t>
      </w:r>
      <w:r w:rsidRPr="004D64A4">
        <w:rPr>
          <w:rFonts w:ascii="Times New Roman" w:hAnsi="Times New Roman" w:cs="Times New Roman"/>
          <w:color w:val="000000" w:themeColor="text1"/>
          <w:sz w:val="24"/>
          <w:szCs w:val="24"/>
        </w:rPr>
        <w:t xml:space="preserve">cognitive deprivation and longevity in senile and non-senile elderly populations. </w:t>
      </w:r>
      <w:r w:rsidRPr="004D64A4">
        <w:rPr>
          <w:rFonts w:ascii="Times New Roman" w:hAnsi="Times New Roman" w:cs="Times New Roman"/>
          <w:i/>
          <w:color w:val="000000" w:themeColor="text1"/>
          <w:sz w:val="24"/>
          <w:szCs w:val="24"/>
        </w:rPr>
        <w:t>Academic Psychology Bulletin,</w:t>
      </w:r>
      <w:r w:rsidRPr="004D64A4">
        <w:rPr>
          <w:rFonts w:ascii="Times New Roman" w:hAnsi="Times New Roman" w:cs="Times New Roman"/>
          <w:color w:val="000000" w:themeColor="text1"/>
          <w:sz w:val="24"/>
          <w:szCs w:val="24"/>
        </w:rPr>
        <w:t xml:space="preserve"> 6, 211-226.  </w:t>
      </w:r>
    </w:p>
    <w:p w14:paraId="07A8990F" w14:textId="77777777" w:rsidR="00E96AAA" w:rsidRPr="004D64A4" w:rsidRDefault="00E96AAA" w:rsidP="00AF1420">
      <w:pPr>
        <w:ind w:left="284" w:hanging="284"/>
        <w:rPr>
          <w:color w:val="000000" w:themeColor="text1"/>
        </w:rPr>
      </w:pPr>
      <w:r w:rsidRPr="004D64A4">
        <w:rPr>
          <w:color w:val="000000" w:themeColor="text1"/>
        </w:rPr>
        <w:t xml:space="preserve">  </w:t>
      </w:r>
    </w:p>
    <w:p w14:paraId="6A04830D" w14:textId="4481F21D" w:rsidR="00E96AAA" w:rsidRPr="004D64A4" w:rsidRDefault="00E96AAA" w:rsidP="00AF1420">
      <w:pPr>
        <w:ind w:left="284" w:hanging="284"/>
        <w:rPr>
          <w:color w:val="000000" w:themeColor="text1"/>
        </w:rPr>
      </w:pPr>
      <w:r w:rsidRPr="004D64A4">
        <w:rPr>
          <w:color w:val="000000" w:themeColor="text1"/>
        </w:rPr>
        <w:t xml:space="preserve">Langer, E. J. &amp; Moldoveanu, M. (2000). The construct of mindfulness. </w:t>
      </w:r>
      <w:r w:rsidRPr="004D64A4">
        <w:rPr>
          <w:i/>
          <w:color w:val="000000" w:themeColor="text1"/>
        </w:rPr>
        <w:t>Journal of Social</w:t>
      </w:r>
      <w:r w:rsidRPr="004D64A4">
        <w:rPr>
          <w:color w:val="000000" w:themeColor="text1"/>
        </w:rPr>
        <w:tab/>
      </w:r>
    </w:p>
    <w:p w14:paraId="4A24892D" w14:textId="77777777" w:rsidR="00E96AAA" w:rsidRPr="004D64A4" w:rsidRDefault="00E96AAA" w:rsidP="00F925A1">
      <w:pPr>
        <w:ind w:left="284"/>
        <w:rPr>
          <w:color w:val="000000" w:themeColor="text1"/>
        </w:rPr>
      </w:pPr>
      <w:r w:rsidRPr="004D64A4">
        <w:rPr>
          <w:color w:val="000000" w:themeColor="text1"/>
        </w:rPr>
        <w:t xml:space="preserve">Issues, 56, 1-9. </w:t>
      </w:r>
    </w:p>
    <w:p w14:paraId="76AF5C0F" w14:textId="77777777" w:rsidR="00E96AAA" w:rsidRPr="004D64A4" w:rsidRDefault="00E96AAA" w:rsidP="00AF1420">
      <w:pPr>
        <w:ind w:left="284" w:hanging="284"/>
        <w:rPr>
          <w:color w:val="000000" w:themeColor="text1"/>
        </w:rPr>
      </w:pPr>
    </w:p>
    <w:p w14:paraId="406BAE0D" w14:textId="77777777" w:rsidR="00E96AAA" w:rsidRPr="004D64A4" w:rsidRDefault="00E96AAA" w:rsidP="00AF1420">
      <w:pPr>
        <w:ind w:left="284" w:hanging="284"/>
        <w:rPr>
          <w:color w:val="000000" w:themeColor="text1"/>
        </w:rPr>
      </w:pPr>
      <w:r w:rsidRPr="004D64A4">
        <w:rPr>
          <w:color w:val="000000" w:themeColor="text1"/>
        </w:rPr>
        <w:t xml:space="preserve">Langer, E. J., Falk, E. &amp; Capodilupo, C. (2004). Mindful Creativity: Drawing to draw </w:t>
      </w:r>
    </w:p>
    <w:p w14:paraId="7E00F346" w14:textId="77777777" w:rsidR="00E96AAA" w:rsidRPr="004D64A4" w:rsidRDefault="00E96AAA" w:rsidP="00F925A1">
      <w:pPr>
        <w:ind w:left="284"/>
        <w:rPr>
          <w:color w:val="000000" w:themeColor="text1"/>
        </w:rPr>
      </w:pPr>
      <w:r w:rsidRPr="004D64A4">
        <w:rPr>
          <w:color w:val="000000" w:themeColor="text1"/>
        </w:rPr>
        <w:t xml:space="preserve">Distinctions. </w:t>
      </w:r>
      <w:r w:rsidRPr="004D64A4">
        <w:rPr>
          <w:i/>
          <w:color w:val="000000" w:themeColor="text1"/>
        </w:rPr>
        <w:t xml:space="preserve">Creativity Research Journal, </w:t>
      </w:r>
      <w:r w:rsidRPr="004D64A4">
        <w:rPr>
          <w:color w:val="000000" w:themeColor="text1"/>
        </w:rPr>
        <w:t>16</w:t>
      </w:r>
      <w:r w:rsidRPr="004D64A4">
        <w:rPr>
          <w:i/>
          <w:color w:val="000000" w:themeColor="text1"/>
        </w:rPr>
        <w:t>,</w:t>
      </w:r>
      <w:r w:rsidRPr="004D64A4">
        <w:rPr>
          <w:color w:val="000000" w:themeColor="text1"/>
        </w:rPr>
        <w:t>261-265.</w:t>
      </w:r>
    </w:p>
    <w:p w14:paraId="0581BA5F" w14:textId="77777777" w:rsidR="00E96AAA" w:rsidRPr="004D64A4" w:rsidRDefault="00E96AAA" w:rsidP="00AF1420">
      <w:pPr>
        <w:ind w:left="284" w:hanging="284"/>
        <w:rPr>
          <w:color w:val="000000" w:themeColor="text1"/>
        </w:rPr>
      </w:pPr>
    </w:p>
    <w:p w14:paraId="5CD77E64" w14:textId="77777777" w:rsidR="00E96AAA" w:rsidRPr="004D64A4" w:rsidRDefault="00E96AAA" w:rsidP="00AF1420">
      <w:pPr>
        <w:ind w:left="284" w:hanging="284"/>
        <w:rPr>
          <w:color w:val="000000" w:themeColor="text1"/>
          <w:lang w:val="en"/>
        </w:rPr>
      </w:pPr>
      <w:r w:rsidRPr="004D64A4">
        <w:rPr>
          <w:color w:val="000000" w:themeColor="text1"/>
          <w:lang w:val="en"/>
        </w:rPr>
        <w:t xml:space="preserve">Langer, E. J. (2005). </w:t>
      </w:r>
      <w:r w:rsidRPr="004D64A4">
        <w:rPr>
          <w:i/>
          <w:color w:val="000000" w:themeColor="text1"/>
          <w:lang w:val="en"/>
        </w:rPr>
        <w:t>On becoming an artist: Reinventing yourself through mindful creativity</w:t>
      </w:r>
      <w:r w:rsidRPr="004D64A4">
        <w:rPr>
          <w:color w:val="000000" w:themeColor="text1"/>
          <w:lang w:val="en"/>
        </w:rPr>
        <w:t>.</w:t>
      </w:r>
    </w:p>
    <w:p w14:paraId="52189ECA" w14:textId="77777777" w:rsidR="00E96AAA" w:rsidRPr="004D64A4" w:rsidRDefault="00E96AAA" w:rsidP="00AF1420">
      <w:pPr>
        <w:ind w:left="284" w:hanging="284"/>
        <w:rPr>
          <w:color w:val="000000" w:themeColor="text1"/>
          <w:lang w:val="en"/>
        </w:rPr>
      </w:pPr>
      <w:r w:rsidRPr="004D64A4">
        <w:rPr>
          <w:color w:val="000000" w:themeColor="text1"/>
          <w:lang w:val="en"/>
        </w:rPr>
        <w:t>New York, NY: Ballantine Books.</w:t>
      </w:r>
    </w:p>
    <w:p w14:paraId="15908AC5" w14:textId="77777777" w:rsidR="00E96AAA" w:rsidRPr="004D64A4" w:rsidRDefault="00E96AAA" w:rsidP="00AF1420">
      <w:pPr>
        <w:ind w:left="284" w:hanging="284"/>
        <w:rPr>
          <w:color w:val="000000" w:themeColor="text1"/>
          <w:lang w:val="en"/>
        </w:rPr>
      </w:pPr>
    </w:p>
    <w:p w14:paraId="5989D789" w14:textId="47306299" w:rsidR="00E96AAA" w:rsidRPr="00F925A1" w:rsidRDefault="00E96AAA" w:rsidP="00F925A1">
      <w:pPr>
        <w:ind w:left="284" w:hanging="284"/>
        <w:rPr>
          <w:lang w:val="en-CA"/>
        </w:rPr>
      </w:pPr>
      <w:r w:rsidRPr="004D64A4">
        <w:t>Langer, E. J. (2009).</w:t>
      </w:r>
      <w:r w:rsidRPr="004D64A4">
        <w:rPr>
          <w:lang w:val="en-CA"/>
        </w:rPr>
        <w:t xml:space="preserve"> </w:t>
      </w:r>
      <w:r w:rsidRPr="004D64A4">
        <w:rPr>
          <w:i/>
        </w:rPr>
        <w:t>Counter clockwise: Mindful health and the power of possibility.</w:t>
      </w:r>
      <w:r w:rsidRPr="004D64A4">
        <w:t xml:space="preserve"> New York,</w:t>
      </w:r>
      <w:r w:rsidR="00F925A1">
        <w:rPr>
          <w:lang w:val="en-CA"/>
        </w:rPr>
        <w:t xml:space="preserve"> </w:t>
      </w:r>
      <w:r w:rsidRPr="004D64A4">
        <w:t>NY: Ballantine Books</w:t>
      </w:r>
    </w:p>
    <w:p w14:paraId="181E8CB9" w14:textId="77777777" w:rsidR="00E96AAA" w:rsidRPr="004D64A4" w:rsidRDefault="00E96AAA" w:rsidP="00AF1420">
      <w:pPr>
        <w:ind w:left="284" w:hanging="284"/>
        <w:rPr>
          <w:color w:val="000000" w:themeColor="text1"/>
        </w:rPr>
      </w:pPr>
    </w:p>
    <w:p w14:paraId="67094289" w14:textId="77777777" w:rsidR="00E96AAA" w:rsidRPr="004D64A4" w:rsidRDefault="00E96AAA" w:rsidP="00AF1420">
      <w:pPr>
        <w:ind w:left="284" w:hanging="284"/>
        <w:rPr>
          <w:color w:val="000000" w:themeColor="text1"/>
        </w:rPr>
      </w:pPr>
      <w:r w:rsidRPr="004D64A4">
        <w:rPr>
          <w:color w:val="000000" w:themeColor="text1"/>
        </w:rPr>
        <w:t xml:space="preserve">Langer, E. J.  Pirson, M. &amp; Delizonna, L. (2010). The mindlessness of social comparisons psychology of esthetics. </w:t>
      </w:r>
      <w:r w:rsidRPr="004D64A4">
        <w:rPr>
          <w:i/>
          <w:color w:val="000000" w:themeColor="text1"/>
        </w:rPr>
        <w:t>Creativity, and the Arts</w:t>
      </w:r>
      <w:r w:rsidRPr="004D64A4">
        <w:rPr>
          <w:color w:val="000000" w:themeColor="text1"/>
        </w:rPr>
        <w:t xml:space="preserve">, 42, 68.  </w:t>
      </w:r>
    </w:p>
    <w:p w14:paraId="694A7DD9" w14:textId="77777777" w:rsidR="00E96AAA" w:rsidRPr="004D64A4" w:rsidRDefault="00E96AAA" w:rsidP="00AF1420">
      <w:pPr>
        <w:ind w:left="284" w:hanging="284"/>
        <w:rPr>
          <w:color w:val="000000" w:themeColor="text1"/>
        </w:rPr>
      </w:pPr>
    </w:p>
    <w:p w14:paraId="69CAE63D" w14:textId="3F56E77E" w:rsidR="00E96AAA" w:rsidRPr="004D64A4" w:rsidRDefault="008F18DA" w:rsidP="00AF1420">
      <w:pPr>
        <w:ind w:left="284" w:hanging="284"/>
        <w:rPr>
          <w:color w:val="000000" w:themeColor="text1"/>
        </w:rPr>
      </w:pPr>
      <w:r>
        <w:rPr>
          <w:rStyle w:val="mixed-citation"/>
          <w:rFonts w:eastAsiaTheme="majorEastAsia"/>
        </w:rPr>
        <w:t>Langer E. J., Cohen, M.</w:t>
      </w:r>
      <w:r w:rsidR="009F044B">
        <w:rPr>
          <w:rStyle w:val="mixed-citation"/>
          <w:rFonts w:eastAsiaTheme="majorEastAsia"/>
        </w:rPr>
        <w:t xml:space="preserve"> &amp; </w:t>
      </w:r>
      <w:r w:rsidR="00E96AAA" w:rsidRPr="004D64A4">
        <w:rPr>
          <w:rStyle w:val="mixed-citation"/>
          <w:rFonts w:eastAsiaTheme="majorEastAsia"/>
        </w:rPr>
        <w:t xml:space="preserve">Djikic. M. (2012). </w:t>
      </w:r>
      <w:r w:rsidR="00E96AAA" w:rsidRPr="004D64A4">
        <w:rPr>
          <w:rStyle w:val="ref-title"/>
        </w:rPr>
        <w:t>Mindfulness as a psychological attractor: The effect on children.</w:t>
      </w:r>
      <w:r w:rsidR="00E96AAA" w:rsidRPr="004D64A4">
        <w:rPr>
          <w:rStyle w:val="mixed-citation"/>
          <w:rFonts w:eastAsiaTheme="majorEastAsia"/>
        </w:rPr>
        <w:t xml:space="preserve"> </w:t>
      </w:r>
      <w:r w:rsidR="00E96AAA" w:rsidRPr="004D64A4">
        <w:rPr>
          <w:rStyle w:val="Emphasis"/>
        </w:rPr>
        <w:t xml:space="preserve">Journal of Applied Social Psychology, </w:t>
      </w:r>
      <w:r w:rsidR="00E96AAA" w:rsidRPr="004D64A4">
        <w:rPr>
          <w:rStyle w:val="ref-vol"/>
        </w:rPr>
        <w:t>42,</w:t>
      </w:r>
      <w:r w:rsidR="00E96AAA" w:rsidRPr="004D64A4">
        <w:rPr>
          <w:rStyle w:val="mixed-citation"/>
          <w:rFonts w:eastAsiaTheme="majorEastAsia"/>
        </w:rPr>
        <w:t xml:space="preserve"> 1114–1122.</w:t>
      </w:r>
    </w:p>
    <w:p w14:paraId="27EFAE65" w14:textId="77777777" w:rsidR="00E96AAA" w:rsidRPr="004D64A4" w:rsidRDefault="00E96AAA" w:rsidP="00AF1420">
      <w:pPr>
        <w:ind w:left="284" w:hanging="284"/>
        <w:rPr>
          <w:color w:val="000000" w:themeColor="text1"/>
        </w:rPr>
      </w:pPr>
    </w:p>
    <w:p w14:paraId="31021250" w14:textId="77777777" w:rsidR="00E96AAA" w:rsidRPr="004D64A4" w:rsidRDefault="00E96AAA" w:rsidP="00AF1420">
      <w:pPr>
        <w:ind w:left="284" w:hanging="284"/>
        <w:rPr>
          <w:color w:val="000000" w:themeColor="text1"/>
        </w:rPr>
      </w:pPr>
      <w:r w:rsidRPr="004D64A4">
        <w:rPr>
          <w:color w:val="000000" w:themeColor="text1"/>
        </w:rPr>
        <w:t xml:space="preserve">Langer, E. J. (2015). Mindful reappraisal: Comment on Mindfulness broadens awareness and builds eudemonic meaning: A process model of mindful positive emotion regulation. </w:t>
      </w:r>
      <w:r w:rsidRPr="004D64A4">
        <w:rPr>
          <w:i/>
          <w:color w:val="000000" w:themeColor="text1"/>
        </w:rPr>
        <w:t xml:space="preserve">Psychological Inquiry, </w:t>
      </w:r>
      <w:r w:rsidRPr="004D64A4">
        <w:rPr>
          <w:color w:val="000000" w:themeColor="text1"/>
        </w:rPr>
        <w:t xml:space="preserve">26, 365-367. </w:t>
      </w:r>
    </w:p>
    <w:p w14:paraId="378554B0" w14:textId="77777777" w:rsidR="00E96AAA" w:rsidRPr="004D64A4" w:rsidRDefault="00E96AAA" w:rsidP="00AF1420">
      <w:pPr>
        <w:ind w:left="284" w:hanging="284"/>
        <w:rPr>
          <w:color w:val="000000" w:themeColor="text1"/>
        </w:rPr>
      </w:pPr>
    </w:p>
    <w:p w14:paraId="110EC4AC" w14:textId="77777777" w:rsidR="00E96AAA" w:rsidRPr="004D64A4" w:rsidRDefault="00E96AAA" w:rsidP="00AF1420">
      <w:pPr>
        <w:ind w:left="284" w:hanging="284"/>
        <w:rPr>
          <w:color w:val="000000" w:themeColor="text1"/>
        </w:rPr>
      </w:pPr>
      <w:r w:rsidRPr="004D64A4">
        <w:rPr>
          <w:color w:val="000000" w:themeColor="text1"/>
        </w:rPr>
        <w:lastRenderedPageBreak/>
        <w:t xml:space="preserve">Langer, E. J. (2016).  </w:t>
      </w:r>
      <w:r w:rsidRPr="004D64A4">
        <w:rPr>
          <w:i/>
          <w:color w:val="000000" w:themeColor="text1"/>
        </w:rPr>
        <w:t>The power of mindful learning</w:t>
      </w:r>
      <w:r w:rsidRPr="004D64A4">
        <w:rPr>
          <w:color w:val="000000" w:themeColor="text1"/>
        </w:rPr>
        <w:t xml:space="preserve">. Boston, MA: Da Capo Press. </w:t>
      </w:r>
    </w:p>
    <w:p w14:paraId="7E9BC110" w14:textId="77777777" w:rsidR="00E96AAA" w:rsidRPr="004D64A4" w:rsidRDefault="00E96AAA" w:rsidP="00AF1420">
      <w:pPr>
        <w:ind w:left="284" w:hanging="284"/>
        <w:rPr>
          <w:color w:val="000000" w:themeColor="text1"/>
        </w:rPr>
      </w:pPr>
    </w:p>
    <w:p w14:paraId="384A8710" w14:textId="37F31B39" w:rsidR="00E96AAA" w:rsidRPr="004D64A4" w:rsidRDefault="00E96AAA" w:rsidP="00AF1420">
      <w:pPr>
        <w:ind w:left="284" w:hanging="284"/>
        <w:rPr>
          <w:i/>
          <w:color w:val="000000" w:themeColor="text1"/>
        </w:rPr>
      </w:pPr>
      <w:r w:rsidRPr="004D64A4">
        <w:rPr>
          <w:color w:val="000000" w:themeColor="text1"/>
        </w:rPr>
        <w:t xml:space="preserve">Larson, M. G. (2006). </w:t>
      </w:r>
      <w:r w:rsidR="008D4145">
        <w:rPr>
          <w:i/>
          <w:color w:val="000000" w:themeColor="text1"/>
        </w:rPr>
        <w:t>Statistical primer for cardiovascular r</w:t>
      </w:r>
      <w:r w:rsidRPr="004D64A4">
        <w:rPr>
          <w:i/>
          <w:color w:val="000000" w:themeColor="text1"/>
        </w:rPr>
        <w:t xml:space="preserve">esearch: Descriptive </w:t>
      </w:r>
    </w:p>
    <w:p w14:paraId="1E2C3B38" w14:textId="01B243CC" w:rsidR="00E96AAA" w:rsidRPr="004D64A4" w:rsidRDefault="008D4145" w:rsidP="008D4145">
      <w:pPr>
        <w:ind w:left="284"/>
        <w:rPr>
          <w:color w:val="000000" w:themeColor="text1"/>
        </w:rPr>
      </w:pPr>
      <w:r>
        <w:rPr>
          <w:i/>
          <w:color w:val="000000" w:themeColor="text1"/>
        </w:rPr>
        <w:t>statistics and graphical di</w:t>
      </w:r>
      <w:r w:rsidR="00E96AAA" w:rsidRPr="004D64A4">
        <w:rPr>
          <w:i/>
          <w:color w:val="000000" w:themeColor="text1"/>
        </w:rPr>
        <w:t>splays</w:t>
      </w:r>
      <w:r w:rsidR="00E96AAA" w:rsidRPr="004D64A4">
        <w:rPr>
          <w:color w:val="000000" w:themeColor="text1"/>
        </w:rPr>
        <w:t xml:space="preserve">. From the Department of Mathematics and Statistics, Boston University, Boston, and the National Heart, Lung, and Blood Institute’s Framingham Heart Study, Framingham, Mass.    </w:t>
      </w:r>
    </w:p>
    <w:p w14:paraId="21E894FC" w14:textId="77777777" w:rsidR="00E96AAA" w:rsidRPr="004D64A4" w:rsidRDefault="00E96AAA" w:rsidP="00AF1420">
      <w:pPr>
        <w:pStyle w:val="Heading1"/>
        <w:spacing w:after="120"/>
        <w:ind w:left="284" w:hanging="284"/>
        <w:contextualSpacing/>
        <w:rPr>
          <w:rStyle w:val="cit"/>
          <w:rFonts w:ascii="Times New Roman" w:hAnsi="Times New Roman" w:cs="Times New Roman"/>
          <w:color w:val="000000" w:themeColor="text1"/>
          <w:sz w:val="24"/>
          <w:szCs w:val="24"/>
        </w:rPr>
      </w:pPr>
      <w:r w:rsidRPr="004D64A4">
        <w:rPr>
          <w:rStyle w:val="cit"/>
          <w:rFonts w:ascii="Times New Roman" w:hAnsi="Times New Roman" w:cs="Times New Roman"/>
          <w:color w:val="000000" w:themeColor="text1"/>
          <w:sz w:val="24"/>
          <w:szCs w:val="24"/>
        </w:rPr>
        <w:t xml:space="preserve">Lazar, W. S., Kerr. E. C., Wasserman, H. R., Gray. R. J., Greve, N. D., Treadway, T. M., McGarvey, M., Quinn, T. B., Dusek, A. J., Benson, H., Rauch, L., S., Moore, I. C. &amp; Fischi, B. (2005). Meditation experience is associated with increase cortical thickness. </w:t>
      </w:r>
      <w:r w:rsidRPr="004D64A4">
        <w:rPr>
          <w:rStyle w:val="cit"/>
          <w:rFonts w:ascii="Times New Roman" w:hAnsi="Times New Roman" w:cs="Times New Roman"/>
          <w:i/>
          <w:color w:val="000000" w:themeColor="text1"/>
          <w:sz w:val="24"/>
          <w:szCs w:val="24"/>
        </w:rPr>
        <w:t>Neuroreport,</w:t>
      </w:r>
      <w:r w:rsidRPr="004D64A4">
        <w:rPr>
          <w:rStyle w:val="cit"/>
          <w:rFonts w:ascii="Times New Roman" w:hAnsi="Times New Roman" w:cs="Times New Roman"/>
          <w:color w:val="000000" w:themeColor="text1"/>
          <w:sz w:val="24"/>
          <w:szCs w:val="24"/>
        </w:rPr>
        <w:t xml:space="preserve"> 16, 1893-1897.</w:t>
      </w:r>
    </w:p>
    <w:p w14:paraId="72A83F84" w14:textId="77777777" w:rsidR="00E96AAA" w:rsidRPr="004D64A4" w:rsidRDefault="00E96AAA" w:rsidP="00AF1420">
      <w:pPr>
        <w:pStyle w:val="Heading1"/>
        <w:spacing w:after="120"/>
        <w:ind w:left="284" w:hanging="284"/>
        <w:contextualSpacing/>
        <w:rPr>
          <w:rStyle w:val="cit"/>
          <w:rFonts w:ascii="Times New Roman" w:hAnsi="Times New Roman" w:cs="Times New Roman"/>
          <w:color w:val="000000" w:themeColor="text1"/>
          <w:sz w:val="24"/>
          <w:szCs w:val="24"/>
        </w:rPr>
      </w:pPr>
    </w:p>
    <w:p w14:paraId="3B999F18" w14:textId="03FBA5CB" w:rsidR="00E96AAA" w:rsidRPr="004D64A4" w:rsidRDefault="00E96AAA" w:rsidP="00AF1420">
      <w:pPr>
        <w:pStyle w:val="Heading1"/>
        <w:spacing w:after="120"/>
        <w:ind w:left="284" w:hanging="284"/>
        <w:contextualSpacing/>
        <w:rPr>
          <w:rStyle w:val="cit"/>
          <w:rFonts w:ascii="Times New Roman" w:hAnsi="Times New Roman" w:cs="Times New Roman"/>
          <w:color w:val="000000" w:themeColor="text1"/>
          <w:sz w:val="24"/>
          <w:szCs w:val="24"/>
        </w:rPr>
      </w:pPr>
      <w:r w:rsidRPr="004D64A4">
        <w:rPr>
          <w:rFonts w:ascii="Times New Roman" w:hAnsi="Times New Roman" w:cs="Times New Roman"/>
          <w:color w:val="000000" w:themeColor="text1"/>
          <w:sz w:val="24"/>
          <w:szCs w:val="24"/>
        </w:rPr>
        <w:t xml:space="preserve">Lee, J., </w:t>
      </w:r>
      <w:r w:rsidRPr="004D64A4">
        <w:rPr>
          <w:rFonts w:ascii="Times New Roman" w:hAnsi="Times New Roman" w:cs="Times New Roman"/>
          <w:bCs/>
          <w:color w:val="000000" w:themeColor="text1"/>
          <w:sz w:val="24"/>
          <w:szCs w:val="24"/>
        </w:rPr>
        <w:t>Semple</w:t>
      </w:r>
      <w:r w:rsidRPr="004D64A4">
        <w:rPr>
          <w:rFonts w:ascii="Times New Roman" w:hAnsi="Times New Roman" w:cs="Times New Roman"/>
          <w:color w:val="000000" w:themeColor="text1"/>
          <w:sz w:val="24"/>
          <w:szCs w:val="24"/>
        </w:rPr>
        <w:t xml:space="preserve">, R. J., Rosa, D. &amp; Miller, L. (2008). Mindfulness-based cognitive therapy for children: Results of a pilot study. </w:t>
      </w:r>
      <w:r w:rsidRPr="004D64A4">
        <w:rPr>
          <w:rFonts w:ascii="Times New Roman" w:hAnsi="Times New Roman" w:cs="Times New Roman"/>
          <w:i/>
          <w:iCs/>
          <w:color w:val="000000" w:themeColor="text1"/>
          <w:sz w:val="24"/>
          <w:szCs w:val="24"/>
        </w:rPr>
        <w:t>Journal of Cognitive Psychotherapy, 22,</w:t>
      </w:r>
      <w:r w:rsidRPr="004D64A4">
        <w:rPr>
          <w:rFonts w:ascii="Times New Roman" w:hAnsi="Times New Roman" w:cs="Times New Roman"/>
          <w:color w:val="000000" w:themeColor="text1"/>
          <w:sz w:val="24"/>
          <w:szCs w:val="24"/>
        </w:rPr>
        <w:t xml:space="preserve"> 15-28.</w:t>
      </w:r>
    </w:p>
    <w:p w14:paraId="0F79242D" w14:textId="77777777" w:rsidR="00E96AAA" w:rsidRPr="004D64A4" w:rsidRDefault="00E96AAA" w:rsidP="00AF1420">
      <w:pPr>
        <w:pStyle w:val="Heading1"/>
        <w:spacing w:after="120"/>
        <w:ind w:left="284" w:hanging="284"/>
        <w:contextualSpacing/>
        <w:rPr>
          <w:rStyle w:val="cit"/>
          <w:rFonts w:ascii="Times New Roman" w:hAnsi="Times New Roman" w:cs="Times New Roman"/>
          <w:color w:val="000000" w:themeColor="text1"/>
          <w:sz w:val="24"/>
          <w:szCs w:val="24"/>
        </w:rPr>
      </w:pPr>
    </w:p>
    <w:p w14:paraId="356D9EA0" w14:textId="6388BA58" w:rsidR="00E96AAA" w:rsidRPr="004D64A4" w:rsidRDefault="008F18DA" w:rsidP="00AF1420">
      <w:pPr>
        <w:pStyle w:val="Heading1"/>
        <w:spacing w:after="120"/>
        <w:ind w:left="284" w:hanging="284"/>
        <w:contextualSpacing/>
        <w:rPr>
          <w:rStyle w:val="cit"/>
          <w:rFonts w:ascii="Times New Roman" w:hAnsi="Times New Roman" w:cs="Times New Roman"/>
          <w:color w:val="000000" w:themeColor="text1"/>
          <w:sz w:val="24"/>
          <w:szCs w:val="24"/>
        </w:rPr>
      </w:pPr>
      <w:r>
        <w:rPr>
          <w:rStyle w:val="cit"/>
          <w:rFonts w:ascii="Times New Roman" w:hAnsi="Times New Roman" w:cs="Times New Roman"/>
          <w:color w:val="000000" w:themeColor="text1"/>
          <w:sz w:val="24"/>
          <w:szCs w:val="24"/>
        </w:rPr>
        <w:t xml:space="preserve">Leedy, P. D. &amp; </w:t>
      </w:r>
      <w:r w:rsidR="00E96AAA" w:rsidRPr="004D64A4">
        <w:rPr>
          <w:rStyle w:val="cit"/>
          <w:rFonts w:ascii="Times New Roman" w:hAnsi="Times New Roman" w:cs="Times New Roman"/>
          <w:color w:val="000000" w:themeColor="text1"/>
          <w:sz w:val="24"/>
          <w:szCs w:val="24"/>
        </w:rPr>
        <w:t xml:space="preserve">Ormrod, J. E. (2001). </w:t>
      </w:r>
      <w:r w:rsidR="002375B0">
        <w:rPr>
          <w:rStyle w:val="cit"/>
          <w:rFonts w:ascii="Times New Roman" w:hAnsi="Times New Roman" w:cs="Times New Roman"/>
          <w:i/>
          <w:color w:val="000000" w:themeColor="text1"/>
          <w:sz w:val="24"/>
          <w:szCs w:val="24"/>
        </w:rPr>
        <w:t>Practical research planning and d</w:t>
      </w:r>
      <w:r w:rsidR="00E96AAA" w:rsidRPr="004D64A4">
        <w:rPr>
          <w:rStyle w:val="cit"/>
          <w:rFonts w:ascii="Times New Roman" w:hAnsi="Times New Roman" w:cs="Times New Roman"/>
          <w:i/>
          <w:color w:val="000000" w:themeColor="text1"/>
          <w:sz w:val="24"/>
          <w:szCs w:val="24"/>
        </w:rPr>
        <w:t>esign (7</w:t>
      </w:r>
      <w:r w:rsidR="00E96AAA" w:rsidRPr="004D64A4">
        <w:rPr>
          <w:rStyle w:val="cit"/>
          <w:rFonts w:ascii="Times New Roman" w:hAnsi="Times New Roman" w:cs="Times New Roman"/>
          <w:i/>
          <w:color w:val="000000" w:themeColor="text1"/>
          <w:sz w:val="24"/>
          <w:szCs w:val="24"/>
          <w:vertAlign w:val="superscript"/>
        </w:rPr>
        <w:t xml:space="preserve">th </w:t>
      </w:r>
      <w:r w:rsidR="00E96AAA" w:rsidRPr="004D64A4">
        <w:rPr>
          <w:rStyle w:val="cit"/>
          <w:rFonts w:ascii="Times New Roman" w:hAnsi="Times New Roman" w:cs="Times New Roman"/>
          <w:i/>
          <w:color w:val="000000" w:themeColor="text1"/>
          <w:sz w:val="24"/>
          <w:szCs w:val="24"/>
        </w:rPr>
        <w:t>ed).</w:t>
      </w:r>
    </w:p>
    <w:p w14:paraId="496B3684" w14:textId="77777777" w:rsidR="00E96AAA" w:rsidRPr="004D64A4" w:rsidRDefault="00E96AAA" w:rsidP="00F925A1">
      <w:pPr>
        <w:ind w:left="284"/>
        <w:contextualSpacing/>
        <w:rPr>
          <w:color w:val="000000" w:themeColor="text1"/>
        </w:rPr>
      </w:pPr>
      <w:r w:rsidRPr="004D64A4">
        <w:rPr>
          <w:color w:val="000000" w:themeColor="text1"/>
        </w:rPr>
        <w:t xml:space="preserve">Newark, NJ: Prentice-Hall. </w:t>
      </w:r>
    </w:p>
    <w:p w14:paraId="3117505A" w14:textId="77777777" w:rsidR="00E96AAA" w:rsidRPr="004D64A4" w:rsidRDefault="00E96AAA" w:rsidP="00AF1420">
      <w:pPr>
        <w:ind w:left="284" w:hanging="284"/>
        <w:contextualSpacing/>
        <w:rPr>
          <w:color w:val="000000" w:themeColor="text1"/>
        </w:rPr>
      </w:pPr>
    </w:p>
    <w:p w14:paraId="4D6CEC19" w14:textId="0F61B270" w:rsidR="00E96AAA" w:rsidRPr="004D64A4" w:rsidRDefault="00E96AAA" w:rsidP="00F925A1">
      <w:pPr>
        <w:ind w:left="284" w:hanging="284"/>
        <w:rPr>
          <w:color w:val="000000" w:themeColor="text1"/>
        </w:rPr>
      </w:pPr>
      <w:r w:rsidRPr="004D64A4">
        <w:rPr>
          <w:color w:val="000000" w:themeColor="text1"/>
        </w:rPr>
        <w:t>Leroy, H., Anseel, F. Dimitrova, G. N. &amp; Sels, L</w:t>
      </w:r>
      <w:r w:rsidR="008F18DA">
        <w:rPr>
          <w:color w:val="000000" w:themeColor="text1"/>
        </w:rPr>
        <w:t>.</w:t>
      </w:r>
      <w:r w:rsidRPr="004D64A4">
        <w:rPr>
          <w:color w:val="000000" w:themeColor="text1"/>
        </w:rPr>
        <w:t xml:space="preserve"> (2013). Mindfulne</w:t>
      </w:r>
      <w:r w:rsidR="00F925A1">
        <w:rPr>
          <w:color w:val="000000" w:themeColor="text1"/>
        </w:rPr>
        <w:t xml:space="preserve">ss, authentic functioning, and </w:t>
      </w:r>
      <w:r w:rsidRPr="004D64A4">
        <w:rPr>
          <w:color w:val="000000" w:themeColor="text1"/>
        </w:rPr>
        <w:t xml:space="preserve">work engagement: A growth modeling approach. </w:t>
      </w:r>
      <w:r w:rsidRPr="004D64A4">
        <w:rPr>
          <w:i/>
          <w:color w:val="000000" w:themeColor="text1"/>
        </w:rPr>
        <w:t>Journal of Vocational Behavior</w:t>
      </w:r>
      <w:r w:rsidRPr="004D64A4">
        <w:rPr>
          <w:color w:val="000000" w:themeColor="text1"/>
        </w:rPr>
        <w:t xml:space="preserve">, 82, 238-247.  </w:t>
      </w:r>
    </w:p>
    <w:p w14:paraId="66AA4F60" w14:textId="77777777" w:rsidR="00E96AAA" w:rsidRPr="004D64A4" w:rsidRDefault="00E96AAA" w:rsidP="00AF1420">
      <w:pPr>
        <w:ind w:left="284" w:hanging="284"/>
        <w:rPr>
          <w:color w:val="000000" w:themeColor="text1"/>
        </w:rPr>
      </w:pPr>
    </w:p>
    <w:p w14:paraId="2EB3FCFA" w14:textId="434000E7" w:rsidR="00E96AAA" w:rsidRDefault="00E96AAA" w:rsidP="00AF1420">
      <w:pPr>
        <w:ind w:left="284" w:hanging="284"/>
        <w:rPr>
          <w:color w:val="000000" w:themeColor="text1"/>
        </w:rPr>
      </w:pPr>
      <w:r w:rsidRPr="004D64A4">
        <w:rPr>
          <w:color w:val="000000" w:themeColor="text1"/>
        </w:rPr>
        <w:t>Lieberman</w:t>
      </w:r>
      <w:r>
        <w:rPr>
          <w:color w:val="000000" w:themeColor="text1"/>
        </w:rPr>
        <w:t xml:space="preserve">, M. &amp; Langer, E. J. (1997). </w:t>
      </w:r>
      <w:r w:rsidRPr="00FE1872">
        <w:rPr>
          <w:i/>
          <w:color w:val="000000" w:themeColor="text1"/>
        </w:rPr>
        <w:t>Mindfulness in the process of learning.</w:t>
      </w:r>
      <w:r>
        <w:rPr>
          <w:color w:val="000000" w:themeColor="text1"/>
        </w:rPr>
        <w:t xml:space="preserve"> In E. J. Langer (Ed). The power </w:t>
      </w:r>
      <w:r w:rsidR="004E04F6">
        <w:rPr>
          <w:color w:val="000000" w:themeColor="text1"/>
        </w:rPr>
        <w:t xml:space="preserve">of </w:t>
      </w:r>
      <w:r>
        <w:rPr>
          <w:color w:val="000000" w:themeColor="text1"/>
        </w:rPr>
        <w:t xml:space="preserve">mindful learning. Reading, MA: Addison Wesley.  </w:t>
      </w:r>
    </w:p>
    <w:p w14:paraId="49FCDA43" w14:textId="77777777" w:rsidR="00E96AAA" w:rsidRPr="00F97665" w:rsidRDefault="00E96AAA" w:rsidP="00AF1420">
      <w:pPr>
        <w:ind w:left="284" w:hanging="284"/>
        <w:rPr>
          <w:color w:val="000000" w:themeColor="text1"/>
        </w:rPr>
      </w:pPr>
    </w:p>
    <w:p w14:paraId="044E1535" w14:textId="77777777" w:rsidR="00E96AAA" w:rsidRDefault="00E96AAA" w:rsidP="00AF1420">
      <w:pPr>
        <w:ind w:left="284" w:hanging="284"/>
      </w:pPr>
      <w:r w:rsidRPr="00F97665">
        <w:t>Litchfield, R. C. (2009). Brainstorming rules as assigned goals: Does br</w:t>
      </w:r>
      <w:r>
        <w:t xml:space="preserve">ainstorming really </w:t>
      </w:r>
      <w:r w:rsidRPr="00F97665">
        <w:t>improve idea</w:t>
      </w:r>
      <w:r>
        <w:rPr>
          <w:lang w:val="en-CA"/>
        </w:rPr>
        <w:t xml:space="preserve"> </w:t>
      </w:r>
      <w:r w:rsidRPr="00F97665">
        <w:t xml:space="preserve">quantity? </w:t>
      </w:r>
      <w:r w:rsidRPr="00F97665">
        <w:rPr>
          <w:i/>
        </w:rPr>
        <w:t>Motivation and Emotion</w:t>
      </w:r>
      <w:r w:rsidRPr="00F97665">
        <w:t>, 33, 25–31.</w:t>
      </w:r>
    </w:p>
    <w:p w14:paraId="42905610" w14:textId="77777777" w:rsidR="00E96AAA" w:rsidRPr="00AD7ABE" w:rsidRDefault="00E96AAA" w:rsidP="00AF1420">
      <w:pPr>
        <w:spacing w:before="100" w:beforeAutospacing="1" w:after="100" w:afterAutospacing="1"/>
        <w:ind w:left="284" w:hanging="284"/>
        <w:rPr>
          <w:lang w:val="en-CA" w:eastAsia="en-CA"/>
        </w:rPr>
      </w:pPr>
      <w:r w:rsidRPr="00AD7ABE">
        <w:rPr>
          <w:lang w:val="en-CA" w:eastAsia="en-CA"/>
        </w:rPr>
        <w:t>Litchfield R. C., Fan J.</w:t>
      </w:r>
      <w:r>
        <w:rPr>
          <w:lang w:val="en-CA" w:eastAsia="en-CA"/>
        </w:rPr>
        <w:t xml:space="preserve"> &amp; </w:t>
      </w:r>
      <w:r w:rsidRPr="00AD7ABE">
        <w:rPr>
          <w:lang w:val="en-CA" w:eastAsia="en-CA"/>
        </w:rPr>
        <w:t>Brown V. R.</w:t>
      </w:r>
      <w:r>
        <w:rPr>
          <w:lang w:val="en-CA" w:eastAsia="en-CA"/>
        </w:rPr>
        <w:t xml:space="preserve"> (2011). </w:t>
      </w:r>
      <w:r w:rsidRPr="00AD7ABE">
        <w:rPr>
          <w:iCs/>
          <w:lang w:val="en-CA" w:eastAsia="en-CA"/>
        </w:rPr>
        <w:t>Directing idea generation using brainstorming with specific novelty goals.</w:t>
      </w:r>
      <w:r w:rsidRPr="00AD7ABE">
        <w:rPr>
          <w:i/>
          <w:iCs/>
          <w:lang w:val="en-CA" w:eastAsia="en-CA"/>
        </w:rPr>
        <w:t xml:space="preserve"> Motivation and Emotion, 35, 135-143.</w:t>
      </w:r>
    </w:p>
    <w:p w14:paraId="36428C6A" w14:textId="79AD647C" w:rsidR="00E96AAA" w:rsidRPr="00690745" w:rsidRDefault="009F044B" w:rsidP="00AF1420">
      <w:pPr>
        <w:ind w:left="284" w:hanging="284"/>
        <w:rPr>
          <w:lang w:val="en-CA"/>
        </w:rPr>
      </w:pPr>
      <w:r>
        <w:t xml:space="preserve">Loo, R. &amp; </w:t>
      </w:r>
      <w:r w:rsidR="00E96AAA">
        <w:t>Thorpe, K. (2002). Using reflective learning journals to improve individual and team performance.</w:t>
      </w:r>
      <w:r w:rsidR="00E96AAA" w:rsidRPr="00690745">
        <w:t xml:space="preserve"> </w:t>
      </w:r>
      <w:r w:rsidR="00E96AAA" w:rsidRPr="00690745">
        <w:rPr>
          <w:i/>
        </w:rPr>
        <w:t>Team Performance Management</w:t>
      </w:r>
      <w:r w:rsidR="00E96AAA">
        <w:rPr>
          <w:i/>
          <w:lang w:val="en-CA"/>
        </w:rPr>
        <w:t xml:space="preserve">, </w:t>
      </w:r>
      <w:r w:rsidR="00E96AAA">
        <w:t xml:space="preserve">8, </w:t>
      </w:r>
      <w:r w:rsidR="00E96AAA" w:rsidRPr="00690745">
        <w:t>134–139</w:t>
      </w:r>
    </w:p>
    <w:p w14:paraId="321187DD" w14:textId="77777777" w:rsidR="00E96AAA" w:rsidRDefault="00E96AAA" w:rsidP="00AF1420">
      <w:pPr>
        <w:ind w:left="284" w:hanging="284"/>
        <w:rPr>
          <w:color w:val="000000" w:themeColor="text1"/>
        </w:rPr>
      </w:pPr>
    </w:p>
    <w:p w14:paraId="6595FC74" w14:textId="77777777" w:rsidR="00E96AAA" w:rsidRPr="004D64A4" w:rsidRDefault="00E96AAA" w:rsidP="00AF1420">
      <w:pPr>
        <w:ind w:left="284" w:hanging="284"/>
        <w:rPr>
          <w:color w:val="000000" w:themeColor="text1"/>
        </w:rPr>
      </w:pPr>
      <w:r w:rsidRPr="004D64A4">
        <w:rPr>
          <w:color w:val="000000" w:themeColor="text1"/>
        </w:rPr>
        <w:t xml:space="preserve">Looman, D. M. (2005). Reflective leadership: Strategic planning from the heart and soul. </w:t>
      </w:r>
    </w:p>
    <w:p w14:paraId="4602DFCF" w14:textId="77777777" w:rsidR="00E96AAA" w:rsidRPr="004D64A4" w:rsidRDefault="00E96AAA" w:rsidP="00F925A1">
      <w:pPr>
        <w:ind w:left="284"/>
        <w:rPr>
          <w:rStyle w:val="cit"/>
          <w:color w:val="000000" w:themeColor="text1"/>
        </w:rPr>
      </w:pPr>
      <w:r w:rsidRPr="004D64A4">
        <w:rPr>
          <w:i/>
          <w:color w:val="000000" w:themeColor="text1"/>
        </w:rPr>
        <w:t xml:space="preserve">Consulting Psychology Journal: Practice and Research, </w:t>
      </w:r>
      <w:r w:rsidRPr="004D64A4">
        <w:rPr>
          <w:color w:val="000000" w:themeColor="text1"/>
        </w:rPr>
        <w:t>55, 215-221.</w:t>
      </w:r>
    </w:p>
    <w:p w14:paraId="7750D0BA" w14:textId="77777777" w:rsidR="00E96AAA" w:rsidRPr="004D64A4" w:rsidRDefault="00E96AAA" w:rsidP="00AF1420">
      <w:pPr>
        <w:pStyle w:val="Heading1"/>
        <w:spacing w:after="120"/>
        <w:ind w:left="284" w:hanging="284"/>
        <w:rPr>
          <w:rStyle w:val="cit"/>
          <w:rFonts w:ascii="Times New Roman" w:hAnsi="Times New Roman" w:cs="Times New Roman"/>
          <w:color w:val="000000" w:themeColor="text1"/>
          <w:sz w:val="24"/>
          <w:szCs w:val="24"/>
        </w:rPr>
      </w:pPr>
      <w:r w:rsidRPr="004D64A4">
        <w:rPr>
          <w:rStyle w:val="cit"/>
          <w:rFonts w:ascii="Times New Roman" w:hAnsi="Times New Roman" w:cs="Times New Roman"/>
          <w:color w:val="000000" w:themeColor="text1"/>
          <w:sz w:val="24"/>
          <w:szCs w:val="24"/>
        </w:rPr>
        <w:t xml:space="preserve">Loori, D. J. (2005). </w:t>
      </w:r>
      <w:r w:rsidRPr="004D64A4">
        <w:rPr>
          <w:rStyle w:val="cit"/>
          <w:rFonts w:ascii="Times New Roman" w:hAnsi="Times New Roman" w:cs="Times New Roman"/>
          <w:i/>
          <w:color w:val="000000" w:themeColor="text1"/>
          <w:sz w:val="24"/>
          <w:szCs w:val="24"/>
        </w:rPr>
        <w:t>The zen of creativity: Cultivating your artistic life.</w:t>
      </w:r>
      <w:r w:rsidRPr="004D64A4">
        <w:rPr>
          <w:rStyle w:val="cit"/>
          <w:rFonts w:ascii="Times New Roman" w:hAnsi="Times New Roman" w:cs="Times New Roman"/>
          <w:color w:val="000000" w:themeColor="text1"/>
          <w:sz w:val="24"/>
          <w:szCs w:val="24"/>
        </w:rPr>
        <w:t xml:space="preserve"> New York: NY, Ballantine Books. </w:t>
      </w:r>
    </w:p>
    <w:p w14:paraId="7264692D" w14:textId="77777777" w:rsidR="00E96AAA" w:rsidRPr="004D64A4" w:rsidRDefault="00E96AAA" w:rsidP="00AF1420">
      <w:pPr>
        <w:pStyle w:val="Heading1"/>
        <w:spacing w:after="120"/>
        <w:ind w:left="284" w:hanging="284"/>
        <w:rPr>
          <w:rStyle w:val="Hyperlink"/>
          <w:rFonts w:ascii="Times New Roman" w:hAnsi="Times New Roman" w:cs="Times New Roman"/>
          <w:color w:val="000000" w:themeColor="text1"/>
          <w:sz w:val="24"/>
          <w:szCs w:val="24"/>
        </w:rPr>
      </w:pPr>
      <w:r w:rsidRPr="004D64A4">
        <w:rPr>
          <w:rStyle w:val="cit"/>
          <w:rFonts w:ascii="Times New Roman" w:hAnsi="Times New Roman" w:cs="Times New Roman"/>
          <w:color w:val="000000" w:themeColor="text1"/>
          <w:sz w:val="24"/>
          <w:szCs w:val="24"/>
        </w:rPr>
        <w:t xml:space="preserve">Lynoe, N. &amp; Hoeyer, K. (2005). </w:t>
      </w:r>
      <w:r w:rsidRPr="004D64A4">
        <w:rPr>
          <w:rFonts w:ascii="Times New Roman" w:hAnsi="Times New Roman" w:cs="Times New Roman"/>
          <w:color w:val="000000" w:themeColor="text1"/>
          <w:sz w:val="24"/>
          <w:szCs w:val="24"/>
        </w:rPr>
        <w:t>Quantitative aspects of informed consent:</w:t>
      </w:r>
      <w:r w:rsidRPr="004D64A4">
        <w:rPr>
          <w:rFonts w:ascii="Times New Roman" w:hAnsi="Times New Roman" w:cs="Times New Roman"/>
          <w:color w:val="000000" w:themeColor="text1"/>
          <w:sz w:val="24"/>
          <w:szCs w:val="24"/>
        </w:rPr>
        <w:tab/>
        <w:t xml:space="preserve">considering the dose response curve when estimating quantity of information. </w:t>
      </w:r>
      <w:r w:rsidRPr="004D64A4">
        <w:rPr>
          <w:rFonts w:ascii="Times New Roman" w:hAnsi="Times New Roman" w:cs="Times New Roman"/>
          <w:i/>
          <w:color w:val="000000" w:themeColor="text1"/>
          <w:sz w:val="24"/>
          <w:szCs w:val="24"/>
        </w:rPr>
        <w:t>Journal of Medical Ethics,</w:t>
      </w:r>
      <w:r w:rsidRPr="004D64A4">
        <w:rPr>
          <w:rFonts w:ascii="Times New Roman" w:hAnsi="Times New Roman" w:cs="Times New Roman"/>
          <w:color w:val="000000" w:themeColor="text1"/>
          <w:sz w:val="24"/>
          <w:szCs w:val="24"/>
        </w:rPr>
        <w:t xml:space="preserve"> 31, 736-738.</w:t>
      </w:r>
    </w:p>
    <w:p w14:paraId="1123DC0F" w14:textId="77777777" w:rsidR="00E96AAA" w:rsidRDefault="00E96AAA" w:rsidP="00AF1420">
      <w:pPr>
        <w:ind w:left="284" w:hanging="284"/>
      </w:pPr>
      <w:r w:rsidRPr="004D64A4">
        <w:t>Mahathera, N. (</w:t>
      </w:r>
      <w:r>
        <w:t xml:space="preserve">1990). </w:t>
      </w:r>
      <w:r>
        <w:rPr>
          <w:i/>
          <w:iCs/>
        </w:rPr>
        <w:t>Sang Buddha dan ajaran-ajarannya</w:t>
      </w:r>
      <w:r>
        <w:t>. Jakarta : Yayasan Dhammadipa Arama.</w:t>
      </w:r>
    </w:p>
    <w:p w14:paraId="27BDF6E7" w14:textId="77777777" w:rsidR="00E96AAA" w:rsidRDefault="00E96AAA" w:rsidP="00AF1420">
      <w:pPr>
        <w:ind w:left="284" w:hanging="284"/>
        <w:rPr>
          <w:color w:val="000000" w:themeColor="text1"/>
        </w:rPr>
      </w:pPr>
    </w:p>
    <w:p w14:paraId="3DB5D263" w14:textId="77777777" w:rsidR="00E96AAA" w:rsidRDefault="00E96AAA" w:rsidP="00AF1420">
      <w:pPr>
        <w:ind w:left="284" w:hanging="284"/>
        <w:rPr>
          <w:color w:val="000000" w:themeColor="text1"/>
        </w:rPr>
      </w:pPr>
      <w:r w:rsidRPr="004C23CD">
        <w:rPr>
          <w:color w:val="000000" w:themeColor="text1"/>
        </w:rPr>
        <w:t xml:space="preserve">Martinaityte, I. &amp; Sacramento, A. C. (2013). When creativity enhances sales effectiveness: The moderating role of leader-member exchange. </w:t>
      </w:r>
      <w:r w:rsidRPr="004C23CD">
        <w:rPr>
          <w:i/>
          <w:color w:val="000000" w:themeColor="text1"/>
        </w:rPr>
        <w:t>Journal</w:t>
      </w:r>
      <w:r w:rsidRPr="004C23CD">
        <w:rPr>
          <w:color w:val="000000" w:themeColor="text1"/>
        </w:rPr>
        <w:t xml:space="preserve"> </w:t>
      </w:r>
      <w:r w:rsidRPr="004C23CD">
        <w:rPr>
          <w:i/>
          <w:color w:val="000000" w:themeColor="text1"/>
        </w:rPr>
        <w:t>of Organizational Behavior,</w:t>
      </w:r>
      <w:r w:rsidRPr="004C23CD">
        <w:rPr>
          <w:color w:val="000000" w:themeColor="text1"/>
        </w:rPr>
        <w:t xml:space="preserve"> 34, 974-994.</w:t>
      </w:r>
      <w:r>
        <w:rPr>
          <w:color w:val="000000" w:themeColor="text1"/>
        </w:rPr>
        <w:t xml:space="preserve"> </w:t>
      </w:r>
    </w:p>
    <w:p w14:paraId="0354EAF9" w14:textId="77777777" w:rsidR="00E96AAA" w:rsidRPr="004C23CD" w:rsidRDefault="00E96AAA" w:rsidP="00AF1420">
      <w:pPr>
        <w:ind w:left="284" w:hanging="284"/>
        <w:rPr>
          <w:color w:val="000000" w:themeColor="text1"/>
        </w:rPr>
      </w:pPr>
    </w:p>
    <w:p w14:paraId="6BC6FF1D" w14:textId="77777777" w:rsidR="00E96AAA" w:rsidRPr="004C23CD" w:rsidRDefault="00E96AAA" w:rsidP="00AF1420">
      <w:pPr>
        <w:ind w:left="284" w:hanging="284"/>
        <w:rPr>
          <w:color w:val="000000" w:themeColor="text1"/>
        </w:rPr>
      </w:pPr>
      <w:r w:rsidRPr="004C23CD">
        <w:rPr>
          <w:color w:val="000000" w:themeColor="text1"/>
        </w:rPr>
        <w:t xml:space="preserve">Mathisen, G. E., Einarsen, S. &amp; Mykletun, R. (2012). Creative leaders promote creative </w:t>
      </w:r>
    </w:p>
    <w:p w14:paraId="4C35DF44" w14:textId="77777777" w:rsidR="00E96AAA" w:rsidRPr="004C23CD" w:rsidRDefault="00E96AAA" w:rsidP="00F925A1">
      <w:pPr>
        <w:ind w:left="284"/>
        <w:rPr>
          <w:color w:val="000000" w:themeColor="text1"/>
        </w:rPr>
      </w:pPr>
      <w:r w:rsidRPr="004C23CD">
        <w:rPr>
          <w:color w:val="000000" w:themeColor="text1"/>
        </w:rPr>
        <w:t>organizations</w:t>
      </w:r>
      <w:r w:rsidRPr="004C23CD">
        <w:rPr>
          <w:i/>
          <w:color w:val="000000" w:themeColor="text1"/>
        </w:rPr>
        <w:t>. International Journal of Manpower</w:t>
      </w:r>
      <w:r w:rsidRPr="004C23CD">
        <w:rPr>
          <w:color w:val="000000" w:themeColor="text1"/>
        </w:rPr>
        <w:t>, 33, 367-382.</w:t>
      </w:r>
    </w:p>
    <w:p w14:paraId="49C31B7B" w14:textId="77777777" w:rsidR="00E96AAA" w:rsidRPr="004C23CD" w:rsidRDefault="00E96AAA" w:rsidP="00AF1420">
      <w:pPr>
        <w:ind w:left="284" w:hanging="284"/>
        <w:rPr>
          <w:color w:val="000000" w:themeColor="text1"/>
        </w:rPr>
      </w:pPr>
    </w:p>
    <w:p w14:paraId="5D02071D" w14:textId="77777777" w:rsidR="00E96AAA" w:rsidRDefault="00E96AAA" w:rsidP="00AF1420">
      <w:pPr>
        <w:ind w:left="284" w:hanging="284"/>
        <w:rPr>
          <w:color w:val="000000" w:themeColor="text1"/>
        </w:rPr>
      </w:pPr>
      <w:r>
        <w:rPr>
          <w:color w:val="000000" w:themeColor="text1"/>
        </w:rPr>
        <w:t xml:space="preserve">Matsuo, M. (2012). Leadership of learning and reflective practice: An exploratory study of nursing manager. </w:t>
      </w:r>
      <w:r w:rsidRPr="005E2F8A">
        <w:rPr>
          <w:i/>
          <w:color w:val="000000" w:themeColor="text1"/>
        </w:rPr>
        <w:t>Management Learning</w:t>
      </w:r>
      <w:r>
        <w:rPr>
          <w:color w:val="000000" w:themeColor="text1"/>
        </w:rPr>
        <w:t xml:space="preserve">, 42, 609-623. </w:t>
      </w:r>
    </w:p>
    <w:p w14:paraId="31D7BDAD" w14:textId="77777777" w:rsidR="00E96AAA" w:rsidRDefault="00E96AAA" w:rsidP="00AF1420">
      <w:pPr>
        <w:ind w:left="284" w:hanging="284"/>
        <w:rPr>
          <w:color w:val="000000" w:themeColor="text1"/>
        </w:rPr>
      </w:pPr>
    </w:p>
    <w:p w14:paraId="22C1C4D0" w14:textId="0B0D07EB" w:rsidR="00E96AAA" w:rsidRPr="004C23CD" w:rsidRDefault="00E96AAA" w:rsidP="00AF1420">
      <w:pPr>
        <w:ind w:left="284" w:hanging="284"/>
        <w:rPr>
          <w:color w:val="000000" w:themeColor="text1"/>
        </w:rPr>
      </w:pPr>
      <w:r w:rsidRPr="004C23CD">
        <w:rPr>
          <w:color w:val="000000" w:themeColor="text1"/>
        </w:rPr>
        <w:t>Matthew, T. C. (2009). Leader creativity as a predictor of l</w:t>
      </w:r>
      <w:r w:rsidR="004D64A4">
        <w:rPr>
          <w:color w:val="000000" w:themeColor="text1"/>
        </w:rPr>
        <w:t xml:space="preserve">eading change in organizations. </w:t>
      </w:r>
      <w:r w:rsidRPr="004C23CD">
        <w:rPr>
          <w:i/>
          <w:color w:val="000000" w:themeColor="text1"/>
        </w:rPr>
        <w:t>Journal of Applied Social Psychology</w:t>
      </w:r>
      <w:r w:rsidRPr="004C23CD">
        <w:rPr>
          <w:color w:val="000000" w:themeColor="text1"/>
        </w:rPr>
        <w:t>. 39, 1-41.</w:t>
      </w:r>
    </w:p>
    <w:p w14:paraId="7EA82F48" w14:textId="77777777" w:rsidR="00E96AAA" w:rsidRPr="004C23CD" w:rsidRDefault="00E96AAA" w:rsidP="00AF1420">
      <w:pPr>
        <w:ind w:left="284" w:hanging="284"/>
        <w:rPr>
          <w:color w:val="000000" w:themeColor="text1"/>
        </w:rPr>
      </w:pPr>
    </w:p>
    <w:p w14:paraId="152AE78D" w14:textId="77777777" w:rsidR="00E96AAA" w:rsidRDefault="00E96AAA" w:rsidP="00AF1420">
      <w:pPr>
        <w:ind w:left="284" w:hanging="284"/>
        <w:rPr>
          <w:color w:val="000000" w:themeColor="text1"/>
        </w:rPr>
      </w:pPr>
      <w:r>
        <w:rPr>
          <w:color w:val="000000" w:themeColor="text1"/>
        </w:rPr>
        <w:t>McCabe, B. J. &amp; Heerwig, J. A. (2009). Education and social desirability bias: The case of a black presidential candidate</w:t>
      </w:r>
      <w:r w:rsidRPr="00113DF6">
        <w:rPr>
          <w:i/>
          <w:color w:val="000000" w:themeColor="text1"/>
        </w:rPr>
        <w:t>. Social Science Quarterly</w:t>
      </w:r>
      <w:r>
        <w:rPr>
          <w:color w:val="000000" w:themeColor="text1"/>
        </w:rPr>
        <w:t xml:space="preserve">, 90, 674-686.  </w:t>
      </w:r>
    </w:p>
    <w:p w14:paraId="2A01D295" w14:textId="77777777" w:rsidR="00E96AAA" w:rsidRDefault="00E96AAA" w:rsidP="00AF1420">
      <w:pPr>
        <w:ind w:left="284" w:hanging="284"/>
        <w:rPr>
          <w:color w:val="000000" w:themeColor="text1"/>
        </w:rPr>
      </w:pPr>
    </w:p>
    <w:p w14:paraId="22F8671C" w14:textId="77777777" w:rsidR="00E96AAA" w:rsidRPr="004C23CD" w:rsidRDefault="00E96AAA" w:rsidP="00AF1420">
      <w:pPr>
        <w:ind w:left="284" w:hanging="284"/>
        <w:rPr>
          <w:color w:val="000000" w:themeColor="text1"/>
        </w:rPr>
      </w:pPr>
      <w:r w:rsidRPr="004C23CD">
        <w:rPr>
          <w:color w:val="000000" w:themeColor="text1"/>
        </w:rPr>
        <w:t xml:space="preserve">McColl, E., Jacoby, A., Thomas, L., </w:t>
      </w:r>
      <w:r w:rsidRPr="004C23CD">
        <w:rPr>
          <w:noProof/>
          <w:color w:val="000000" w:themeColor="text1"/>
        </w:rPr>
        <w:t>Soutter</w:t>
      </w:r>
      <w:r w:rsidRPr="004C23CD">
        <w:rPr>
          <w:color w:val="000000" w:themeColor="text1"/>
        </w:rPr>
        <w:t xml:space="preserve">, J., Bamford, C., Steen, N. &amp; Bond, J. (2001). Design and use of questionnaires: a review of best practice applicable to surveys of health service staff and patients. </w:t>
      </w:r>
      <w:r w:rsidRPr="004C23CD">
        <w:rPr>
          <w:i/>
          <w:color w:val="000000" w:themeColor="text1"/>
        </w:rPr>
        <w:t>Health Technology Assessment,</w:t>
      </w:r>
      <w:r w:rsidRPr="004C23CD">
        <w:rPr>
          <w:color w:val="000000" w:themeColor="text1"/>
        </w:rPr>
        <w:t xml:space="preserve"> 5, 1-256. </w:t>
      </w:r>
    </w:p>
    <w:p w14:paraId="2E9873DE" w14:textId="77777777" w:rsidR="00E96AAA" w:rsidRPr="004C23CD" w:rsidRDefault="00E96AAA" w:rsidP="00AF1420">
      <w:pPr>
        <w:ind w:left="284" w:hanging="284"/>
        <w:rPr>
          <w:color w:val="000000" w:themeColor="text1"/>
        </w:rPr>
      </w:pPr>
    </w:p>
    <w:p w14:paraId="29A1C532" w14:textId="77777777" w:rsidR="00E96AAA" w:rsidRPr="00BC50EB" w:rsidRDefault="00E96AAA" w:rsidP="00AF1420">
      <w:pPr>
        <w:pStyle w:val="Heading2"/>
        <w:spacing w:before="0" w:beforeAutospacing="0" w:after="0" w:afterAutospacing="0"/>
        <w:ind w:left="284" w:hanging="284"/>
        <w:rPr>
          <w:b w:val="0"/>
          <w:bCs w:val="0"/>
          <w:color w:val="000000" w:themeColor="text1"/>
          <w:sz w:val="24"/>
          <w:szCs w:val="24"/>
        </w:rPr>
      </w:pPr>
      <w:r>
        <w:rPr>
          <w:b w:val="0"/>
          <w:sz w:val="24"/>
          <w:szCs w:val="24"/>
          <w:lang w:val="en"/>
        </w:rPr>
        <w:t xml:space="preserve">McCown, D., Reibel, K. D. &amp; Micozzi, S. M. (2010). </w:t>
      </w:r>
      <w:r w:rsidRPr="002470B5">
        <w:rPr>
          <w:b w:val="0"/>
          <w:i/>
          <w:sz w:val="24"/>
          <w:szCs w:val="24"/>
          <w:lang w:val="en"/>
        </w:rPr>
        <w:t>Teaching mindfulness: A practical guide for clinicians and educators</w:t>
      </w:r>
      <w:r>
        <w:rPr>
          <w:b w:val="0"/>
          <w:sz w:val="24"/>
          <w:szCs w:val="24"/>
          <w:lang w:val="en"/>
        </w:rPr>
        <w:t xml:space="preserve">. New York: NY, Springer.  </w:t>
      </w:r>
    </w:p>
    <w:p w14:paraId="3E16D5D2" w14:textId="77777777" w:rsidR="00E96AAA" w:rsidRDefault="00E96AAA" w:rsidP="00AF1420">
      <w:pPr>
        <w:pStyle w:val="Heading2"/>
        <w:tabs>
          <w:tab w:val="left" w:pos="6840"/>
        </w:tabs>
        <w:spacing w:before="0" w:beforeAutospacing="0" w:after="0" w:afterAutospacing="0"/>
        <w:ind w:left="284" w:hanging="284"/>
        <w:rPr>
          <w:b w:val="0"/>
          <w:bCs w:val="0"/>
          <w:color w:val="000000" w:themeColor="text1"/>
          <w:sz w:val="24"/>
          <w:szCs w:val="24"/>
        </w:rPr>
      </w:pPr>
      <w:r>
        <w:rPr>
          <w:b w:val="0"/>
          <w:bCs w:val="0"/>
          <w:color w:val="000000" w:themeColor="text1"/>
          <w:sz w:val="24"/>
          <w:szCs w:val="24"/>
        </w:rPr>
        <w:tab/>
      </w:r>
      <w:r>
        <w:rPr>
          <w:b w:val="0"/>
          <w:bCs w:val="0"/>
          <w:color w:val="000000" w:themeColor="text1"/>
          <w:sz w:val="24"/>
          <w:szCs w:val="24"/>
        </w:rPr>
        <w:tab/>
      </w:r>
    </w:p>
    <w:p w14:paraId="0D15BE25" w14:textId="77777777" w:rsidR="00E96AAA" w:rsidRDefault="00E96AAA" w:rsidP="00AF1420">
      <w:pPr>
        <w:pStyle w:val="Heading2"/>
        <w:spacing w:before="0" w:beforeAutospacing="0" w:after="0" w:afterAutospacing="0"/>
        <w:ind w:left="284" w:hanging="284"/>
        <w:rPr>
          <w:b w:val="0"/>
          <w:bCs w:val="0"/>
          <w:color w:val="000000" w:themeColor="text1"/>
          <w:sz w:val="24"/>
          <w:szCs w:val="24"/>
        </w:rPr>
      </w:pPr>
      <w:r>
        <w:rPr>
          <w:b w:val="0"/>
          <w:bCs w:val="0"/>
          <w:color w:val="000000" w:themeColor="text1"/>
          <w:sz w:val="24"/>
          <w:szCs w:val="24"/>
        </w:rPr>
        <w:t xml:space="preserve">Mellor, N. (2015). Mindful leadership. </w:t>
      </w:r>
      <w:r w:rsidRPr="00FE1872">
        <w:rPr>
          <w:b w:val="0"/>
          <w:bCs w:val="0"/>
          <w:i/>
          <w:color w:val="000000" w:themeColor="text1"/>
          <w:sz w:val="24"/>
          <w:szCs w:val="24"/>
        </w:rPr>
        <w:t>The Safety and Health Practitioner</w:t>
      </w:r>
      <w:r>
        <w:rPr>
          <w:b w:val="0"/>
          <w:bCs w:val="0"/>
          <w:color w:val="000000" w:themeColor="text1"/>
          <w:sz w:val="24"/>
          <w:szCs w:val="24"/>
        </w:rPr>
        <w:t>, 8, 8-19.</w:t>
      </w:r>
    </w:p>
    <w:p w14:paraId="49BC2B1D" w14:textId="77777777" w:rsidR="008B2493" w:rsidRDefault="008B2493" w:rsidP="008B2493">
      <w:pPr>
        <w:pStyle w:val="Heading2"/>
        <w:spacing w:before="0" w:beforeAutospacing="0" w:after="0" w:afterAutospacing="0"/>
        <w:rPr>
          <w:b w:val="0"/>
          <w:bCs w:val="0"/>
          <w:color w:val="000000" w:themeColor="text1"/>
          <w:sz w:val="24"/>
          <w:szCs w:val="24"/>
        </w:rPr>
      </w:pPr>
    </w:p>
    <w:p w14:paraId="2370D26C" w14:textId="5B01A061" w:rsidR="008B2493" w:rsidRPr="008B2493" w:rsidRDefault="008F18DA" w:rsidP="008B2493">
      <w:pPr>
        <w:pStyle w:val="Default"/>
        <w:ind w:left="360" w:hanging="360"/>
        <w:jc w:val="both"/>
      </w:pPr>
      <w:r>
        <w:t>Mezirow, J.</w:t>
      </w:r>
      <w:r w:rsidR="008B2493" w:rsidRPr="008B2493">
        <w:t xml:space="preserve"> &amp; Associates. (2000). Learning to think like an adult: Core concepts of transformation theory. In J. Mezirow (Ed.), </w:t>
      </w:r>
      <w:r w:rsidR="008B2493" w:rsidRPr="008B2493">
        <w:rPr>
          <w:i/>
          <w:iCs/>
        </w:rPr>
        <w:t xml:space="preserve">Learning as transformation: Critical perspectives on a theory in progress, </w:t>
      </w:r>
      <w:r w:rsidR="008B2493" w:rsidRPr="008B2493">
        <w:t>(pp. 3-34</w:t>
      </w:r>
      <w:r w:rsidR="008B2493" w:rsidRPr="008B2493">
        <w:rPr>
          <w:i/>
          <w:iCs/>
        </w:rPr>
        <w:t>)</w:t>
      </w:r>
      <w:r w:rsidR="008B2493" w:rsidRPr="008B2493">
        <w:t xml:space="preserve">. San Francisco: Jossey-Bass. </w:t>
      </w:r>
    </w:p>
    <w:p w14:paraId="52CECF33" w14:textId="6440B697" w:rsidR="008B2493" w:rsidRPr="008B2493" w:rsidRDefault="008B2493" w:rsidP="008B2493">
      <w:pPr>
        <w:pStyle w:val="Heading2"/>
        <w:spacing w:before="0" w:beforeAutospacing="0" w:after="0" w:afterAutospacing="0"/>
        <w:rPr>
          <w:b w:val="0"/>
          <w:bCs w:val="0"/>
          <w:color w:val="000000" w:themeColor="text1"/>
          <w:sz w:val="24"/>
          <w:szCs w:val="24"/>
        </w:rPr>
      </w:pPr>
    </w:p>
    <w:p w14:paraId="3E2B5CB6" w14:textId="77777777" w:rsidR="00E96AAA" w:rsidRDefault="00E96AAA" w:rsidP="00AF1420">
      <w:pPr>
        <w:pStyle w:val="Heading2"/>
        <w:spacing w:before="0" w:beforeAutospacing="0" w:after="0" w:afterAutospacing="0"/>
        <w:ind w:left="284" w:hanging="284"/>
        <w:rPr>
          <w:b w:val="0"/>
          <w:bCs w:val="0"/>
          <w:color w:val="000000" w:themeColor="text1"/>
          <w:sz w:val="24"/>
          <w:szCs w:val="24"/>
        </w:rPr>
      </w:pPr>
      <w:r>
        <w:rPr>
          <w:b w:val="0"/>
          <w:bCs w:val="0"/>
          <w:color w:val="000000" w:themeColor="text1"/>
          <w:sz w:val="24"/>
          <w:szCs w:val="24"/>
        </w:rPr>
        <w:t xml:space="preserve">Milford, H. B. (2012). Self-awareness: The key to successful leadership.  </w:t>
      </w:r>
      <w:r w:rsidRPr="002470B5">
        <w:rPr>
          <w:b w:val="0"/>
          <w:bCs w:val="0"/>
          <w:i/>
          <w:color w:val="000000" w:themeColor="text1"/>
          <w:sz w:val="24"/>
          <w:szCs w:val="24"/>
        </w:rPr>
        <w:t>Infantry Magazine</w:t>
      </w:r>
      <w:r>
        <w:rPr>
          <w:b w:val="0"/>
          <w:bCs w:val="0"/>
          <w:color w:val="000000" w:themeColor="text1"/>
          <w:sz w:val="24"/>
          <w:szCs w:val="24"/>
        </w:rPr>
        <w:t>, 101, 19-23.</w:t>
      </w:r>
    </w:p>
    <w:p w14:paraId="2090910E" w14:textId="77777777" w:rsidR="00E96AAA" w:rsidRDefault="00E96AAA" w:rsidP="00AF1420">
      <w:pPr>
        <w:pStyle w:val="Heading2"/>
        <w:spacing w:before="0" w:beforeAutospacing="0" w:after="0" w:afterAutospacing="0"/>
        <w:ind w:left="284" w:hanging="284"/>
        <w:rPr>
          <w:b w:val="0"/>
          <w:bCs w:val="0"/>
          <w:color w:val="000000" w:themeColor="text1"/>
          <w:sz w:val="24"/>
          <w:szCs w:val="24"/>
        </w:rPr>
      </w:pPr>
    </w:p>
    <w:p w14:paraId="576B4E5E" w14:textId="77777777" w:rsidR="00030119" w:rsidRPr="00050CAD" w:rsidRDefault="00030119" w:rsidP="00030119">
      <w:pPr>
        <w:autoSpaceDE w:val="0"/>
        <w:autoSpaceDN w:val="0"/>
        <w:adjustRightInd w:val="0"/>
        <w:ind w:left="284" w:hanging="284"/>
        <w:rPr>
          <w:rFonts w:eastAsiaTheme="minorHAnsi"/>
          <w:lang w:val="en-CA"/>
        </w:rPr>
      </w:pPr>
      <w:r w:rsidRPr="00050CAD">
        <w:rPr>
          <w:rFonts w:eastAsiaTheme="minorHAnsi"/>
          <w:lang w:val="en-CA"/>
        </w:rPr>
        <w:t>Miller, J. J., Fletcher, K., &amp; Kabat-Zinn, J. (1995). Three-year follow-up and clinical</w:t>
      </w:r>
    </w:p>
    <w:p w14:paraId="4AAA4144" w14:textId="77777777" w:rsidR="00030119" w:rsidRPr="00050CAD" w:rsidRDefault="00030119" w:rsidP="00030119">
      <w:pPr>
        <w:autoSpaceDE w:val="0"/>
        <w:autoSpaceDN w:val="0"/>
        <w:adjustRightInd w:val="0"/>
        <w:ind w:left="284"/>
        <w:rPr>
          <w:rFonts w:eastAsiaTheme="minorHAnsi"/>
          <w:lang w:val="en-CA"/>
        </w:rPr>
      </w:pPr>
      <w:r w:rsidRPr="00050CAD">
        <w:rPr>
          <w:rFonts w:eastAsiaTheme="minorHAnsi"/>
          <w:lang w:val="en-CA"/>
        </w:rPr>
        <w:t>implications of a mindfulness meditation-based stress reduction intervention in</w:t>
      </w:r>
    </w:p>
    <w:p w14:paraId="522E5B24" w14:textId="0096B4BC" w:rsidR="00030119" w:rsidRDefault="00030119" w:rsidP="00030119">
      <w:pPr>
        <w:pStyle w:val="Heading2"/>
        <w:spacing w:before="0" w:beforeAutospacing="0" w:after="0" w:afterAutospacing="0"/>
        <w:ind w:left="284"/>
        <w:rPr>
          <w:b w:val="0"/>
          <w:bCs w:val="0"/>
          <w:color w:val="000000" w:themeColor="text1"/>
          <w:sz w:val="24"/>
          <w:szCs w:val="24"/>
        </w:rPr>
      </w:pPr>
      <w:r w:rsidRPr="00050CAD">
        <w:rPr>
          <w:rFonts w:eastAsiaTheme="minorHAnsi"/>
          <w:b w:val="0"/>
          <w:sz w:val="24"/>
          <w:szCs w:val="24"/>
        </w:rPr>
        <w:t xml:space="preserve">the treatment of anxiety disorders. </w:t>
      </w:r>
      <w:r w:rsidRPr="00050CAD">
        <w:rPr>
          <w:rFonts w:eastAsiaTheme="minorHAnsi"/>
          <w:b w:val="0"/>
          <w:i/>
          <w:iCs/>
          <w:sz w:val="24"/>
          <w:szCs w:val="24"/>
        </w:rPr>
        <w:t>General Hospital Psychiatry, 17</w:t>
      </w:r>
      <w:r w:rsidRPr="00050CAD">
        <w:rPr>
          <w:rFonts w:eastAsiaTheme="minorHAnsi"/>
          <w:b w:val="0"/>
          <w:sz w:val="24"/>
          <w:szCs w:val="24"/>
        </w:rPr>
        <w:t>, 192-200.</w:t>
      </w:r>
    </w:p>
    <w:p w14:paraId="30A03A68" w14:textId="77777777" w:rsidR="00030119" w:rsidRDefault="00030119" w:rsidP="00030119">
      <w:pPr>
        <w:pStyle w:val="Heading2"/>
        <w:spacing w:before="0" w:beforeAutospacing="0" w:after="0" w:afterAutospacing="0"/>
        <w:ind w:left="284" w:hanging="284"/>
        <w:rPr>
          <w:b w:val="0"/>
          <w:bCs w:val="0"/>
          <w:color w:val="000000" w:themeColor="text1"/>
          <w:sz w:val="24"/>
          <w:szCs w:val="24"/>
        </w:rPr>
      </w:pPr>
    </w:p>
    <w:p w14:paraId="3AA53876" w14:textId="740A821C" w:rsidR="00E96AAA" w:rsidRPr="00050CAD" w:rsidRDefault="00E96AAA" w:rsidP="00030119">
      <w:pPr>
        <w:pStyle w:val="Heading2"/>
        <w:spacing w:before="0" w:beforeAutospacing="0" w:after="0" w:afterAutospacing="0"/>
        <w:ind w:left="284" w:hanging="284"/>
        <w:rPr>
          <w:rStyle w:val="titleauthoretc"/>
          <w:b w:val="0"/>
          <w:color w:val="000000" w:themeColor="text1"/>
          <w:sz w:val="24"/>
          <w:szCs w:val="24"/>
        </w:rPr>
      </w:pPr>
      <w:r w:rsidRPr="004C23CD">
        <w:rPr>
          <w:b w:val="0"/>
          <w:bCs w:val="0"/>
          <w:color w:val="000000" w:themeColor="text1"/>
          <w:sz w:val="24"/>
          <w:szCs w:val="24"/>
        </w:rPr>
        <w:t xml:space="preserve">Miller, D. L. (2015). Cultivating Creativity. </w:t>
      </w:r>
      <w:hyperlink r:id="rId24" w:tooltip="Click to search for more items from this journal" w:history="1">
        <w:r w:rsidRPr="004C23CD">
          <w:rPr>
            <w:rStyle w:val="Strong"/>
            <w:rFonts w:eastAsia="Cambria"/>
            <w:i/>
            <w:color w:val="000000" w:themeColor="text1"/>
            <w:sz w:val="24"/>
            <w:szCs w:val="24"/>
          </w:rPr>
          <w:t>English Journal</w:t>
        </w:r>
      </w:hyperlink>
      <w:r w:rsidRPr="004C23CD">
        <w:rPr>
          <w:rStyle w:val="Strong"/>
          <w:rFonts w:eastAsia="Cambria"/>
          <w:i/>
          <w:color w:val="000000" w:themeColor="text1"/>
          <w:sz w:val="24"/>
          <w:szCs w:val="24"/>
        </w:rPr>
        <w:t>, High school edition</w:t>
      </w:r>
      <w:hyperlink r:id="rId25" w:tooltip="Click to search for more items from this issue" w:history="1">
        <w:r w:rsidRPr="004C23CD">
          <w:rPr>
            <w:b w:val="0"/>
            <w:i/>
            <w:noProof/>
            <w:color w:val="000000" w:themeColor="text1"/>
            <w:sz w:val="24"/>
            <w:szCs w:val="24"/>
          </w:rPr>
          <w:t>,</w:t>
        </w:r>
      </w:hyperlink>
      <w:r w:rsidRPr="004C23CD">
        <w:rPr>
          <w:rStyle w:val="titleauthoretc"/>
          <w:b w:val="0"/>
          <w:color w:val="000000" w:themeColor="text1"/>
          <w:sz w:val="24"/>
          <w:szCs w:val="24"/>
        </w:rPr>
        <w:t xml:space="preserve"> 25-30. </w:t>
      </w:r>
    </w:p>
    <w:p w14:paraId="6F73CDAC" w14:textId="77777777" w:rsidR="00E96AAA" w:rsidRDefault="00E96AAA" w:rsidP="00AF1420">
      <w:pPr>
        <w:pStyle w:val="Heading2"/>
        <w:spacing w:before="0" w:beforeAutospacing="0" w:after="0" w:afterAutospacing="0"/>
        <w:ind w:left="284" w:hanging="284"/>
        <w:rPr>
          <w:rStyle w:val="titleauthoretc"/>
          <w:b w:val="0"/>
          <w:color w:val="000000" w:themeColor="text1"/>
          <w:sz w:val="24"/>
          <w:szCs w:val="24"/>
        </w:rPr>
      </w:pPr>
    </w:p>
    <w:p w14:paraId="48A63246" w14:textId="77777777" w:rsidR="00E96AAA" w:rsidRPr="004C23CD" w:rsidRDefault="00E96AAA" w:rsidP="00AF1420">
      <w:pPr>
        <w:pStyle w:val="Heading2"/>
        <w:spacing w:before="0" w:beforeAutospacing="0" w:after="0" w:afterAutospacing="0"/>
        <w:ind w:left="284" w:hanging="284"/>
        <w:rPr>
          <w:rStyle w:val="titleauthoretc"/>
          <w:b w:val="0"/>
          <w:i/>
          <w:color w:val="000000" w:themeColor="text1"/>
          <w:sz w:val="24"/>
          <w:szCs w:val="24"/>
        </w:rPr>
      </w:pPr>
      <w:r w:rsidRPr="004C23CD">
        <w:rPr>
          <w:rStyle w:val="titleauthoretc"/>
          <w:b w:val="0"/>
          <w:color w:val="000000" w:themeColor="text1"/>
          <w:sz w:val="24"/>
          <w:szCs w:val="24"/>
        </w:rPr>
        <w:t xml:space="preserve">Mintzberg, H. (1975). The manager’s job: Folklore and fact. </w:t>
      </w:r>
      <w:r w:rsidRPr="004C23CD">
        <w:rPr>
          <w:rStyle w:val="titleauthoretc"/>
          <w:b w:val="0"/>
          <w:i/>
          <w:color w:val="000000" w:themeColor="text1"/>
          <w:sz w:val="24"/>
          <w:szCs w:val="24"/>
        </w:rPr>
        <w:t xml:space="preserve">Harvard Business Review, </w:t>
      </w:r>
    </w:p>
    <w:p w14:paraId="2AE38BC3" w14:textId="77777777" w:rsidR="00E96AAA" w:rsidRDefault="00E96AAA" w:rsidP="00F925A1">
      <w:pPr>
        <w:pStyle w:val="Heading2"/>
        <w:spacing w:before="0" w:beforeAutospacing="0" w:after="0" w:afterAutospacing="0"/>
        <w:ind w:left="284"/>
        <w:rPr>
          <w:rStyle w:val="titleauthoretc"/>
          <w:b w:val="0"/>
          <w:color w:val="000000" w:themeColor="text1"/>
          <w:sz w:val="24"/>
          <w:szCs w:val="24"/>
        </w:rPr>
      </w:pPr>
      <w:r w:rsidRPr="004C23CD">
        <w:rPr>
          <w:rStyle w:val="titleauthoretc"/>
          <w:b w:val="0"/>
          <w:color w:val="000000" w:themeColor="text1"/>
          <w:sz w:val="24"/>
          <w:szCs w:val="24"/>
        </w:rPr>
        <w:t xml:space="preserve">49-61.  </w:t>
      </w:r>
    </w:p>
    <w:p w14:paraId="767573A1" w14:textId="77777777" w:rsidR="00E96AAA" w:rsidRDefault="00E96AAA" w:rsidP="00AF1420">
      <w:pPr>
        <w:pStyle w:val="Heading2"/>
        <w:spacing w:before="0" w:beforeAutospacing="0" w:after="0" w:afterAutospacing="0"/>
        <w:ind w:left="284" w:hanging="284"/>
        <w:rPr>
          <w:rStyle w:val="titleauthoretc"/>
          <w:b w:val="0"/>
          <w:color w:val="000000" w:themeColor="text1"/>
          <w:sz w:val="24"/>
          <w:szCs w:val="24"/>
        </w:rPr>
      </w:pPr>
    </w:p>
    <w:p w14:paraId="7F378668" w14:textId="096F6C12" w:rsidR="00E96AAA" w:rsidRPr="00C62984" w:rsidRDefault="00E96AAA" w:rsidP="00AF1420">
      <w:pPr>
        <w:pStyle w:val="Heading2"/>
        <w:spacing w:before="0" w:beforeAutospacing="0" w:after="0" w:afterAutospacing="0"/>
        <w:ind w:left="284" w:hanging="284"/>
        <w:rPr>
          <w:b w:val="0"/>
          <w:color w:val="000000" w:themeColor="text1"/>
          <w:sz w:val="24"/>
          <w:szCs w:val="24"/>
        </w:rPr>
      </w:pPr>
      <w:r>
        <w:rPr>
          <w:rStyle w:val="titleauthoretc"/>
          <w:b w:val="0"/>
          <w:color w:val="000000" w:themeColor="text1"/>
          <w:sz w:val="24"/>
          <w:szCs w:val="24"/>
        </w:rPr>
        <w:t>Morg</w:t>
      </w:r>
      <w:r w:rsidR="004E04F6">
        <w:rPr>
          <w:rStyle w:val="titleauthoretc"/>
          <w:b w:val="0"/>
          <w:color w:val="000000" w:themeColor="text1"/>
          <w:sz w:val="24"/>
          <w:szCs w:val="24"/>
        </w:rPr>
        <w:t>a</w:t>
      </w:r>
      <w:r>
        <w:rPr>
          <w:rStyle w:val="titleauthoretc"/>
          <w:b w:val="0"/>
          <w:color w:val="000000" w:themeColor="text1"/>
          <w:sz w:val="24"/>
          <w:szCs w:val="24"/>
        </w:rPr>
        <w:t xml:space="preserve">n, M. M. (2009). Reflective practice and self-awareness. </w:t>
      </w:r>
      <w:r w:rsidRPr="00FE1872">
        <w:rPr>
          <w:rStyle w:val="titleauthoretc"/>
          <w:b w:val="0"/>
          <w:i/>
          <w:color w:val="000000" w:themeColor="text1"/>
          <w:sz w:val="24"/>
          <w:szCs w:val="24"/>
        </w:rPr>
        <w:t>Perspectives in Public Health</w:t>
      </w:r>
      <w:r>
        <w:rPr>
          <w:rStyle w:val="titleauthoretc"/>
          <w:b w:val="0"/>
          <w:color w:val="000000" w:themeColor="text1"/>
          <w:sz w:val="24"/>
          <w:szCs w:val="24"/>
        </w:rPr>
        <w:t>, 129, 161-162.</w:t>
      </w:r>
    </w:p>
    <w:p w14:paraId="102C4290" w14:textId="77777777" w:rsidR="00E96AAA" w:rsidRPr="00C62984" w:rsidRDefault="00E96AAA" w:rsidP="00AF1420">
      <w:pPr>
        <w:ind w:left="284" w:hanging="284"/>
      </w:pPr>
    </w:p>
    <w:p w14:paraId="0D024EAE" w14:textId="0FD2DD22" w:rsidR="00E96AAA" w:rsidRDefault="00E96AAA" w:rsidP="00AF1420">
      <w:pPr>
        <w:pStyle w:val="Heading3"/>
        <w:spacing w:before="0"/>
        <w:ind w:left="284" w:hanging="284"/>
        <w:rPr>
          <w:rFonts w:ascii="Times New Roman" w:hAnsi="Times New Roman" w:cs="Times New Roman"/>
          <w:color w:val="000000" w:themeColor="text1"/>
        </w:rPr>
      </w:pPr>
      <w:r>
        <w:rPr>
          <w:rFonts w:ascii="Times New Roman" w:hAnsi="Times New Roman" w:cs="Times New Roman"/>
          <w:color w:val="000000" w:themeColor="text1"/>
        </w:rPr>
        <w:lastRenderedPageBreak/>
        <w:t>Morledge, J. T., Allexandre, D., Fox, E., Fu, Z. A., Higashi, K. M., Druzikas, T. D., Sissi, V</w:t>
      </w:r>
      <w:r w:rsidR="008F18DA">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&amp; Reese, R. P. (2013). Feasibility of an online mindfulness program for stress management: A randomized, controlled trial. </w:t>
      </w:r>
      <w:r w:rsidRPr="00FE1872">
        <w:rPr>
          <w:rFonts w:ascii="Times New Roman" w:hAnsi="Times New Roman" w:cs="Times New Roman"/>
          <w:i/>
          <w:color w:val="000000" w:themeColor="text1"/>
        </w:rPr>
        <w:t>Annals of Behavioral Medicine</w:t>
      </w:r>
      <w:r>
        <w:rPr>
          <w:rFonts w:ascii="Times New Roman" w:hAnsi="Times New Roman" w:cs="Times New Roman"/>
          <w:color w:val="000000" w:themeColor="text1"/>
        </w:rPr>
        <w:t>, 46, 137-148.</w:t>
      </w:r>
    </w:p>
    <w:p w14:paraId="2C911DD0" w14:textId="77777777" w:rsidR="00E96AAA" w:rsidRDefault="00E96AAA" w:rsidP="00AF1420">
      <w:pPr>
        <w:pStyle w:val="Heading3"/>
        <w:spacing w:before="0"/>
        <w:ind w:left="284" w:hanging="284"/>
        <w:rPr>
          <w:rFonts w:ascii="Times New Roman" w:hAnsi="Times New Roman" w:cs="Times New Roman"/>
          <w:color w:val="000000" w:themeColor="text1"/>
        </w:rPr>
      </w:pPr>
    </w:p>
    <w:p w14:paraId="56317BAB" w14:textId="77777777" w:rsidR="00E96AAA" w:rsidRPr="00871619" w:rsidRDefault="00E96AAA" w:rsidP="00AF1420">
      <w:pPr>
        <w:pStyle w:val="Heading3"/>
        <w:spacing w:before="0"/>
        <w:ind w:left="284" w:hanging="284"/>
        <w:rPr>
          <w:rFonts w:ascii="Times New Roman" w:hAnsi="Times New Roman" w:cs="Times New Roman"/>
          <w:color w:val="000000" w:themeColor="text1"/>
        </w:rPr>
      </w:pPr>
      <w:r w:rsidRPr="00871619">
        <w:rPr>
          <w:rFonts w:ascii="Times New Roman" w:hAnsi="Times New Roman" w:cs="Times New Roman"/>
          <w:color w:val="000000" w:themeColor="text1"/>
        </w:rPr>
        <w:t xml:space="preserve">Muijs, D. (2004). </w:t>
      </w:r>
      <w:r w:rsidRPr="00871619">
        <w:rPr>
          <w:rFonts w:ascii="Times New Roman" w:hAnsi="Times New Roman" w:cs="Times New Roman"/>
          <w:i/>
          <w:color w:val="000000" w:themeColor="text1"/>
        </w:rPr>
        <w:t>Doing quantitative research in education with SPSS</w:t>
      </w:r>
      <w:r w:rsidRPr="00871619">
        <w:rPr>
          <w:rFonts w:ascii="Times New Roman" w:hAnsi="Times New Roman" w:cs="Times New Roman"/>
          <w:color w:val="000000" w:themeColor="text1"/>
        </w:rPr>
        <w:t>. London: ENG, Sage.</w:t>
      </w:r>
    </w:p>
    <w:p w14:paraId="4362376C" w14:textId="77777777" w:rsidR="00E96AAA" w:rsidRPr="00871619" w:rsidRDefault="00E96AAA" w:rsidP="00AF1420">
      <w:pPr>
        <w:ind w:left="284" w:hanging="284"/>
        <w:rPr>
          <w:rStyle w:val="Hyperlink"/>
          <w:bCs/>
          <w:color w:val="000000" w:themeColor="text1"/>
          <w:u w:val="none"/>
        </w:rPr>
      </w:pPr>
    </w:p>
    <w:p w14:paraId="36C428EC" w14:textId="13F91E1C" w:rsidR="00E96AAA" w:rsidRPr="00871619" w:rsidRDefault="008F18DA" w:rsidP="003D78BD">
      <w:pPr>
        <w:ind w:left="284" w:hanging="284"/>
        <w:rPr>
          <w:rStyle w:val="Hyperlink"/>
          <w:bCs/>
          <w:color w:val="000000" w:themeColor="text1"/>
          <w:u w:val="none"/>
        </w:rPr>
      </w:pPr>
      <w:r>
        <w:rPr>
          <w:rStyle w:val="Hyperlink"/>
          <w:bCs/>
          <w:color w:val="000000" w:themeColor="text1"/>
          <w:u w:val="none"/>
        </w:rPr>
        <w:t>Mumford, M. D.</w:t>
      </w:r>
      <w:r w:rsidR="00E96AAA" w:rsidRPr="00871619">
        <w:rPr>
          <w:rStyle w:val="Hyperlink"/>
          <w:bCs/>
          <w:color w:val="000000" w:themeColor="text1"/>
          <w:u w:val="none"/>
        </w:rPr>
        <w:t xml:space="preserve"> </w:t>
      </w:r>
      <w:r w:rsidR="003D78BD">
        <w:rPr>
          <w:rStyle w:val="Hyperlink"/>
          <w:bCs/>
          <w:color w:val="000000" w:themeColor="text1"/>
          <w:u w:val="none"/>
        </w:rPr>
        <w:t xml:space="preserve">&amp; </w:t>
      </w:r>
      <w:r w:rsidR="00E96AAA" w:rsidRPr="00871619">
        <w:rPr>
          <w:rStyle w:val="Hyperlink"/>
          <w:bCs/>
          <w:color w:val="000000" w:themeColor="text1"/>
          <w:u w:val="none"/>
        </w:rPr>
        <w:t>Gustafson, S. B. (1988). Creativity syndrome: Integration, application</w:t>
      </w:r>
      <w:r w:rsidR="003D78BD">
        <w:rPr>
          <w:rStyle w:val="Hyperlink"/>
          <w:bCs/>
          <w:color w:val="000000" w:themeColor="text1"/>
          <w:u w:val="none"/>
        </w:rPr>
        <w:t xml:space="preserve"> </w:t>
      </w:r>
      <w:r w:rsidR="00E96AAA" w:rsidRPr="00871619">
        <w:rPr>
          <w:rStyle w:val="Hyperlink"/>
          <w:bCs/>
          <w:color w:val="000000" w:themeColor="text1"/>
          <w:u w:val="none"/>
        </w:rPr>
        <w:t xml:space="preserve">and innovation. </w:t>
      </w:r>
      <w:r w:rsidR="00E96AAA" w:rsidRPr="00871619">
        <w:rPr>
          <w:rStyle w:val="Hyperlink"/>
          <w:bCs/>
          <w:i/>
          <w:color w:val="000000" w:themeColor="text1"/>
          <w:u w:val="none"/>
        </w:rPr>
        <w:t>Psychological bulletin</w:t>
      </w:r>
      <w:r w:rsidR="00E96AAA" w:rsidRPr="00871619">
        <w:rPr>
          <w:rStyle w:val="Hyperlink"/>
          <w:bCs/>
          <w:color w:val="000000" w:themeColor="text1"/>
          <w:u w:val="none"/>
        </w:rPr>
        <w:t>, 103, 27-43.</w:t>
      </w:r>
    </w:p>
    <w:p w14:paraId="1E62AF8B" w14:textId="77777777" w:rsidR="00E96AAA" w:rsidRPr="00871619" w:rsidRDefault="00E96AAA" w:rsidP="00AF1420">
      <w:pPr>
        <w:ind w:left="284" w:hanging="284"/>
      </w:pPr>
    </w:p>
    <w:p w14:paraId="4AF517C0" w14:textId="3A05EE6E" w:rsidR="00E96AAA" w:rsidRPr="00871619" w:rsidRDefault="00E96AAA" w:rsidP="00AF1420">
      <w:pPr>
        <w:pStyle w:val="Heading3"/>
        <w:spacing w:before="0"/>
        <w:ind w:left="284" w:hanging="284"/>
        <w:rPr>
          <w:rFonts w:ascii="Times New Roman" w:hAnsi="Times New Roman" w:cs="Times New Roman"/>
          <w:color w:val="000000" w:themeColor="text1"/>
        </w:rPr>
      </w:pPr>
      <w:r w:rsidRPr="00871619">
        <w:rPr>
          <w:rFonts w:ascii="Times New Roman" w:hAnsi="Times New Roman" w:cs="Times New Roman"/>
          <w:color w:val="000000" w:themeColor="text1"/>
        </w:rPr>
        <w:t>Mumford, M.D. (2002). Managing creative people: Strategie</w:t>
      </w:r>
      <w:r w:rsidR="004D64A4" w:rsidRPr="00871619">
        <w:rPr>
          <w:rFonts w:ascii="Times New Roman" w:hAnsi="Times New Roman" w:cs="Times New Roman"/>
          <w:color w:val="000000" w:themeColor="text1"/>
        </w:rPr>
        <w:t xml:space="preserve">s and tactics for innovation. </w:t>
      </w:r>
      <w:r w:rsidRPr="00871619">
        <w:rPr>
          <w:rFonts w:ascii="Times New Roman" w:hAnsi="Times New Roman" w:cs="Times New Roman"/>
          <w:i/>
          <w:color w:val="000000" w:themeColor="text1"/>
        </w:rPr>
        <w:t xml:space="preserve">Human Resources Management Review, </w:t>
      </w:r>
      <w:r w:rsidRPr="00871619">
        <w:rPr>
          <w:rFonts w:ascii="Times New Roman" w:hAnsi="Times New Roman" w:cs="Times New Roman"/>
          <w:color w:val="000000" w:themeColor="text1"/>
        </w:rPr>
        <w:t>10</w:t>
      </w:r>
      <w:r w:rsidRPr="00871619">
        <w:rPr>
          <w:rFonts w:ascii="Times New Roman" w:hAnsi="Times New Roman" w:cs="Times New Roman"/>
          <w:i/>
          <w:color w:val="000000" w:themeColor="text1"/>
        </w:rPr>
        <w:t xml:space="preserve">, </w:t>
      </w:r>
      <w:r w:rsidRPr="00871619">
        <w:rPr>
          <w:rFonts w:ascii="Times New Roman" w:hAnsi="Times New Roman" w:cs="Times New Roman"/>
          <w:color w:val="000000" w:themeColor="text1"/>
        </w:rPr>
        <w:t>313-351.</w:t>
      </w:r>
    </w:p>
    <w:p w14:paraId="379CF9B1" w14:textId="77777777" w:rsidR="00E96AAA" w:rsidRPr="00871619" w:rsidRDefault="00E96AAA" w:rsidP="00AF1420">
      <w:pPr>
        <w:ind w:left="284" w:hanging="284"/>
        <w:rPr>
          <w:color w:val="000000" w:themeColor="text1"/>
        </w:rPr>
      </w:pPr>
    </w:p>
    <w:p w14:paraId="1C23C615" w14:textId="39F85896" w:rsidR="00E96AAA" w:rsidRPr="004C23CD" w:rsidRDefault="00E96AAA" w:rsidP="00AF1420">
      <w:pPr>
        <w:pStyle w:val="Heading3"/>
        <w:spacing w:before="0"/>
        <w:ind w:left="284" w:hanging="284"/>
        <w:rPr>
          <w:rFonts w:ascii="Times New Roman" w:hAnsi="Times New Roman" w:cs="Times New Roman"/>
          <w:color w:val="000000" w:themeColor="text1"/>
        </w:rPr>
      </w:pPr>
      <w:r w:rsidRPr="004C23CD">
        <w:rPr>
          <w:rFonts w:ascii="Times New Roman" w:hAnsi="Times New Roman" w:cs="Times New Roman"/>
          <w:color w:val="000000" w:themeColor="text1"/>
        </w:rPr>
        <w:t>Mumford, M. D., Scott, G.M.; Gaddis, B. &amp; Strange, J</w:t>
      </w:r>
      <w:r w:rsidR="004D64A4">
        <w:rPr>
          <w:rFonts w:ascii="Times New Roman" w:hAnsi="Times New Roman" w:cs="Times New Roman"/>
          <w:color w:val="000000" w:themeColor="text1"/>
        </w:rPr>
        <w:t xml:space="preserve">. M. (2002). Leading creative </w:t>
      </w:r>
      <w:r w:rsidRPr="004C23CD">
        <w:rPr>
          <w:rFonts w:ascii="Times New Roman" w:hAnsi="Times New Roman" w:cs="Times New Roman"/>
          <w:color w:val="000000" w:themeColor="text1"/>
        </w:rPr>
        <w:t xml:space="preserve">people: Orchestrating expertise and relationships. </w:t>
      </w:r>
      <w:r w:rsidRPr="004C23CD">
        <w:rPr>
          <w:rFonts w:ascii="Times New Roman" w:hAnsi="Times New Roman" w:cs="Times New Roman"/>
          <w:i/>
          <w:color w:val="000000" w:themeColor="text1"/>
        </w:rPr>
        <w:t xml:space="preserve">The Leadership Quarterly, </w:t>
      </w:r>
      <w:r w:rsidRPr="004C23CD">
        <w:rPr>
          <w:rFonts w:ascii="Times New Roman" w:hAnsi="Times New Roman" w:cs="Times New Roman"/>
          <w:color w:val="000000" w:themeColor="text1"/>
        </w:rPr>
        <w:t>13,</w:t>
      </w:r>
      <w:r w:rsidRPr="004C23CD">
        <w:rPr>
          <w:rFonts w:ascii="Times New Roman" w:hAnsi="Times New Roman" w:cs="Times New Roman"/>
          <w:color w:val="000000" w:themeColor="text1"/>
        </w:rPr>
        <w:tab/>
      </w:r>
      <w:r w:rsidRPr="004C23CD">
        <w:rPr>
          <w:rFonts w:ascii="Times New Roman" w:hAnsi="Times New Roman" w:cs="Times New Roman"/>
          <w:color w:val="000000" w:themeColor="text1"/>
        </w:rPr>
        <w:tab/>
        <w:t xml:space="preserve"> 705-750. </w:t>
      </w:r>
    </w:p>
    <w:p w14:paraId="2372D1BF" w14:textId="77777777" w:rsidR="00E96AAA" w:rsidRDefault="00E96AAA" w:rsidP="00AF1420">
      <w:pPr>
        <w:ind w:left="284" w:hanging="284"/>
        <w:textAlignment w:val="baseline"/>
        <w:rPr>
          <w:color w:val="000000" w:themeColor="text1"/>
        </w:rPr>
      </w:pPr>
    </w:p>
    <w:p w14:paraId="06E5561F" w14:textId="77777777" w:rsidR="00E96AAA" w:rsidRDefault="00E96AAA" w:rsidP="00AF1420">
      <w:pPr>
        <w:ind w:left="284" w:hanging="284"/>
        <w:textAlignment w:val="baseline"/>
        <w:rPr>
          <w:color w:val="000000" w:themeColor="text1"/>
        </w:rPr>
      </w:pPr>
      <w:r>
        <w:rPr>
          <w:color w:val="000000" w:themeColor="text1"/>
        </w:rPr>
        <w:t xml:space="preserve">Mumford, M. D. (2006). </w:t>
      </w:r>
      <w:r w:rsidRPr="00FE1872">
        <w:rPr>
          <w:i/>
          <w:color w:val="000000" w:themeColor="text1"/>
        </w:rPr>
        <w:t>Pathways to outstanding leadership: A comparative analysis of charismatic, ideological, and pragmatic leaders</w:t>
      </w:r>
      <w:r>
        <w:rPr>
          <w:color w:val="000000" w:themeColor="text1"/>
        </w:rPr>
        <w:t xml:space="preserve">. Mahwah: NJ, Lawrence Erlbaum Associates.  </w:t>
      </w:r>
    </w:p>
    <w:p w14:paraId="27258C8D" w14:textId="77777777" w:rsidR="00E96AAA" w:rsidRDefault="00E96AAA" w:rsidP="00AF1420">
      <w:pPr>
        <w:ind w:left="284" w:hanging="284"/>
        <w:textAlignment w:val="baseline"/>
        <w:rPr>
          <w:color w:val="000000" w:themeColor="text1"/>
        </w:rPr>
      </w:pPr>
    </w:p>
    <w:p w14:paraId="668DB3EB" w14:textId="6F72808D" w:rsidR="00E96AAA" w:rsidRPr="00944EDF" w:rsidRDefault="008F18DA" w:rsidP="00AF1420">
      <w:pPr>
        <w:ind w:left="284" w:hanging="284"/>
        <w:textAlignment w:val="baseline"/>
        <w:rPr>
          <w:b/>
          <w:bCs/>
          <w:color w:val="000000" w:themeColor="text1"/>
        </w:rPr>
      </w:pPr>
      <w:r>
        <w:rPr>
          <w:color w:val="000000" w:themeColor="text1"/>
        </w:rPr>
        <w:t>Mumford, M. D., Campion, M. A.</w:t>
      </w:r>
      <w:r w:rsidR="00E96AAA" w:rsidRPr="004C23CD">
        <w:rPr>
          <w:color w:val="000000" w:themeColor="text1"/>
        </w:rPr>
        <w:t xml:space="preserve"> &amp; Morgeson, F. P. </w:t>
      </w:r>
      <w:r w:rsidR="004D64A4">
        <w:rPr>
          <w:color w:val="000000" w:themeColor="text1"/>
        </w:rPr>
        <w:t xml:space="preserve">(2007). The leadership skills </w:t>
      </w:r>
      <w:r w:rsidR="00E96AAA" w:rsidRPr="004C23CD">
        <w:rPr>
          <w:color w:val="000000" w:themeColor="text1"/>
        </w:rPr>
        <w:t xml:space="preserve">strataplex: Leadership skill requirements across organizational levels. </w:t>
      </w:r>
      <w:r w:rsidR="00E96AAA" w:rsidRPr="004C23CD">
        <w:rPr>
          <w:i/>
          <w:color w:val="000000" w:themeColor="text1"/>
        </w:rPr>
        <w:t>Leadership</w:t>
      </w:r>
      <w:r w:rsidR="00E96AAA" w:rsidRPr="004C23CD">
        <w:rPr>
          <w:i/>
          <w:color w:val="000000" w:themeColor="text1"/>
        </w:rPr>
        <w:tab/>
      </w:r>
      <w:r w:rsidR="00E96AAA" w:rsidRPr="004C23CD">
        <w:rPr>
          <w:i/>
          <w:color w:val="000000" w:themeColor="text1"/>
        </w:rPr>
        <w:tab/>
        <w:t xml:space="preserve"> Quarterly,</w:t>
      </w:r>
      <w:r w:rsidR="00E96AAA" w:rsidRPr="004C23CD">
        <w:rPr>
          <w:color w:val="000000" w:themeColor="text1"/>
        </w:rPr>
        <w:t xml:space="preserve"> 18, 154- 166.</w:t>
      </w:r>
    </w:p>
    <w:p w14:paraId="653C2F23" w14:textId="77777777" w:rsidR="00E96AAA" w:rsidRPr="00944EDF" w:rsidRDefault="00E96AAA" w:rsidP="00AF1420">
      <w:pPr>
        <w:ind w:left="284" w:hanging="284"/>
        <w:rPr>
          <w:color w:val="000000" w:themeColor="text1"/>
          <w:shd w:val="clear" w:color="auto" w:fill="FFFFFF"/>
        </w:rPr>
      </w:pPr>
    </w:p>
    <w:p w14:paraId="50E939B7" w14:textId="77777777" w:rsidR="00E96AAA" w:rsidRPr="004C23CD" w:rsidRDefault="00E96AAA" w:rsidP="00AF1420">
      <w:pPr>
        <w:pStyle w:val="Heading3"/>
        <w:spacing w:before="0"/>
        <w:ind w:left="284" w:hanging="284"/>
        <w:rPr>
          <w:rFonts w:ascii="Times New Roman" w:hAnsi="Times New Roman" w:cs="Times New Roman"/>
          <w:color w:val="000000" w:themeColor="text1"/>
        </w:rPr>
      </w:pPr>
      <w:r w:rsidRPr="004C23CD">
        <w:rPr>
          <w:rFonts w:ascii="Times New Roman" w:hAnsi="Times New Roman" w:cs="Times New Roman"/>
          <w:color w:val="000000" w:themeColor="text1"/>
        </w:rPr>
        <w:t xml:space="preserve">Namwoon, K., Im, S. &amp; Slater, F. S. (2013). Impact of knowledge type and strategic </w:t>
      </w:r>
    </w:p>
    <w:p w14:paraId="1E57FFD1" w14:textId="77777777" w:rsidR="00E96AAA" w:rsidRPr="004C23CD" w:rsidRDefault="00E96AAA" w:rsidP="00F925A1">
      <w:pPr>
        <w:ind w:firstLine="284"/>
        <w:rPr>
          <w:color w:val="000000" w:themeColor="text1"/>
        </w:rPr>
      </w:pPr>
      <w:r w:rsidRPr="004C23CD">
        <w:rPr>
          <w:color w:val="000000" w:themeColor="text1"/>
        </w:rPr>
        <w:t>orientation on new product creativity and advantage in high-technology firms.</w:t>
      </w:r>
    </w:p>
    <w:p w14:paraId="30FDC2B4" w14:textId="77777777" w:rsidR="00E96AAA" w:rsidRDefault="00E96AAA" w:rsidP="00F925A1">
      <w:pPr>
        <w:ind w:left="284"/>
        <w:rPr>
          <w:color w:val="000000" w:themeColor="text1"/>
        </w:rPr>
      </w:pPr>
      <w:r w:rsidRPr="004C23CD">
        <w:rPr>
          <w:i/>
          <w:color w:val="000000" w:themeColor="text1"/>
        </w:rPr>
        <w:t xml:space="preserve">Journal of Product, Innovation Management, </w:t>
      </w:r>
      <w:r w:rsidRPr="004C23CD">
        <w:rPr>
          <w:color w:val="000000" w:themeColor="text1"/>
        </w:rPr>
        <w:t xml:space="preserve">30, 136-153. </w:t>
      </w:r>
    </w:p>
    <w:p w14:paraId="12233BB3" w14:textId="77777777" w:rsidR="00E96AAA" w:rsidRDefault="00E96AAA" w:rsidP="00AF1420">
      <w:pPr>
        <w:ind w:left="284" w:hanging="284"/>
        <w:rPr>
          <w:color w:val="000000" w:themeColor="text1"/>
        </w:rPr>
      </w:pPr>
    </w:p>
    <w:p w14:paraId="6CB6005E" w14:textId="77777777" w:rsidR="00E96AAA" w:rsidRDefault="00E96AAA" w:rsidP="00AF1420">
      <w:pPr>
        <w:ind w:left="284" w:hanging="284"/>
        <w:rPr>
          <w:color w:val="000000" w:themeColor="text1"/>
        </w:rPr>
      </w:pPr>
      <w:r>
        <w:rPr>
          <w:color w:val="000000" w:themeColor="text1"/>
        </w:rPr>
        <w:t xml:space="preserve">Napoli, M. &amp; Bonifas, R. (2011). From theory toward empathic self-care: Creating a </w:t>
      </w:r>
    </w:p>
    <w:p w14:paraId="1D38F4C9" w14:textId="157DB6DF" w:rsidR="00E96AAA" w:rsidRDefault="00E96AAA" w:rsidP="00F925A1">
      <w:pPr>
        <w:ind w:left="284"/>
        <w:rPr>
          <w:color w:val="000000" w:themeColor="text1"/>
        </w:rPr>
      </w:pPr>
      <w:r>
        <w:rPr>
          <w:color w:val="000000" w:themeColor="text1"/>
        </w:rPr>
        <w:t xml:space="preserve">mindful classroom for social work students. </w:t>
      </w:r>
      <w:r w:rsidRPr="00FE1872">
        <w:rPr>
          <w:i/>
          <w:color w:val="000000" w:themeColor="text1"/>
        </w:rPr>
        <w:t>Social Work Education</w:t>
      </w:r>
      <w:r>
        <w:rPr>
          <w:color w:val="000000" w:themeColor="text1"/>
        </w:rPr>
        <w:t xml:space="preserve">, 30, 635-649. </w:t>
      </w:r>
    </w:p>
    <w:p w14:paraId="2D138662" w14:textId="77777777" w:rsidR="00E96AAA" w:rsidRDefault="00E96AAA" w:rsidP="00AF1420">
      <w:pPr>
        <w:ind w:left="284" w:hanging="284"/>
        <w:rPr>
          <w:color w:val="000000" w:themeColor="text1"/>
        </w:rPr>
      </w:pPr>
      <w:r>
        <w:rPr>
          <w:color w:val="000000" w:themeColor="text1"/>
        </w:rPr>
        <w:t xml:space="preserve"> </w:t>
      </w:r>
    </w:p>
    <w:p w14:paraId="61171C64" w14:textId="77777777" w:rsidR="00E96AAA" w:rsidRDefault="00E96AAA" w:rsidP="00AF1420">
      <w:pPr>
        <w:pStyle w:val="BodyTextIndent"/>
        <w:ind w:left="284" w:hanging="284"/>
        <w:jc w:val="left"/>
      </w:pPr>
      <w:r w:rsidRPr="00C27417">
        <w:t>Nyanaponika</w:t>
      </w:r>
      <w:r>
        <w:t>, T.</w:t>
      </w:r>
      <w:r w:rsidRPr="00C27417">
        <w:t xml:space="preserve"> (1972).  </w:t>
      </w:r>
      <w:r>
        <w:rPr>
          <w:i/>
          <w:iCs/>
        </w:rPr>
        <w:t>The power of mindfulness.</w:t>
      </w:r>
      <w:r w:rsidRPr="00C27417">
        <w:rPr>
          <w:i/>
          <w:iCs/>
        </w:rPr>
        <w:t xml:space="preserve"> </w:t>
      </w:r>
      <w:r w:rsidRPr="00C27417">
        <w:t>San Francisco:  Unity Press.</w:t>
      </w:r>
    </w:p>
    <w:p w14:paraId="4EA90A69" w14:textId="77777777" w:rsidR="00E96AAA" w:rsidRPr="00604E05" w:rsidRDefault="00E96AAA" w:rsidP="00AF1420">
      <w:pPr>
        <w:pStyle w:val="BodyTextIndent"/>
        <w:ind w:left="284" w:hanging="284"/>
        <w:jc w:val="left"/>
      </w:pPr>
    </w:p>
    <w:p w14:paraId="46012F11" w14:textId="77777777" w:rsidR="00E96AAA" w:rsidRPr="004C23CD" w:rsidRDefault="00E96AAA" w:rsidP="00AF1420">
      <w:pPr>
        <w:ind w:left="284" w:hanging="284"/>
        <w:rPr>
          <w:color w:val="000000" w:themeColor="text1"/>
        </w:rPr>
      </w:pPr>
      <w:r>
        <w:rPr>
          <w:color w:val="000000" w:themeColor="text1"/>
        </w:rPr>
        <w:t xml:space="preserve">Ocasio, W. (2011). Attention to attention. </w:t>
      </w:r>
      <w:r w:rsidRPr="004C23CD">
        <w:rPr>
          <w:i/>
          <w:color w:val="000000" w:themeColor="text1"/>
        </w:rPr>
        <w:t>Organization Science</w:t>
      </w:r>
      <w:r>
        <w:rPr>
          <w:color w:val="000000" w:themeColor="text1"/>
        </w:rPr>
        <w:t xml:space="preserve">, 22, 1286-1296. </w:t>
      </w:r>
      <w:r w:rsidRPr="004C23CD">
        <w:rPr>
          <w:color w:val="000000" w:themeColor="text1"/>
        </w:rPr>
        <w:t xml:space="preserve"> </w:t>
      </w:r>
    </w:p>
    <w:p w14:paraId="36777F9C" w14:textId="77777777" w:rsidR="00E96AAA" w:rsidRPr="004C23CD" w:rsidRDefault="00E96AAA" w:rsidP="00AF1420">
      <w:pPr>
        <w:ind w:left="284" w:hanging="284"/>
      </w:pPr>
    </w:p>
    <w:p w14:paraId="216754BF" w14:textId="39B01742" w:rsidR="00E96AAA" w:rsidRPr="00AB71D7" w:rsidRDefault="00E96AAA" w:rsidP="00AF1420">
      <w:pPr>
        <w:pStyle w:val="Heading3"/>
        <w:spacing w:before="0"/>
        <w:ind w:left="284" w:hanging="284"/>
        <w:rPr>
          <w:rFonts w:ascii="Times New Roman" w:hAnsi="Times New Roman" w:cs="Times New Roman"/>
          <w:color w:val="000000" w:themeColor="text1"/>
        </w:rPr>
      </w:pPr>
      <w:r w:rsidRPr="004C23CD">
        <w:rPr>
          <w:rFonts w:ascii="Times New Roman" w:hAnsi="Times New Roman" w:cs="Times New Roman"/>
          <w:color w:val="000000" w:themeColor="text1"/>
        </w:rPr>
        <w:t>Oldham, G. R. &amp; Cummings, A. (1996). Employee creati</w:t>
      </w:r>
      <w:r w:rsidR="004D64A4">
        <w:rPr>
          <w:rFonts w:ascii="Times New Roman" w:hAnsi="Times New Roman" w:cs="Times New Roman"/>
          <w:color w:val="000000" w:themeColor="text1"/>
        </w:rPr>
        <w:t xml:space="preserve">vity: Personal and contextual </w:t>
      </w:r>
      <w:r w:rsidRPr="004C23CD">
        <w:rPr>
          <w:rFonts w:ascii="Times New Roman" w:hAnsi="Times New Roman" w:cs="Times New Roman"/>
          <w:color w:val="000000" w:themeColor="text1"/>
        </w:rPr>
        <w:t xml:space="preserve">factors at work. </w:t>
      </w:r>
      <w:r w:rsidRPr="004C23CD">
        <w:rPr>
          <w:rFonts w:ascii="Times New Roman" w:hAnsi="Times New Roman" w:cs="Times New Roman"/>
          <w:i/>
          <w:color w:val="000000" w:themeColor="text1"/>
        </w:rPr>
        <w:t>Academy of Management Journal, 39</w:t>
      </w:r>
      <w:r>
        <w:rPr>
          <w:rFonts w:ascii="Times New Roman" w:hAnsi="Times New Roman" w:cs="Times New Roman"/>
          <w:color w:val="000000" w:themeColor="text1"/>
        </w:rPr>
        <w:t>, 607-634.</w:t>
      </w:r>
      <w:r w:rsidRPr="00AB71D7">
        <w:rPr>
          <w:rFonts w:ascii="Arial" w:hAnsi="Arial" w:cs="Arial"/>
          <w:vanish/>
          <w:sz w:val="16"/>
          <w:szCs w:val="16"/>
          <w:lang w:val="en-CA" w:eastAsia="en-CA"/>
        </w:rPr>
        <w:t>Top of FormBottom of Form</w:t>
      </w:r>
    </w:p>
    <w:p w14:paraId="142AEB65" w14:textId="2180B1FD" w:rsidR="00E96AAA" w:rsidRDefault="00E96AAA" w:rsidP="00AF1420">
      <w:pPr>
        <w:spacing w:before="100" w:beforeAutospacing="1" w:after="100" w:afterAutospacing="1"/>
        <w:ind w:left="284" w:hanging="284"/>
        <w:rPr>
          <w:lang w:val="en-CA" w:eastAsia="en-CA"/>
        </w:rPr>
      </w:pPr>
      <w:r w:rsidRPr="00AB71D7">
        <w:rPr>
          <w:lang w:val="en-CA" w:eastAsia="en-CA"/>
        </w:rPr>
        <w:t xml:space="preserve">Oliver, P. (2006). </w:t>
      </w:r>
      <w:r>
        <w:rPr>
          <w:lang w:val="en-CA" w:eastAsia="en-CA"/>
        </w:rPr>
        <w:t xml:space="preserve">Purposive sampling. </w:t>
      </w:r>
      <w:r w:rsidRPr="00AB71D7">
        <w:rPr>
          <w:lang w:val="en-CA" w:eastAsia="en-CA"/>
        </w:rPr>
        <w:t xml:space="preserve">In V. Jupp (Ed.), </w:t>
      </w:r>
      <w:r w:rsidRPr="00AB71D7">
        <w:rPr>
          <w:i/>
          <w:iCs/>
          <w:lang w:val="en-CA" w:eastAsia="en-CA"/>
        </w:rPr>
        <w:t xml:space="preserve">The </w:t>
      </w:r>
      <w:r w:rsidR="002375B0">
        <w:rPr>
          <w:i/>
          <w:iCs/>
          <w:lang w:val="en-CA" w:eastAsia="en-CA"/>
        </w:rPr>
        <w:t>sage dictionary of social research m</w:t>
      </w:r>
      <w:r w:rsidRPr="00AB71D7">
        <w:rPr>
          <w:i/>
          <w:iCs/>
          <w:lang w:val="en-CA" w:eastAsia="en-CA"/>
        </w:rPr>
        <w:t>ethods.</w:t>
      </w:r>
      <w:r w:rsidRPr="00AB71D7">
        <w:rPr>
          <w:lang w:val="en-CA" w:eastAsia="en-CA"/>
        </w:rPr>
        <w:t xml:space="preserve"> (pp. 245-246). London, England: SAGE Publications, Ltd.</w:t>
      </w:r>
    </w:p>
    <w:p w14:paraId="4D954A85" w14:textId="77777777" w:rsidR="00E96AAA" w:rsidRPr="003E1FAA" w:rsidRDefault="00E96AAA" w:rsidP="00AF1420">
      <w:pPr>
        <w:spacing w:before="100" w:beforeAutospacing="1" w:after="100" w:afterAutospacing="1"/>
        <w:ind w:left="284" w:hanging="284"/>
        <w:rPr>
          <w:lang w:val="en-CA" w:eastAsia="en-CA"/>
        </w:rPr>
      </w:pPr>
      <w:r w:rsidRPr="004C23CD">
        <w:rPr>
          <w:color w:val="000000" w:themeColor="text1"/>
        </w:rPr>
        <w:lastRenderedPageBreak/>
        <w:t>Pan, J., Wu, Q., Zhou, W. &amp; Lou, Y. (2015). When is the leader’s creativity related to the</w:t>
      </w:r>
      <w:r>
        <w:rPr>
          <w:lang w:val="en-CA" w:eastAsia="en-CA"/>
        </w:rPr>
        <w:t xml:space="preserve"> </w:t>
      </w:r>
      <w:r w:rsidRPr="004C23CD">
        <w:rPr>
          <w:color w:val="000000" w:themeColor="text1"/>
        </w:rPr>
        <w:t xml:space="preserve">Followers’ creativity? Across-level examination in China. </w:t>
      </w:r>
      <w:r w:rsidRPr="004C23CD">
        <w:rPr>
          <w:i/>
          <w:color w:val="000000" w:themeColor="text1"/>
        </w:rPr>
        <w:t xml:space="preserve">Innovation: Management, Policy &amp; Practice, </w:t>
      </w:r>
      <w:r w:rsidRPr="004C23CD">
        <w:rPr>
          <w:color w:val="000000" w:themeColor="text1"/>
        </w:rPr>
        <w:t>17, 364-382.</w:t>
      </w:r>
    </w:p>
    <w:p w14:paraId="7358BF6F" w14:textId="33E96C84" w:rsidR="00E96AAA" w:rsidRPr="004C23CD" w:rsidRDefault="00E96AAA" w:rsidP="00AF1420">
      <w:pPr>
        <w:ind w:left="284" w:hanging="284"/>
        <w:rPr>
          <w:color w:val="000000" w:themeColor="text1"/>
        </w:rPr>
      </w:pPr>
      <w:r w:rsidRPr="004C23CD">
        <w:rPr>
          <w:color w:val="000000" w:themeColor="text1"/>
        </w:rPr>
        <w:t xml:space="preserve">Patton, M. (2002). </w:t>
      </w:r>
      <w:r w:rsidRPr="004C23CD">
        <w:rPr>
          <w:i/>
          <w:color w:val="000000" w:themeColor="text1"/>
        </w:rPr>
        <w:t>Qualitative research &amp; evaluation methods</w:t>
      </w:r>
      <w:r w:rsidR="004D64A4">
        <w:rPr>
          <w:color w:val="000000" w:themeColor="text1"/>
        </w:rPr>
        <w:t xml:space="preserve"> (3rd ed.). Thousand Oaks, </w:t>
      </w:r>
      <w:r w:rsidRPr="004C23CD">
        <w:rPr>
          <w:color w:val="000000" w:themeColor="text1"/>
        </w:rPr>
        <w:t>CA: Sage.</w:t>
      </w:r>
    </w:p>
    <w:p w14:paraId="2EB4ED7A" w14:textId="77777777" w:rsidR="00E96AAA" w:rsidRPr="004C23CD" w:rsidRDefault="00E96AAA" w:rsidP="00AF1420">
      <w:pPr>
        <w:ind w:left="284" w:hanging="284"/>
        <w:rPr>
          <w:color w:val="000000" w:themeColor="text1"/>
        </w:rPr>
      </w:pPr>
    </w:p>
    <w:p w14:paraId="6E072760" w14:textId="77777777" w:rsidR="00E96AAA" w:rsidRPr="004C23CD" w:rsidRDefault="00E96AAA" w:rsidP="00AF1420">
      <w:pPr>
        <w:ind w:left="284" w:hanging="284"/>
        <w:rPr>
          <w:color w:val="000000" w:themeColor="text1"/>
        </w:rPr>
      </w:pPr>
      <w:r w:rsidRPr="004C23CD">
        <w:rPr>
          <w:color w:val="000000" w:themeColor="text1"/>
        </w:rPr>
        <w:t xml:space="preserve">Pavlovich, K., Collins, E. &amp; Jones, G. (2009). Developing students’s skills in reflective </w:t>
      </w:r>
    </w:p>
    <w:p w14:paraId="237E87B6" w14:textId="77777777" w:rsidR="00E96AAA" w:rsidRPr="004C23CD" w:rsidRDefault="00E96AAA" w:rsidP="00F925A1">
      <w:pPr>
        <w:ind w:left="284"/>
        <w:rPr>
          <w:color w:val="000000" w:themeColor="text1"/>
        </w:rPr>
      </w:pPr>
      <w:r w:rsidRPr="004C23CD">
        <w:rPr>
          <w:color w:val="000000" w:themeColor="text1"/>
        </w:rPr>
        <w:t xml:space="preserve">Practice. </w:t>
      </w:r>
      <w:r w:rsidRPr="004C23CD">
        <w:rPr>
          <w:i/>
          <w:color w:val="000000" w:themeColor="text1"/>
        </w:rPr>
        <w:t>Journal of Management Education,</w:t>
      </w:r>
      <w:r w:rsidRPr="004C23CD">
        <w:rPr>
          <w:color w:val="000000" w:themeColor="text1"/>
        </w:rPr>
        <w:t xml:space="preserve"> 33, 37-58.</w:t>
      </w:r>
    </w:p>
    <w:p w14:paraId="48291214" w14:textId="77777777" w:rsidR="00E96AAA" w:rsidRPr="004C23CD" w:rsidRDefault="00E96AAA" w:rsidP="00AF1420">
      <w:pPr>
        <w:ind w:left="284" w:hanging="284"/>
        <w:rPr>
          <w:color w:val="000000" w:themeColor="text1"/>
        </w:rPr>
      </w:pPr>
    </w:p>
    <w:p w14:paraId="6AA7759C" w14:textId="77777777" w:rsidR="00E96AAA" w:rsidRPr="00F925A1" w:rsidRDefault="00E96AAA" w:rsidP="00AF1420">
      <w:pPr>
        <w:pStyle w:val="Heading3"/>
        <w:spacing w:before="0"/>
        <w:ind w:left="284" w:hanging="284"/>
        <w:rPr>
          <w:rStyle w:val="Hyperlink"/>
          <w:rFonts w:ascii="Times New Roman" w:hAnsi="Times New Roman" w:cs="Times New Roman"/>
          <w:bCs/>
          <w:color w:val="000000" w:themeColor="text1"/>
          <w:u w:val="none"/>
        </w:rPr>
      </w:pPr>
      <w:r w:rsidRPr="004C23CD">
        <w:rPr>
          <w:rFonts w:ascii="Times New Roman" w:hAnsi="Times New Roman" w:cs="Times New Roman"/>
          <w:color w:val="000000" w:themeColor="text1"/>
        </w:rPr>
        <w:t xml:space="preserve">Pawlak, A.M. (2000). </w:t>
      </w:r>
      <w:hyperlink r:id="rId26" w:tgtFrame="_blank" w:history="1">
        <w:r w:rsidRPr="00F925A1">
          <w:rPr>
            <w:rStyle w:val="highlight"/>
            <w:rFonts w:ascii="Times New Roman" w:hAnsi="Times New Roman" w:cs="Times New Roman"/>
            <w:color w:val="000000" w:themeColor="text1"/>
          </w:rPr>
          <w:t>Fostering</w:t>
        </w:r>
        <w:r w:rsidRPr="00F925A1">
          <w:rPr>
            <w:rStyle w:val="apple-converted-space"/>
            <w:rFonts w:ascii="Times New Roman" w:hAnsi="Times New Roman" w:cs="Times New Roman"/>
            <w:color w:val="000000" w:themeColor="text1"/>
          </w:rPr>
          <w:t> </w:t>
        </w:r>
        <w:r w:rsidRPr="00F925A1">
          <w:rPr>
            <w:rStyle w:val="highlight"/>
            <w:rFonts w:ascii="Times New Roman" w:hAnsi="Times New Roman" w:cs="Times New Roman"/>
            <w:color w:val="000000" w:themeColor="text1"/>
          </w:rPr>
          <w:t>creativity</w:t>
        </w:r>
        <w:r w:rsidRPr="00F925A1">
          <w:rPr>
            <w:rStyle w:val="apple-converted-space"/>
            <w:rFonts w:ascii="Times New Roman" w:hAnsi="Times New Roman" w:cs="Times New Roman"/>
            <w:color w:val="000000" w:themeColor="text1"/>
          </w:rPr>
          <w:t> </w:t>
        </w:r>
        <w:r w:rsidRPr="00F925A1">
          <w:rPr>
            <w:rStyle w:val="Hyperlink"/>
            <w:rFonts w:ascii="Times New Roman" w:hAnsi="Times New Roman" w:cs="Times New Roman"/>
            <w:bCs/>
            <w:color w:val="000000" w:themeColor="text1"/>
            <w:u w:val="none"/>
          </w:rPr>
          <w:t>in the new millennium</w:t>
        </w:r>
      </w:hyperlink>
      <w:r w:rsidRPr="00F925A1">
        <w:rPr>
          <w:rStyle w:val="Hyperlink"/>
          <w:rFonts w:ascii="Times New Roman" w:hAnsi="Times New Roman" w:cs="Times New Roman"/>
          <w:bCs/>
          <w:color w:val="000000" w:themeColor="text1"/>
          <w:u w:val="none"/>
        </w:rPr>
        <w:t xml:space="preserve">. </w:t>
      </w:r>
      <w:r w:rsidRPr="00F925A1">
        <w:rPr>
          <w:rStyle w:val="Hyperlink"/>
          <w:rFonts w:ascii="Times New Roman" w:hAnsi="Times New Roman" w:cs="Times New Roman"/>
          <w:bCs/>
          <w:i/>
          <w:color w:val="000000" w:themeColor="text1"/>
          <w:u w:val="none"/>
        </w:rPr>
        <w:t>Research-Technology Management</w:t>
      </w:r>
      <w:r w:rsidRPr="00F925A1">
        <w:rPr>
          <w:rStyle w:val="Hyperlink"/>
          <w:rFonts w:ascii="Times New Roman" w:hAnsi="Times New Roman" w:cs="Times New Roman"/>
          <w:bCs/>
          <w:color w:val="000000" w:themeColor="text1"/>
          <w:u w:val="none"/>
        </w:rPr>
        <w:t>, 43, 32 – 35.</w:t>
      </w:r>
    </w:p>
    <w:p w14:paraId="3557D48A" w14:textId="77777777" w:rsidR="00E96AAA" w:rsidRPr="00F925A1" w:rsidRDefault="00E96AAA" w:rsidP="00AF1420">
      <w:pPr>
        <w:ind w:left="284" w:hanging="284"/>
      </w:pPr>
    </w:p>
    <w:p w14:paraId="05817712" w14:textId="77777777" w:rsidR="00E96AAA" w:rsidRPr="004C23CD" w:rsidRDefault="00E96AAA" w:rsidP="00AF1420">
      <w:pPr>
        <w:ind w:left="284" w:hanging="284"/>
        <w:rPr>
          <w:color w:val="000000" w:themeColor="text1"/>
        </w:rPr>
      </w:pPr>
      <w:r>
        <w:rPr>
          <w:color w:val="000000" w:themeColor="text1"/>
        </w:rPr>
        <w:t xml:space="preserve">Piccolo, F. R. &amp; Colquitt, A. J. (2006). Transformational leadership and job behaviors: The mediating role of core job characteristics. </w:t>
      </w:r>
      <w:r w:rsidRPr="00FE1872">
        <w:rPr>
          <w:i/>
          <w:color w:val="000000" w:themeColor="text1"/>
        </w:rPr>
        <w:t>Journal of Academy of Management</w:t>
      </w:r>
      <w:r>
        <w:rPr>
          <w:color w:val="000000" w:themeColor="text1"/>
        </w:rPr>
        <w:t xml:space="preserve">. 49, 327-340. </w:t>
      </w:r>
    </w:p>
    <w:p w14:paraId="52C1A536" w14:textId="77777777" w:rsidR="00E96AAA" w:rsidRDefault="00E96AAA" w:rsidP="00AF1420">
      <w:pPr>
        <w:ind w:left="284" w:hanging="284"/>
        <w:textAlignment w:val="baseline"/>
        <w:rPr>
          <w:color w:val="000000" w:themeColor="text1"/>
          <w:shd w:val="clear" w:color="auto" w:fill="FFFFFF"/>
        </w:rPr>
      </w:pPr>
    </w:p>
    <w:p w14:paraId="69EBE0E1" w14:textId="77777777" w:rsidR="00E96AAA" w:rsidRPr="004C23CD" w:rsidRDefault="00E96AAA" w:rsidP="00AF1420">
      <w:pPr>
        <w:ind w:left="284" w:hanging="284"/>
        <w:textAlignment w:val="baseline"/>
        <w:rPr>
          <w:color w:val="000000" w:themeColor="text1"/>
          <w:shd w:val="clear" w:color="auto" w:fill="FFFFFF"/>
        </w:rPr>
      </w:pPr>
      <w:r w:rsidRPr="004C23CD">
        <w:rPr>
          <w:color w:val="000000" w:themeColor="text1"/>
          <w:shd w:val="clear" w:color="auto" w:fill="FFFFFF"/>
        </w:rPr>
        <w:t xml:space="preserve">Pink, H. D. (2005). </w:t>
      </w:r>
      <w:r w:rsidRPr="004C23CD">
        <w:rPr>
          <w:i/>
          <w:color w:val="000000" w:themeColor="text1"/>
          <w:shd w:val="clear" w:color="auto" w:fill="FFFFFF"/>
        </w:rPr>
        <w:t>A whole new mind</w:t>
      </w:r>
      <w:r w:rsidRPr="004C23CD">
        <w:rPr>
          <w:color w:val="000000" w:themeColor="text1"/>
          <w:shd w:val="clear" w:color="auto" w:fill="FFFFFF"/>
        </w:rPr>
        <w:t xml:space="preserve">. </w:t>
      </w:r>
      <w:r>
        <w:rPr>
          <w:color w:val="000000" w:themeColor="text1"/>
          <w:shd w:val="clear" w:color="auto" w:fill="FFFFFF"/>
        </w:rPr>
        <w:t xml:space="preserve">New York: NY. Riverhead Books. </w:t>
      </w:r>
    </w:p>
    <w:p w14:paraId="191F16E5" w14:textId="77777777" w:rsidR="00E96AAA" w:rsidRPr="004C23CD" w:rsidRDefault="00E96AAA" w:rsidP="00AF1420">
      <w:pPr>
        <w:spacing w:line="202" w:lineRule="atLeast"/>
        <w:ind w:left="284" w:hanging="284"/>
        <w:textAlignment w:val="baseline"/>
        <w:rPr>
          <w:rFonts w:eastAsiaTheme="majorEastAsia"/>
          <w:color w:val="000000" w:themeColor="text1"/>
        </w:rPr>
      </w:pPr>
    </w:p>
    <w:p w14:paraId="58BE0C08" w14:textId="77777777" w:rsidR="00E96AAA" w:rsidRPr="001C520B" w:rsidRDefault="00E96AAA" w:rsidP="00AF1420">
      <w:pPr>
        <w:ind w:left="284" w:hanging="284"/>
        <w:rPr>
          <w:lang w:val="en-CA"/>
        </w:rPr>
      </w:pPr>
      <w:r w:rsidRPr="001C520B">
        <w:t>Pirson, M., Langer, E. J., Bodner, T., &amp; Zilcha, S. (2012).</w:t>
      </w:r>
      <w:r>
        <w:rPr>
          <w:lang w:val="en-CA"/>
        </w:rPr>
        <w:t xml:space="preserve"> </w:t>
      </w:r>
      <w:r w:rsidRPr="00FE1872">
        <w:rPr>
          <w:i/>
        </w:rPr>
        <w:t>The development</w:t>
      </w:r>
      <w:r w:rsidRPr="00FE1872">
        <w:rPr>
          <w:i/>
          <w:lang w:val="en-CA"/>
        </w:rPr>
        <w:t xml:space="preserve"> </w:t>
      </w:r>
      <w:r w:rsidRPr="00FE1872">
        <w:rPr>
          <w:i/>
        </w:rPr>
        <w:t>and validation of the Langer Mindfulness Scale - Enabling a socio-cognitive perspective of mindfulness in organizational context</w:t>
      </w:r>
      <w:r w:rsidRPr="001C520B">
        <w:t>. (Ford-ham University Schools of Business Research Paper). New York, NY:Fordham University Graduate School of Business Administration.</w:t>
      </w:r>
    </w:p>
    <w:p w14:paraId="0DE07BA1" w14:textId="77777777" w:rsidR="00E96AAA" w:rsidRPr="001C520B" w:rsidRDefault="00E96AAA" w:rsidP="00AF1420">
      <w:pPr>
        <w:spacing w:line="202" w:lineRule="atLeast"/>
        <w:ind w:left="284" w:hanging="284"/>
        <w:textAlignment w:val="baseline"/>
        <w:rPr>
          <w:rFonts w:eastAsiaTheme="majorEastAsia"/>
          <w:color w:val="000000" w:themeColor="text1"/>
        </w:rPr>
      </w:pPr>
    </w:p>
    <w:p w14:paraId="572D0A49" w14:textId="1567C573" w:rsidR="00E96AAA" w:rsidRDefault="00E96AAA" w:rsidP="00AF1420">
      <w:pPr>
        <w:spacing w:line="202" w:lineRule="atLeast"/>
        <w:ind w:left="284" w:hanging="284"/>
        <w:textAlignment w:val="baseline"/>
        <w:rPr>
          <w:rFonts w:eastAsiaTheme="majorEastAsia"/>
          <w:color w:val="000000" w:themeColor="text1"/>
        </w:rPr>
      </w:pPr>
      <w:r>
        <w:rPr>
          <w:rFonts w:eastAsiaTheme="majorEastAsia"/>
          <w:color w:val="000000" w:themeColor="text1"/>
        </w:rPr>
        <w:t xml:space="preserve">Plucker, A. J., Beghetto, A. R. &amp; Dow, T. G. (2004). Why isn’t creativity more important to educational psychologists? Potentials, pitfalls and future directions in creativity research. </w:t>
      </w:r>
      <w:r w:rsidRPr="00770709">
        <w:rPr>
          <w:rFonts w:eastAsiaTheme="majorEastAsia"/>
          <w:i/>
          <w:color w:val="000000" w:themeColor="text1"/>
        </w:rPr>
        <w:t>Educational Psychologist,</w:t>
      </w:r>
      <w:r>
        <w:rPr>
          <w:rFonts w:eastAsiaTheme="majorEastAsia"/>
          <w:color w:val="000000" w:themeColor="text1"/>
        </w:rPr>
        <w:t xml:space="preserve"> 39, 83-96.</w:t>
      </w:r>
    </w:p>
    <w:p w14:paraId="75F07280" w14:textId="77777777" w:rsidR="00E96AAA" w:rsidRDefault="00E96AAA" w:rsidP="00AF1420">
      <w:pPr>
        <w:spacing w:line="202" w:lineRule="atLeast"/>
        <w:ind w:left="284" w:hanging="284"/>
        <w:textAlignment w:val="baseline"/>
        <w:rPr>
          <w:rFonts w:eastAsiaTheme="majorEastAsia"/>
          <w:color w:val="000000" w:themeColor="text1"/>
        </w:rPr>
      </w:pPr>
    </w:p>
    <w:p w14:paraId="24658C7E" w14:textId="77777777" w:rsidR="00E96AAA" w:rsidRPr="004C23CD" w:rsidRDefault="00E96AAA" w:rsidP="00AF1420">
      <w:pPr>
        <w:ind w:left="284" w:hanging="284"/>
        <w:textAlignment w:val="baseline"/>
        <w:rPr>
          <w:bCs/>
          <w:color w:val="000000" w:themeColor="text1"/>
        </w:rPr>
      </w:pPr>
      <w:r>
        <w:rPr>
          <w:color w:val="000000" w:themeColor="text1"/>
          <w:shd w:val="clear" w:color="auto" w:fill="FFFFFF"/>
        </w:rPr>
        <w:t>Polit, F. D. &amp; Beck, T. C</w:t>
      </w:r>
      <w:r w:rsidRPr="004C23CD">
        <w:rPr>
          <w:color w:val="000000" w:themeColor="text1"/>
          <w:shd w:val="clear" w:color="auto" w:fill="FFFFFF"/>
        </w:rPr>
        <w:t xml:space="preserve">. (2010). </w:t>
      </w:r>
      <w:r w:rsidRPr="004C23CD">
        <w:rPr>
          <w:bCs/>
          <w:color w:val="000000" w:themeColor="text1"/>
        </w:rPr>
        <w:t>Gen</w:t>
      </w:r>
      <w:r>
        <w:rPr>
          <w:bCs/>
          <w:color w:val="000000" w:themeColor="text1"/>
        </w:rPr>
        <w:t xml:space="preserve">eralization in quantitative and </w:t>
      </w:r>
      <w:r w:rsidRPr="004C23CD">
        <w:rPr>
          <w:bCs/>
          <w:color w:val="000000" w:themeColor="text1"/>
        </w:rPr>
        <w:t xml:space="preserve">qualitative research: </w:t>
      </w:r>
    </w:p>
    <w:p w14:paraId="66CB7824" w14:textId="77777777" w:rsidR="00E96AAA" w:rsidRPr="001459D9" w:rsidRDefault="00E96AAA" w:rsidP="00F925A1">
      <w:pPr>
        <w:ind w:left="284"/>
        <w:textAlignment w:val="baseline"/>
        <w:rPr>
          <w:b/>
          <w:bCs/>
          <w:color w:val="000000" w:themeColor="text1"/>
          <w:lang w:val="en-CA" w:eastAsia="en-CA"/>
        </w:rPr>
      </w:pPr>
      <w:r w:rsidRPr="004C23CD">
        <w:rPr>
          <w:bCs/>
          <w:color w:val="000000" w:themeColor="text1"/>
        </w:rPr>
        <w:t xml:space="preserve">Myths and strategies. </w:t>
      </w:r>
      <w:hyperlink r:id="rId27" w:tooltip="Go to International Journal of Nursing Studies on ScienceDirect" w:history="1">
        <w:r w:rsidRPr="004C23CD">
          <w:rPr>
            <w:rStyle w:val="Hyperlink"/>
            <w:i/>
            <w:color w:val="000000" w:themeColor="text1"/>
            <w:bdr w:val="none" w:sz="0" w:space="0" w:color="auto" w:frame="1"/>
          </w:rPr>
          <w:t>International Journal of Nursing Studies</w:t>
        </w:r>
      </w:hyperlink>
      <w:r w:rsidRPr="004C23CD">
        <w:rPr>
          <w:rStyle w:val="Hyperlink"/>
          <w:i/>
          <w:color w:val="000000" w:themeColor="text1"/>
          <w:bdr w:val="none" w:sz="0" w:space="0" w:color="auto" w:frame="1"/>
        </w:rPr>
        <w:t>,</w:t>
      </w:r>
      <w:r w:rsidRPr="004C23CD">
        <w:rPr>
          <w:rStyle w:val="Hyperlink"/>
          <w:color w:val="000000" w:themeColor="text1"/>
          <w:bdr w:val="none" w:sz="0" w:space="0" w:color="auto" w:frame="1"/>
        </w:rPr>
        <w:t xml:space="preserve"> 47,</w:t>
      </w:r>
      <w:r w:rsidRPr="004C23CD">
        <w:rPr>
          <w:color w:val="000000" w:themeColor="text1"/>
        </w:rPr>
        <w:t xml:space="preserve"> 1451–1458.</w:t>
      </w:r>
    </w:p>
    <w:p w14:paraId="26CCEA07" w14:textId="77777777" w:rsidR="00E96AAA" w:rsidRDefault="00E96AAA" w:rsidP="00AF1420">
      <w:pPr>
        <w:spacing w:line="202" w:lineRule="atLeast"/>
        <w:ind w:left="284" w:hanging="284"/>
        <w:textAlignment w:val="baseline"/>
        <w:rPr>
          <w:rFonts w:eastAsiaTheme="majorEastAsia"/>
          <w:color w:val="000000" w:themeColor="text1"/>
        </w:rPr>
      </w:pPr>
    </w:p>
    <w:p w14:paraId="1E3AC611" w14:textId="77777777" w:rsidR="00E96AAA" w:rsidRPr="00871619" w:rsidRDefault="00E96AAA" w:rsidP="00AF1420">
      <w:pPr>
        <w:spacing w:line="202" w:lineRule="atLeast"/>
        <w:ind w:left="284" w:hanging="284"/>
        <w:textAlignment w:val="baseline"/>
      </w:pPr>
      <w:r>
        <w:rPr>
          <w:rFonts w:eastAsiaTheme="majorEastAsia"/>
        </w:rPr>
        <w:t>Powell, S.</w:t>
      </w:r>
      <w:r>
        <w:t xml:space="preserve"> (2008). The management and consumption of organizational creativity. </w:t>
      </w:r>
      <w:r w:rsidRPr="00871619">
        <w:rPr>
          <w:i/>
        </w:rPr>
        <w:t>Journal of Consumer Marketing, 25</w:t>
      </w:r>
      <w:r w:rsidRPr="00871619">
        <w:t>, 158-166.</w:t>
      </w:r>
    </w:p>
    <w:p w14:paraId="4FCD4481" w14:textId="77777777" w:rsidR="00E96AAA" w:rsidRPr="00871619" w:rsidRDefault="00E96AAA" w:rsidP="00AF1420">
      <w:pPr>
        <w:spacing w:line="202" w:lineRule="atLeast"/>
        <w:ind w:left="284" w:hanging="284"/>
        <w:textAlignment w:val="baseline"/>
        <w:rPr>
          <w:rFonts w:eastAsiaTheme="majorEastAsia"/>
          <w:color w:val="000000" w:themeColor="text1"/>
        </w:rPr>
      </w:pPr>
    </w:p>
    <w:p w14:paraId="10C9E9E6" w14:textId="77777777" w:rsidR="00E96AAA" w:rsidRPr="00871619" w:rsidRDefault="00E96AAA" w:rsidP="00AF1420">
      <w:pPr>
        <w:spacing w:line="202" w:lineRule="atLeast"/>
        <w:ind w:left="284" w:hanging="284"/>
        <w:textAlignment w:val="baseline"/>
        <w:rPr>
          <w:rFonts w:eastAsiaTheme="majorEastAsia"/>
          <w:color w:val="000000" w:themeColor="text1"/>
        </w:rPr>
      </w:pPr>
      <w:r w:rsidRPr="00871619">
        <w:rPr>
          <w:rFonts w:eastAsiaTheme="majorEastAsia"/>
          <w:color w:val="000000" w:themeColor="text1"/>
        </w:rPr>
        <w:t xml:space="preserve">Pryor, M. G., Singleton, L, Taneja, S. &amp; Toombs, L. The 4R’s model for nurturing creative talent. </w:t>
      </w:r>
      <w:r w:rsidRPr="00871619">
        <w:rPr>
          <w:rFonts w:eastAsiaTheme="majorEastAsia"/>
          <w:i/>
          <w:color w:val="000000" w:themeColor="text1"/>
        </w:rPr>
        <w:t xml:space="preserve"> International Journal of Business and Public Administration, </w:t>
      </w:r>
      <w:r w:rsidRPr="00871619">
        <w:rPr>
          <w:rFonts w:eastAsiaTheme="majorEastAsia"/>
          <w:color w:val="000000" w:themeColor="text1"/>
        </w:rPr>
        <w:t xml:space="preserve">7, 27-39. </w:t>
      </w:r>
    </w:p>
    <w:p w14:paraId="2D1ED8A6" w14:textId="77777777" w:rsidR="00E96AAA" w:rsidRPr="00871619" w:rsidRDefault="00E96AAA" w:rsidP="00AF1420">
      <w:pPr>
        <w:spacing w:line="202" w:lineRule="atLeast"/>
        <w:ind w:left="284" w:hanging="284"/>
        <w:textAlignment w:val="baseline"/>
      </w:pPr>
    </w:p>
    <w:p w14:paraId="136A25B5" w14:textId="77777777" w:rsidR="00E96AAA" w:rsidRPr="00871619" w:rsidRDefault="00134723" w:rsidP="00AF1420">
      <w:pPr>
        <w:spacing w:line="202" w:lineRule="atLeast"/>
        <w:ind w:left="284" w:hanging="284"/>
        <w:textAlignment w:val="baseline"/>
        <w:rPr>
          <w:color w:val="000000" w:themeColor="text1"/>
        </w:rPr>
      </w:pPr>
      <w:hyperlink r:id="rId28" w:tooltip="Search for Puccio, Gerard" w:history="1">
        <w:r w:rsidR="00E96AAA" w:rsidRPr="00871619">
          <w:rPr>
            <w:rStyle w:val="Hyperlink"/>
            <w:color w:val="000000" w:themeColor="text1"/>
            <w:u w:val="none"/>
            <w:bdr w:val="none" w:sz="0" w:space="0" w:color="auto" w:frame="1"/>
          </w:rPr>
          <w:t>Puccio, G.</w:t>
        </w:r>
      </w:hyperlink>
      <w:r w:rsidR="00E96AAA" w:rsidRPr="00871619">
        <w:rPr>
          <w:rStyle w:val="Hyperlink"/>
          <w:color w:val="000000" w:themeColor="text1"/>
          <w:u w:val="none"/>
          <w:bdr w:val="none" w:sz="0" w:space="0" w:color="auto" w:frame="1"/>
        </w:rPr>
        <w:t xml:space="preserve"> (1999). </w:t>
      </w:r>
      <w:hyperlink r:id="rId29" w:tooltip="Search for Creativity &amp; Innovation Management" w:history="1">
        <w:r w:rsidR="00E96AAA" w:rsidRPr="00871619">
          <w:rPr>
            <w:rStyle w:val="Hyperlink"/>
            <w:i/>
            <w:color w:val="000000" w:themeColor="text1"/>
            <w:u w:val="none"/>
            <w:bdr w:val="none" w:sz="0" w:space="0" w:color="auto" w:frame="1"/>
          </w:rPr>
          <w:t>Creativity &amp; Innovation Management</w:t>
        </w:r>
      </w:hyperlink>
      <w:r w:rsidR="00E96AAA" w:rsidRPr="00871619">
        <w:rPr>
          <w:rStyle w:val="Hyperlink"/>
          <w:color w:val="000000" w:themeColor="text1"/>
          <w:u w:val="none"/>
          <w:bdr w:val="none" w:sz="0" w:space="0" w:color="auto" w:frame="1"/>
        </w:rPr>
        <w:t>,</w:t>
      </w:r>
      <w:r w:rsidR="00E96AAA" w:rsidRPr="00871619">
        <w:rPr>
          <w:color w:val="000000" w:themeColor="text1"/>
        </w:rPr>
        <w:t xml:space="preserve"> 8(3), 171. </w:t>
      </w:r>
    </w:p>
    <w:p w14:paraId="6A355C94" w14:textId="77777777" w:rsidR="00E96AAA" w:rsidRPr="00871619" w:rsidRDefault="00E96AAA" w:rsidP="00AF1420">
      <w:pPr>
        <w:spacing w:line="202" w:lineRule="atLeast"/>
        <w:ind w:left="284" w:hanging="284"/>
        <w:textAlignment w:val="baseline"/>
        <w:rPr>
          <w:color w:val="000000" w:themeColor="text1"/>
        </w:rPr>
      </w:pPr>
    </w:p>
    <w:p w14:paraId="1C2D9314" w14:textId="77777777" w:rsidR="00E96AAA" w:rsidRDefault="00E96AAA" w:rsidP="00AF1420">
      <w:pPr>
        <w:tabs>
          <w:tab w:val="left" w:pos="3690"/>
        </w:tabs>
        <w:spacing w:after="324"/>
        <w:ind w:left="284" w:hanging="284"/>
        <w:rPr>
          <w:iCs/>
          <w:color w:val="000000" w:themeColor="text1"/>
        </w:rPr>
      </w:pPr>
      <w:r w:rsidRPr="00871619">
        <w:rPr>
          <w:iCs/>
          <w:color w:val="000000" w:themeColor="text1"/>
        </w:rPr>
        <w:t>Puccio, G. J., Murdock, M. C. &amp; Mance, M. (2005). Current developments in creative problem solving for organization</w:t>
      </w:r>
      <w:r>
        <w:rPr>
          <w:iCs/>
          <w:color w:val="000000" w:themeColor="text1"/>
        </w:rPr>
        <w:t xml:space="preserve">. </w:t>
      </w:r>
      <w:r w:rsidRPr="000D4BCB">
        <w:rPr>
          <w:i/>
          <w:iCs/>
          <w:color w:val="000000" w:themeColor="text1"/>
        </w:rPr>
        <w:t>The Korean Journal of Thinking and Problem Solving</w:t>
      </w:r>
      <w:r>
        <w:rPr>
          <w:iCs/>
          <w:color w:val="000000" w:themeColor="text1"/>
        </w:rPr>
        <w:t xml:space="preserve">, 15, 43-76. </w:t>
      </w:r>
    </w:p>
    <w:p w14:paraId="1B701CAB" w14:textId="77777777" w:rsidR="00E96AAA" w:rsidRPr="004C23CD" w:rsidRDefault="00E96AAA" w:rsidP="00AF1420">
      <w:pPr>
        <w:tabs>
          <w:tab w:val="left" w:pos="3690"/>
        </w:tabs>
        <w:spacing w:after="324"/>
        <w:ind w:left="284" w:hanging="284"/>
        <w:rPr>
          <w:iCs/>
          <w:color w:val="000000" w:themeColor="text1"/>
        </w:rPr>
      </w:pPr>
      <w:r w:rsidRPr="004C23CD">
        <w:rPr>
          <w:iCs/>
          <w:color w:val="000000" w:themeColor="text1"/>
        </w:rPr>
        <w:lastRenderedPageBreak/>
        <w:t xml:space="preserve">Puccio, J. G., Mance, M. &amp; Murdock, M. (2011). </w:t>
      </w:r>
      <w:r w:rsidRPr="004C23CD">
        <w:rPr>
          <w:i/>
          <w:iCs/>
          <w:color w:val="000000" w:themeColor="text1"/>
        </w:rPr>
        <w:t>Creative leadership: Skills that drive change</w:t>
      </w:r>
      <w:r w:rsidRPr="004C23CD">
        <w:rPr>
          <w:iCs/>
          <w:color w:val="000000" w:themeColor="text1"/>
        </w:rPr>
        <w:t xml:space="preserve">.  California, CA: Thousand Oaks.  </w:t>
      </w:r>
    </w:p>
    <w:p w14:paraId="37087AA7" w14:textId="77777777" w:rsidR="00E96AAA" w:rsidRDefault="00E96AAA" w:rsidP="00AF1420">
      <w:pPr>
        <w:tabs>
          <w:tab w:val="left" w:pos="3690"/>
        </w:tabs>
        <w:spacing w:after="324"/>
        <w:ind w:left="284" w:hanging="284"/>
        <w:rPr>
          <w:iCs/>
          <w:color w:val="000000" w:themeColor="text1"/>
        </w:rPr>
      </w:pPr>
      <w:r>
        <w:rPr>
          <w:iCs/>
          <w:color w:val="000000" w:themeColor="text1"/>
        </w:rPr>
        <w:t>Puccio, J. G., Mance, M.,</w:t>
      </w:r>
      <w:r w:rsidRPr="004C23CD">
        <w:rPr>
          <w:iCs/>
          <w:color w:val="000000" w:themeColor="text1"/>
        </w:rPr>
        <w:t xml:space="preserve"> Switalski, M.</w:t>
      </w:r>
      <w:r>
        <w:rPr>
          <w:iCs/>
          <w:color w:val="000000" w:themeColor="text1"/>
        </w:rPr>
        <w:t xml:space="preserve"> &amp; Reali, P. </w:t>
      </w:r>
      <w:r w:rsidRPr="004C23CD">
        <w:rPr>
          <w:iCs/>
          <w:color w:val="000000" w:themeColor="text1"/>
        </w:rPr>
        <w:t xml:space="preserve">(2012). </w:t>
      </w:r>
      <w:r w:rsidRPr="004C23CD">
        <w:rPr>
          <w:i/>
          <w:iCs/>
          <w:color w:val="000000" w:themeColor="text1"/>
        </w:rPr>
        <w:t>Creativity rising: Creative thinking and</w:t>
      </w:r>
      <w:r>
        <w:rPr>
          <w:i/>
          <w:iCs/>
          <w:color w:val="000000" w:themeColor="text1"/>
        </w:rPr>
        <w:t xml:space="preserve"> </w:t>
      </w:r>
      <w:r w:rsidRPr="004C23CD">
        <w:rPr>
          <w:i/>
          <w:iCs/>
          <w:color w:val="000000" w:themeColor="text1"/>
        </w:rPr>
        <w:t>creative problem solving in the 21</w:t>
      </w:r>
      <w:r w:rsidRPr="004C23CD">
        <w:rPr>
          <w:i/>
          <w:iCs/>
          <w:color w:val="000000" w:themeColor="text1"/>
          <w:vertAlign w:val="superscript"/>
        </w:rPr>
        <w:t>st</w:t>
      </w:r>
      <w:r w:rsidRPr="004C23CD">
        <w:rPr>
          <w:i/>
          <w:iCs/>
          <w:color w:val="000000" w:themeColor="text1"/>
        </w:rPr>
        <w:t xml:space="preserve"> century.</w:t>
      </w:r>
      <w:r>
        <w:rPr>
          <w:iCs/>
          <w:color w:val="000000" w:themeColor="text1"/>
        </w:rPr>
        <w:t xml:space="preserve">  New York, New York. </w:t>
      </w:r>
    </w:p>
    <w:p w14:paraId="5B562ACA" w14:textId="77777777" w:rsidR="00E96AAA" w:rsidRPr="00365744" w:rsidRDefault="00E96AAA" w:rsidP="00AF1420">
      <w:pPr>
        <w:ind w:left="284" w:hanging="284"/>
        <w:rPr>
          <w:lang w:val="en-CA"/>
        </w:rPr>
      </w:pPr>
      <w:r w:rsidRPr="00365744">
        <w:t xml:space="preserve">Raelin, J. A. (2001). Public reflection as the basis of learning. </w:t>
      </w:r>
      <w:r w:rsidRPr="00365744">
        <w:rPr>
          <w:i/>
        </w:rPr>
        <w:t>Management Learning</w:t>
      </w:r>
      <w:r w:rsidRPr="00365744">
        <w:t>,</w:t>
      </w:r>
      <w:r w:rsidRPr="00365744">
        <w:rPr>
          <w:lang w:val="en-CA"/>
        </w:rPr>
        <w:t xml:space="preserve"> </w:t>
      </w:r>
      <w:r w:rsidRPr="00365744">
        <w:t>32, 11-30.</w:t>
      </w:r>
    </w:p>
    <w:p w14:paraId="13B46439" w14:textId="77777777" w:rsidR="00E96AAA" w:rsidRDefault="00E96AAA" w:rsidP="00AF1420">
      <w:pPr>
        <w:ind w:left="284" w:hanging="284"/>
      </w:pPr>
    </w:p>
    <w:p w14:paraId="0A759436" w14:textId="77777777" w:rsidR="00E96AAA" w:rsidRPr="00871619" w:rsidRDefault="00E96AAA" w:rsidP="00AF1420">
      <w:pPr>
        <w:ind w:left="284" w:hanging="284"/>
      </w:pPr>
      <w:r>
        <w:t xml:space="preserve">Raney, A. F. (2014). Agility in adversity: Integrating mindfulness and principles of </w:t>
      </w:r>
      <w:r w:rsidRPr="00871619">
        <w:t xml:space="preserve">adaptive leadership in the administration of a community mental health center. </w:t>
      </w:r>
      <w:r w:rsidRPr="00871619">
        <w:rPr>
          <w:rStyle w:val="Emphasis"/>
          <w:bCs/>
        </w:rPr>
        <w:t>Clinical Social Work Journal</w:t>
      </w:r>
      <w:r w:rsidRPr="00871619">
        <w:t>, 42, 312-32</w:t>
      </w:r>
    </w:p>
    <w:p w14:paraId="5BC38341" w14:textId="77777777" w:rsidR="00E96AAA" w:rsidRPr="00871619" w:rsidRDefault="00E96AAA" w:rsidP="00AF1420">
      <w:pPr>
        <w:ind w:left="284" w:hanging="284"/>
      </w:pPr>
    </w:p>
    <w:p w14:paraId="768F31D2" w14:textId="77777777" w:rsidR="00E96AAA" w:rsidRPr="00871619" w:rsidRDefault="00E96AAA" w:rsidP="00AF1420">
      <w:pPr>
        <w:ind w:left="284" w:hanging="284"/>
        <w:rPr>
          <w:lang w:val="en-CA"/>
        </w:rPr>
      </w:pPr>
      <w:r w:rsidRPr="00871619">
        <w:t>Raosoft. (2004). Sample size calculator</w:t>
      </w:r>
      <w:r w:rsidRPr="00871619">
        <w:rPr>
          <w:lang w:val="en-CA"/>
        </w:rPr>
        <w:t xml:space="preserve">. </w:t>
      </w:r>
      <w:r w:rsidRPr="00871619">
        <w:t xml:space="preserve">Retrieved from </w:t>
      </w:r>
      <w:hyperlink r:id="rId30" w:history="1">
        <w:r w:rsidRPr="00871619">
          <w:rPr>
            <w:rStyle w:val="Hyperlink"/>
            <w:color w:val="auto"/>
          </w:rPr>
          <w:t>http://www.raosoft.com</w:t>
        </w:r>
      </w:hyperlink>
    </w:p>
    <w:p w14:paraId="6E7743FE" w14:textId="77777777" w:rsidR="00E96AAA" w:rsidRPr="00871619" w:rsidRDefault="00E96AAA" w:rsidP="00AF1420">
      <w:pPr>
        <w:ind w:left="284" w:hanging="284"/>
        <w:rPr>
          <w:lang w:val="en-CA"/>
        </w:rPr>
      </w:pPr>
    </w:p>
    <w:p w14:paraId="7078471B" w14:textId="77777777" w:rsidR="00E96AAA" w:rsidRPr="00C00C0E" w:rsidRDefault="00E96AAA" w:rsidP="00AF1420">
      <w:pPr>
        <w:tabs>
          <w:tab w:val="left" w:pos="3690"/>
        </w:tabs>
        <w:spacing w:after="324"/>
        <w:ind w:left="284" w:hanging="284"/>
        <w:rPr>
          <w:iCs/>
          <w:color w:val="000000" w:themeColor="text1"/>
        </w:rPr>
      </w:pPr>
      <w:r w:rsidRPr="00871619">
        <w:t xml:space="preserve">Raphael, K. (1987). Recall bias: a proposal for assessment and control. </w:t>
      </w:r>
      <w:r w:rsidRPr="00871619">
        <w:rPr>
          <w:i/>
        </w:rPr>
        <w:t>International</w:t>
      </w:r>
      <w:r w:rsidRPr="00871619">
        <w:t xml:space="preserve"> </w:t>
      </w:r>
      <w:r w:rsidRPr="00871619">
        <w:rPr>
          <w:i/>
        </w:rPr>
        <w:t>Journal of Epidemiology</w:t>
      </w:r>
      <w:r w:rsidRPr="00871619">
        <w:t>, 16, 67-70</w:t>
      </w:r>
      <w:r w:rsidRPr="004C23CD">
        <w:rPr>
          <w:color w:val="000000" w:themeColor="text1"/>
        </w:rPr>
        <w:t>.</w:t>
      </w:r>
    </w:p>
    <w:p w14:paraId="514CBCEF" w14:textId="0094A1E2" w:rsidR="00E96AAA" w:rsidRPr="004C23CD" w:rsidRDefault="00E96AAA" w:rsidP="00AF1420">
      <w:pPr>
        <w:ind w:left="284" w:hanging="284"/>
        <w:rPr>
          <w:color w:val="000000" w:themeColor="text1"/>
        </w:rPr>
      </w:pPr>
      <w:r w:rsidRPr="004C23CD">
        <w:rPr>
          <w:color w:val="000000" w:themeColor="text1"/>
        </w:rPr>
        <w:t>Ray, L., Baker, L. &amp; Plowman, A. (2011). Organizational min</w:t>
      </w:r>
      <w:r w:rsidR="004D64A4">
        <w:rPr>
          <w:color w:val="000000" w:themeColor="text1"/>
        </w:rPr>
        <w:t xml:space="preserve">dfulness in business </w:t>
      </w:r>
      <w:r w:rsidRPr="004C23CD">
        <w:rPr>
          <w:color w:val="000000" w:themeColor="text1"/>
        </w:rPr>
        <w:t>schools. Academy of Management Learning and Education Journal, 10, 188–203.</w:t>
      </w:r>
    </w:p>
    <w:p w14:paraId="07F90CD9" w14:textId="77777777" w:rsidR="00E96AAA" w:rsidRPr="004C23CD" w:rsidRDefault="00E96AAA" w:rsidP="00AF1420">
      <w:pPr>
        <w:ind w:left="284" w:hanging="284"/>
        <w:rPr>
          <w:color w:val="000000" w:themeColor="text1"/>
        </w:rPr>
      </w:pPr>
    </w:p>
    <w:p w14:paraId="786E8325" w14:textId="77777777" w:rsidR="00E96AAA" w:rsidRDefault="00E96AAA" w:rsidP="00AF1420">
      <w:pPr>
        <w:ind w:left="284" w:hanging="284"/>
        <w:rPr>
          <w:color w:val="000000" w:themeColor="text1"/>
        </w:rPr>
      </w:pPr>
      <w:r>
        <w:rPr>
          <w:color w:val="000000" w:themeColor="text1"/>
        </w:rPr>
        <w:t xml:space="preserve">Rhodes, M. (1961). Analysis of creativity. </w:t>
      </w:r>
      <w:r w:rsidRPr="00BF5160">
        <w:rPr>
          <w:i/>
          <w:color w:val="000000" w:themeColor="text1"/>
        </w:rPr>
        <w:t>Phi Delta Kappan</w:t>
      </w:r>
      <w:r>
        <w:rPr>
          <w:color w:val="000000" w:themeColor="text1"/>
        </w:rPr>
        <w:t xml:space="preserve">, 42, 307-309. </w:t>
      </w:r>
    </w:p>
    <w:p w14:paraId="42AA29FD" w14:textId="77777777" w:rsidR="00E96AAA" w:rsidRDefault="00E96AAA" w:rsidP="00AF1420">
      <w:pPr>
        <w:ind w:left="284" w:hanging="284"/>
        <w:rPr>
          <w:color w:val="000000" w:themeColor="text1"/>
        </w:rPr>
      </w:pPr>
    </w:p>
    <w:p w14:paraId="15199904" w14:textId="17274739" w:rsidR="00E96AAA" w:rsidRPr="004C23CD" w:rsidRDefault="00E96AAA" w:rsidP="00AF1420">
      <w:pPr>
        <w:ind w:left="284" w:hanging="284"/>
        <w:rPr>
          <w:color w:val="000000" w:themeColor="text1"/>
        </w:rPr>
      </w:pPr>
      <w:r w:rsidRPr="004C23CD">
        <w:rPr>
          <w:color w:val="000000" w:themeColor="text1"/>
        </w:rPr>
        <w:t xml:space="preserve">Robson, C. (2002). </w:t>
      </w:r>
      <w:r w:rsidRPr="004C23CD">
        <w:rPr>
          <w:i/>
          <w:color w:val="000000" w:themeColor="text1"/>
        </w:rPr>
        <w:t xml:space="preserve">Real </w:t>
      </w:r>
      <w:r w:rsidR="002375B0">
        <w:rPr>
          <w:i/>
          <w:color w:val="000000" w:themeColor="text1"/>
        </w:rPr>
        <w:t>world r</w:t>
      </w:r>
      <w:r w:rsidRPr="004C23CD">
        <w:rPr>
          <w:i/>
          <w:color w:val="000000" w:themeColor="text1"/>
        </w:rPr>
        <w:t>esearch.</w:t>
      </w:r>
      <w:r w:rsidRPr="004C23CD">
        <w:rPr>
          <w:color w:val="000000" w:themeColor="text1"/>
        </w:rPr>
        <w:t xml:space="preserve"> Malden, Massachusetts: Blackwell.</w:t>
      </w:r>
    </w:p>
    <w:p w14:paraId="120FFA95" w14:textId="77777777" w:rsidR="00E96AAA" w:rsidRDefault="00E96AAA" w:rsidP="00AF1420">
      <w:pPr>
        <w:ind w:left="284" w:hanging="284"/>
        <w:rPr>
          <w:color w:val="000000" w:themeColor="text1"/>
        </w:rPr>
      </w:pPr>
    </w:p>
    <w:p w14:paraId="0A0CEE97" w14:textId="77777777" w:rsidR="00E96AAA" w:rsidRPr="004C23CD" w:rsidRDefault="00E96AAA" w:rsidP="00AF1420">
      <w:pPr>
        <w:ind w:left="284" w:hanging="284"/>
      </w:pPr>
      <w:r w:rsidRPr="004C23CD">
        <w:t>Roche, M., Haar, J. M. &amp; Luthans, F. (2014). The role of mindfulness and psychological</w:t>
      </w:r>
    </w:p>
    <w:p w14:paraId="2D29BCC5" w14:textId="77777777" w:rsidR="00E96AAA" w:rsidRPr="004C23CD" w:rsidRDefault="00E96AAA" w:rsidP="00F925A1">
      <w:pPr>
        <w:ind w:left="284"/>
        <w:rPr>
          <w:i/>
        </w:rPr>
      </w:pPr>
      <w:r w:rsidRPr="004C23CD">
        <w:t xml:space="preserve">capital on the well-being of leaders.  </w:t>
      </w:r>
      <w:r w:rsidRPr="004C23CD">
        <w:rPr>
          <w:i/>
        </w:rPr>
        <w:t xml:space="preserve">Journal of Occupational Health Psychology, </w:t>
      </w:r>
    </w:p>
    <w:p w14:paraId="353BA7F6" w14:textId="77777777" w:rsidR="00E96AAA" w:rsidRPr="004C23CD" w:rsidRDefault="00E96AAA" w:rsidP="00F925A1">
      <w:pPr>
        <w:ind w:left="284"/>
        <w:rPr>
          <w:color w:val="000000" w:themeColor="text1"/>
        </w:rPr>
      </w:pPr>
      <w:r w:rsidRPr="004C23CD">
        <w:rPr>
          <w:color w:val="000000" w:themeColor="text1"/>
        </w:rPr>
        <w:t>Advance online publication. http://dx.doi.org/10.1037/a0037183</w:t>
      </w:r>
    </w:p>
    <w:p w14:paraId="4CA74C67" w14:textId="77777777" w:rsidR="00E96AAA" w:rsidRDefault="00E96AAA" w:rsidP="00AF1420">
      <w:pPr>
        <w:ind w:left="284" w:hanging="284"/>
        <w:rPr>
          <w:color w:val="000000" w:themeColor="text1"/>
        </w:rPr>
      </w:pPr>
    </w:p>
    <w:p w14:paraId="481B63A1" w14:textId="2B3BC3B2" w:rsidR="00E96AAA" w:rsidRPr="004C23CD" w:rsidRDefault="00E96AAA" w:rsidP="00F925A1">
      <w:pPr>
        <w:ind w:left="284" w:hanging="284"/>
        <w:rPr>
          <w:color w:val="000000" w:themeColor="text1"/>
        </w:rPr>
      </w:pPr>
      <w:r>
        <w:rPr>
          <w:color w:val="000000" w:themeColor="text1"/>
        </w:rPr>
        <w:t>Roglio, K.  D. &amp; Light.</w:t>
      </w:r>
      <w:r w:rsidRPr="004C23CD">
        <w:rPr>
          <w:color w:val="000000" w:themeColor="text1"/>
        </w:rPr>
        <w:t xml:space="preserve"> (2009)</w:t>
      </w:r>
      <w:r w:rsidR="004D64A4">
        <w:rPr>
          <w:color w:val="000000" w:themeColor="text1"/>
        </w:rPr>
        <w:t xml:space="preserve">. “Executive MBA programs: The </w:t>
      </w:r>
      <w:r w:rsidRPr="004C23CD">
        <w:rPr>
          <w:color w:val="000000" w:themeColor="text1"/>
        </w:rPr>
        <w:t xml:space="preserve">development of the reflective executive. </w:t>
      </w:r>
      <w:r w:rsidRPr="004C23CD">
        <w:rPr>
          <w:i/>
          <w:color w:val="000000" w:themeColor="text1"/>
        </w:rPr>
        <w:t>Academy of Management Learning</w:t>
      </w:r>
      <w:r w:rsidR="00F925A1">
        <w:rPr>
          <w:color w:val="000000" w:themeColor="text1"/>
        </w:rPr>
        <w:t xml:space="preserve"> </w:t>
      </w:r>
      <w:r w:rsidRPr="004C23CD">
        <w:rPr>
          <w:i/>
          <w:color w:val="000000" w:themeColor="text1"/>
        </w:rPr>
        <w:t xml:space="preserve">and Education, </w:t>
      </w:r>
      <w:r w:rsidRPr="004C23CD">
        <w:rPr>
          <w:color w:val="000000" w:themeColor="text1"/>
        </w:rPr>
        <w:t xml:space="preserve">8, 156-173.  </w:t>
      </w:r>
    </w:p>
    <w:p w14:paraId="5DC9FE97" w14:textId="77777777" w:rsidR="00E96AAA" w:rsidRPr="004C23CD" w:rsidRDefault="00E96AAA" w:rsidP="00AF1420">
      <w:pPr>
        <w:ind w:left="284" w:hanging="284"/>
        <w:rPr>
          <w:color w:val="000000" w:themeColor="text1"/>
        </w:rPr>
      </w:pPr>
      <w:r w:rsidRPr="004C23CD">
        <w:rPr>
          <w:color w:val="000000" w:themeColor="text1"/>
        </w:rPr>
        <w:tab/>
      </w:r>
    </w:p>
    <w:p w14:paraId="2938BE4C" w14:textId="77777777" w:rsidR="00E96AAA" w:rsidRPr="004C23CD" w:rsidRDefault="00E96AAA" w:rsidP="00AF1420">
      <w:pPr>
        <w:pStyle w:val="Heading3"/>
        <w:spacing w:before="0"/>
        <w:ind w:left="284" w:hanging="284"/>
        <w:rPr>
          <w:rFonts w:ascii="Times New Roman" w:hAnsi="Times New Roman" w:cs="Times New Roman"/>
          <w:color w:val="000000" w:themeColor="text1"/>
        </w:rPr>
      </w:pPr>
      <w:r w:rsidRPr="004C23CD">
        <w:rPr>
          <w:rFonts w:ascii="Times New Roman" w:hAnsi="Times New Roman" w:cs="Times New Roman"/>
          <w:iCs/>
          <w:color w:val="000000" w:themeColor="text1"/>
        </w:rPr>
        <w:t xml:space="preserve">Rosenzweig, D. (2013). The sister of mindfulness. </w:t>
      </w:r>
      <w:r w:rsidRPr="004C23CD">
        <w:rPr>
          <w:rFonts w:ascii="Times New Roman" w:hAnsi="Times New Roman" w:cs="Times New Roman"/>
          <w:i/>
          <w:iCs/>
          <w:color w:val="000000" w:themeColor="text1"/>
        </w:rPr>
        <w:t>Journal of Clinical Psychology</w:t>
      </w:r>
      <w:r w:rsidRPr="004C23CD">
        <w:rPr>
          <w:rFonts w:ascii="Times New Roman" w:hAnsi="Times New Roman" w:cs="Times New Roman"/>
          <w:iCs/>
          <w:color w:val="000000" w:themeColor="text1"/>
        </w:rPr>
        <w:t>, 69,</w:t>
      </w:r>
    </w:p>
    <w:p w14:paraId="00E9427A" w14:textId="77777777" w:rsidR="00E96AAA" w:rsidRPr="004C23CD" w:rsidRDefault="00E96AAA" w:rsidP="00F925A1">
      <w:pPr>
        <w:pStyle w:val="Heading3"/>
        <w:spacing w:before="0"/>
        <w:ind w:left="284"/>
        <w:rPr>
          <w:rFonts w:ascii="Times New Roman" w:hAnsi="Times New Roman" w:cs="Times New Roman"/>
          <w:color w:val="000000" w:themeColor="text1"/>
        </w:rPr>
      </w:pPr>
      <w:r w:rsidRPr="004C23CD">
        <w:rPr>
          <w:rFonts w:ascii="Times New Roman" w:hAnsi="Times New Roman" w:cs="Times New Roman"/>
          <w:color w:val="000000" w:themeColor="text1"/>
        </w:rPr>
        <w:t xml:space="preserve">793-804. </w:t>
      </w:r>
    </w:p>
    <w:p w14:paraId="0FA80622" w14:textId="77777777" w:rsidR="00E96AAA" w:rsidRDefault="00E96AAA" w:rsidP="00AF1420">
      <w:pPr>
        <w:ind w:left="284" w:hanging="284"/>
      </w:pPr>
    </w:p>
    <w:p w14:paraId="3C000897" w14:textId="77777777" w:rsidR="00E96AAA" w:rsidRPr="00FC64AD" w:rsidRDefault="00E96AAA" w:rsidP="00AF1420">
      <w:pPr>
        <w:ind w:left="284" w:hanging="284"/>
        <w:rPr>
          <w:lang w:val="en-CA"/>
        </w:rPr>
      </w:pPr>
      <w:r w:rsidRPr="00FC64AD">
        <w:t>Runco, M. A. (2004). Creativity.</w:t>
      </w:r>
      <w:r>
        <w:t xml:space="preserve"> </w:t>
      </w:r>
      <w:r w:rsidRPr="00FC64AD">
        <w:rPr>
          <w:i/>
        </w:rPr>
        <w:t>Annual Review of Psychology,</w:t>
      </w:r>
      <w:r>
        <w:rPr>
          <w:lang w:val="en-CA"/>
        </w:rPr>
        <w:t xml:space="preserve"> </w:t>
      </w:r>
      <w:r w:rsidRPr="00FC64AD">
        <w:t>55, 657–687</w:t>
      </w:r>
      <w:r>
        <w:t>.</w:t>
      </w:r>
    </w:p>
    <w:p w14:paraId="68565DB6" w14:textId="77777777" w:rsidR="00E96AAA" w:rsidRDefault="00E96AAA" w:rsidP="00AF1420">
      <w:pPr>
        <w:ind w:left="284" w:hanging="284"/>
      </w:pPr>
    </w:p>
    <w:p w14:paraId="5455F0F9" w14:textId="77777777" w:rsidR="00E96AAA" w:rsidRPr="006E0F69" w:rsidRDefault="00E96AAA" w:rsidP="00AF1420">
      <w:pPr>
        <w:ind w:left="284" w:hanging="284"/>
        <w:rPr>
          <w:lang w:val="en-CA"/>
        </w:rPr>
      </w:pPr>
      <w:r w:rsidRPr="006E0F69">
        <w:t>Runco, M. A. (2007)</w:t>
      </w:r>
      <w:r w:rsidRPr="006E0F69">
        <w:rPr>
          <w:lang w:val="en-CA"/>
        </w:rPr>
        <w:t xml:space="preserve">. </w:t>
      </w:r>
      <w:r w:rsidRPr="00FE1872">
        <w:rPr>
          <w:i/>
        </w:rPr>
        <w:t>Creativity: theories and themes: research, development, and practice</w:t>
      </w:r>
      <w:r>
        <w:rPr>
          <w:lang w:val="en-CA"/>
        </w:rPr>
        <w:t xml:space="preserve">. </w:t>
      </w:r>
      <w:r w:rsidRPr="006E0F69">
        <w:t xml:space="preserve">San Diego, </w:t>
      </w:r>
      <w:r>
        <w:t>CA, Academic Press</w:t>
      </w:r>
      <w:r w:rsidRPr="006E0F69">
        <w:t>.</w:t>
      </w:r>
    </w:p>
    <w:p w14:paraId="000A62D8" w14:textId="77777777" w:rsidR="00E96AAA" w:rsidRDefault="00E96AAA" w:rsidP="00AF1420">
      <w:pPr>
        <w:ind w:left="284" w:hanging="284"/>
      </w:pPr>
    </w:p>
    <w:p w14:paraId="297E988A" w14:textId="77777777" w:rsidR="00E96AAA" w:rsidRDefault="00E96AAA" w:rsidP="00AF1420">
      <w:pPr>
        <w:ind w:left="284" w:hanging="284"/>
      </w:pPr>
      <w:r>
        <w:t xml:space="preserve">Russ, V. (2002). Organizing reflection. </w:t>
      </w:r>
      <w:r w:rsidRPr="008F4955">
        <w:rPr>
          <w:i/>
        </w:rPr>
        <w:t>Management Learning</w:t>
      </w:r>
      <w:r>
        <w:t xml:space="preserve">, 33, 63-78.  </w:t>
      </w:r>
    </w:p>
    <w:p w14:paraId="78AEB614" w14:textId="77777777" w:rsidR="00E96AAA" w:rsidRDefault="00E96AAA" w:rsidP="00AF1420">
      <w:pPr>
        <w:ind w:left="284" w:hanging="284"/>
      </w:pPr>
    </w:p>
    <w:p w14:paraId="618C23D6" w14:textId="70D31833" w:rsidR="00E96AAA" w:rsidRDefault="003D78BD" w:rsidP="00AF1420">
      <w:pPr>
        <w:ind w:left="284" w:hanging="284"/>
      </w:pPr>
      <w:r>
        <w:t xml:space="preserve">Russell, T. &amp; </w:t>
      </w:r>
      <w:r w:rsidR="00E96AAA">
        <w:t xml:space="preserve">Munby, H. (1991). Reframing. The role of experience in developing teachers professional knowledge’ in D. A. Schön (ed.) </w:t>
      </w:r>
      <w:r w:rsidR="00E96AAA">
        <w:rPr>
          <w:i/>
          <w:iCs/>
        </w:rPr>
        <w:t xml:space="preserve">The Reflective Turn. Case </w:t>
      </w:r>
      <w:r w:rsidR="00E96AAA">
        <w:rPr>
          <w:i/>
          <w:iCs/>
        </w:rPr>
        <w:lastRenderedPageBreak/>
        <w:t>studies in and on educational practice</w:t>
      </w:r>
      <w:r w:rsidR="00E96AAA">
        <w:t>, New York: Teachers Press, Columbia University.</w:t>
      </w:r>
    </w:p>
    <w:p w14:paraId="5847AB46" w14:textId="77777777" w:rsidR="00E96AAA" w:rsidRDefault="00E96AAA" w:rsidP="00AF1420">
      <w:pPr>
        <w:ind w:left="284" w:hanging="284"/>
      </w:pPr>
    </w:p>
    <w:p w14:paraId="508270CC" w14:textId="77777777" w:rsidR="00E96AAA" w:rsidRDefault="00E96AAA" w:rsidP="00AF1420">
      <w:pPr>
        <w:ind w:left="284" w:hanging="284"/>
      </w:pPr>
      <w:r w:rsidRPr="004C23CD">
        <w:t xml:space="preserve">Ryan, R. M. &amp; Brown, K. W. (2003).  Why we don’t need self-esteem: On fundamental needs, contingent love, and mindfulness. </w:t>
      </w:r>
      <w:r w:rsidRPr="004C23CD">
        <w:rPr>
          <w:i/>
        </w:rPr>
        <w:t>Psychological Inquiry</w:t>
      </w:r>
      <w:r w:rsidRPr="004C23CD">
        <w:t>, 14, 71-76.</w:t>
      </w:r>
    </w:p>
    <w:p w14:paraId="372E302E" w14:textId="77777777" w:rsidR="00E96AAA" w:rsidRDefault="00E96AAA" w:rsidP="00AF1420">
      <w:pPr>
        <w:ind w:left="284" w:hanging="284"/>
      </w:pPr>
    </w:p>
    <w:p w14:paraId="01FB2809" w14:textId="77777777" w:rsidR="00E96AAA" w:rsidRPr="008F0D11" w:rsidRDefault="00E96AAA" w:rsidP="00AF1420">
      <w:pPr>
        <w:ind w:left="284" w:hanging="284"/>
      </w:pPr>
      <w:r>
        <w:t xml:space="preserve">Salvik, C. (2014). An exploration of the impact of course specific mindfulness based practices in the university classroom.  </w:t>
      </w:r>
      <w:r w:rsidRPr="00EC1890">
        <w:rPr>
          <w:i/>
        </w:rPr>
        <w:t>Relational Child and Youth Care Practice</w:t>
      </w:r>
      <w:r>
        <w:t>, 27, 6-17.</w:t>
      </w:r>
    </w:p>
    <w:p w14:paraId="1B3B9426" w14:textId="77777777" w:rsidR="00E96AAA" w:rsidRPr="008F0D11" w:rsidRDefault="00E96AAA" w:rsidP="00AF1420">
      <w:pPr>
        <w:ind w:left="284" w:hanging="284"/>
      </w:pPr>
    </w:p>
    <w:p w14:paraId="57AF3618" w14:textId="65759062" w:rsidR="00E96AAA" w:rsidRPr="004C23CD" w:rsidRDefault="00E96AAA" w:rsidP="00AF1420">
      <w:pPr>
        <w:ind w:left="284" w:hanging="284"/>
        <w:rPr>
          <w:color w:val="000000" w:themeColor="text1"/>
        </w:rPr>
      </w:pPr>
      <w:r w:rsidRPr="004C23CD">
        <w:rPr>
          <w:color w:val="000000" w:themeColor="text1"/>
        </w:rPr>
        <w:t>Sanchez-Ruiz, M.J., Hernandez-Torrano, D., Perez-Gonzale</w:t>
      </w:r>
      <w:r w:rsidR="004D64A4">
        <w:rPr>
          <w:color w:val="000000" w:themeColor="text1"/>
        </w:rPr>
        <w:t>z, J.C., Batey, M. &amp; Petrides,</w:t>
      </w:r>
      <w:r w:rsidR="004D64A4">
        <w:rPr>
          <w:color w:val="000000" w:themeColor="text1"/>
        </w:rPr>
        <w:tab/>
      </w:r>
      <w:r w:rsidRPr="004C23CD">
        <w:rPr>
          <w:color w:val="000000" w:themeColor="text1"/>
        </w:rPr>
        <w:t xml:space="preserve"> K.V. (2011, December). The relationship betwee</w:t>
      </w:r>
      <w:r>
        <w:rPr>
          <w:color w:val="000000" w:themeColor="text1"/>
        </w:rPr>
        <w:t>n trait emotional intelligence</w:t>
      </w:r>
      <w:r w:rsidRPr="004C23CD">
        <w:rPr>
          <w:color w:val="000000" w:themeColor="text1"/>
        </w:rPr>
        <w:t xml:space="preserve"> and creativity across subject domains. </w:t>
      </w:r>
      <w:r w:rsidRPr="004C23CD">
        <w:rPr>
          <w:i/>
          <w:color w:val="000000" w:themeColor="text1"/>
        </w:rPr>
        <w:t>Motivation and Emotion</w:t>
      </w:r>
      <w:r w:rsidRPr="004C23CD">
        <w:rPr>
          <w:color w:val="000000" w:themeColor="text1"/>
        </w:rPr>
        <w:t>, 35, 461-473.</w:t>
      </w:r>
    </w:p>
    <w:p w14:paraId="77BB21B7" w14:textId="77777777" w:rsidR="00E96AAA" w:rsidRPr="004C23CD" w:rsidRDefault="00E96AAA" w:rsidP="00AF1420">
      <w:pPr>
        <w:ind w:left="284" w:hanging="284"/>
        <w:rPr>
          <w:rStyle w:val="Hyperlink"/>
          <w:bCs/>
          <w:color w:val="000000" w:themeColor="text1"/>
        </w:rPr>
      </w:pPr>
    </w:p>
    <w:p w14:paraId="61095201" w14:textId="4FAB9FDB" w:rsidR="00E96AAA" w:rsidRPr="004C23CD" w:rsidRDefault="00E96AAA" w:rsidP="00AF1420">
      <w:pPr>
        <w:ind w:left="284" w:hanging="284"/>
      </w:pPr>
      <w:r w:rsidRPr="004C23CD">
        <w:t xml:space="preserve">Sawyer, K. (2007). </w:t>
      </w:r>
      <w:r w:rsidRPr="00FE1872">
        <w:rPr>
          <w:i/>
        </w:rPr>
        <w:t xml:space="preserve">Group Genius: The </w:t>
      </w:r>
      <w:r>
        <w:rPr>
          <w:i/>
        </w:rPr>
        <w:t>creative power of c</w:t>
      </w:r>
      <w:r w:rsidRPr="00FE1872">
        <w:rPr>
          <w:i/>
        </w:rPr>
        <w:t>ollaboration</w:t>
      </w:r>
      <w:r>
        <w:t xml:space="preserve">, </w:t>
      </w:r>
      <w:r w:rsidR="004D64A4">
        <w:t>Basic Books.</w:t>
      </w:r>
      <w:r w:rsidR="004D64A4">
        <w:tab/>
      </w:r>
      <w:r w:rsidRPr="004C23CD">
        <w:t xml:space="preserve"> ISBN 0465071929. </w:t>
      </w:r>
    </w:p>
    <w:p w14:paraId="3D9BD930" w14:textId="77777777" w:rsidR="00E96AAA" w:rsidRPr="004C23CD" w:rsidRDefault="00E96AAA" w:rsidP="00AF1420">
      <w:pPr>
        <w:ind w:left="284" w:hanging="284"/>
        <w:rPr>
          <w:color w:val="000000" w:themeColor="text1"/>
        </w:rPr>
      </w:pPr>
    </w:p>
    <w:p w14:paraId="1EE7E4B3" w14:textId="0D0CAF99" w:rsidR="00E96AAA" w:rsidRPr="004C23CD" w:rsidRDefault="00E96AAA" w:rsidP="00AF1420">
      <w:pPr>
        <w:ind w:left="284" w:hanging="284"/>
        <w:rPr>
          <w:color w:val="000000" w:themeColor="text1"/>
        </w:rPr>
      </w:pPr>
      <w:r w:rsidRPr="004C23CD">
        <w:rPr>
          <w:color w:val="000000" w:themeColor="text1"/>
        </w:rPr>
        <w:t>S</w:t>
      </w:r>
      <w:r w:rsidR="008F18DA">
        <w:rPr>
          <w:color w:val="000000" w:themeColor="text1"/>
        </w:rPr>
        <w:t>chmertz, S. K., Anderson, P. L.</w:t>
      </w:r>
      <w:r w:rsidRPr="004C23CD">
        <w:rPr>
          <w:color w:val="000000" w:themeColor="text1"/>
        </w:rPr>
        <w:t xml:space="preserve"> &amp; Robins, D. L. (20</w:t>
      </w:r>
      <w:r>
        <w:rPr>
          <w:color w:val="000000" w:themeColor="text1"/>
        </w:rPr>
        <w:t>09). The relation between self-</w:t>
      </w:r>
      <w:r w:rsidRPr="004C23CD">
        <w:rPr>
          <w:color w:val="000000" w:themeColor="text1"/>
        </w:rPr>
        <w:t xml:space="preserve">report mindfulness and performance on tasks of sustained attention. </w:t>
      </w:r>
      <w:r w:rsidRPr="004C23CD">
        <w:rPr>
          <w:i/>
          <w:color w:val="000000" w:themeColor="text1"/>
        </w:rPr>
        <w:t xml:space="preserve">Journal of Psychopathology and Behavioral Assessment, </w:t>
      </w:r>
      <w:r w:rsidRPr="004C23CD">
        <w:rPr>
          <w:color w:val="000000" w:themeColor="text1"/>
        </w:rPr>
        <w:t>31, 60-66.</w:t>
      </w:r>
    </w:p>
    <w:p w14:paraId="413D6DD6" w14:textId="77777777" w:rsidR="00E96AAA" w:rsidRPr="004C23CD" w:rsidRDefault="00E96AAA" w:rsidP="00AF1420">
      <w:pPr>
        <w:ind w:left="284" w:hanging="284"/>
        <w:rPr>
          <w:color w:val="000000" w:themeColor="text1"/>
        </w:rPr>
      </w:pPr>
    </w:p>
    <w:p w14:paraId="6CAB772B" w14:textId="77777777" w:rsidR="00E96AAA" w:rsidRPr="004C23CD" w:rsidRDefault="00E96AAA" w:rsidP="00AF1420">
      <w:pPr>
        <w:ind w:left="284" w:hanging="284"/>
        <w:rPr>
          <w:color w:val="000000" w:themeColor="text1"/>
        </w:rPr>
      </w:pPr>
      <w:r>
        <w:rPr>
          <w:color w:val="000000" w:themeColor="text1"/>
        </w:rPr>
        <w:t xml:space="preserve">Schmidt-Wilk, J. (2009). </w:t>
      </w:r>
      <w:r w:rsidRPr="004C23CD">
        <w:rPr>
          <w:color w:val="000000" w:themeColor="text1"/>
        </w:rPr>
        <w:t xml:space="preserve">Reflection: A prerequisite for developing the ‘CEO’ of the </w:t>
      </w:r>
    </w:p>
    <w:p w14:paraId="090790F4" w14:textId="77777777" w:rsidR="00E96AAA" w:rsidRPr="004C23CD" w:rsidRDefault="00E96AAA" w:rsidP="00F925A1">
      <w:pPr>
        <w:ind w:left="284"/>
        <w:rPr>
          <w:color w:val="000000" w:themeColor="text1"/>
        </w:rPr>
      </w:pPr>
      <w:r w:rsidRPr="004C23CD">
        <w:rPr>
          <w:color w:val="000000" w:themeColor="text1"/>
        </w:rPr>
        <w:t xml:space="preserve">brain. </w:t>
      </w:r>
      <w:r w:rsidRPr="004C23CD">
        <w:rPr>
          <w:i/>
          <w:color w:val="000000" w:themeColor="text1"/>
        </w:rPr>
        <w:t xml:space="preserve">Journal of Management Education, </w:t>
      </w:r>
      <w:r w:rsidRPr="004C23CD">
        <w:rPr>
          <w:color w:val="000000" w:themeColor="text1"/>
        </w:rPr>
        <w:t>33, 3-7.</w:t>
      </w:r>
    </w:p>
    <w:p w14:paraId="02509C83" w14:textId="77777777" w:rsidR="00E96AAA" w:rsidRPr="004C23CD" w:rsidRDefault="00E96AAA" w:rsidP="00AF1420">
      <w:pPr>
        <w:ind w:left="284" w:hanging="284"/>
        <w:rPr>
          <w:color w:val="000000" w:themeColor="text1"/>
        </w:rPr>
      </w:pPr>
    </w:p>
    <w:p w14:paraId="69910615" w14:textId="77777777" w:rsidR="00E96AAA" w:rsidRDefault="00E96AAA" w:rsidP="00AF1420">
      <w:pPr>
        <w:ind w:left="284" w:hanging="284"/>
        <w:rPr>
          <w:color w:val="000000" w:themeColor="text1"/>
        </w:rPr>
      </w:pPr>
      <w:r>
        <w:rPr>
          <w:color w:val="000000" w:themeColor="text1"/>
        </w:rPr>
        <w:t xml:space="preserve">Schoeberlein, D. &amp; Sheth, S. (2009). </w:t>
      </w:r>
      <w:r w:rsidRPr="00040E17">
        <w:rPr>
          <w:i/>
          <w:color w:val="000000" w:themeColor="text1"/>
        </w:rPr>
        <w:t>Mindful teaching and learning: Developing a pedagogy of well-being</w:t>
      </w:r>
      <w:r>
        <w:rPr>
          <w:color w:val="000000" w:themeColor="text1"/>
        </w:rPr>
        <w:t xml:space="preserve">. Somerville: MA, Wisdom Publications.  </w:t>
      </w:r>
    </w:p>
    <w:p w14:paraId="7BA3522F" w14:textId="77777777" w:rsidR="00E96AAA" w:rsidRDefault="00E96AAA" w:rsidP="00AF1420">
      <w:pPr>
        <w:ind w:left="284" w:hanging="284"/>
        <w:rPr>
          <w:color w:val="000000" w:themeColor="text1"/>
        </w:rPr>
      </w:pPr>
    </w:p>
    <w:p w14:paraId="4394BDE6" w14:textId="4A6BD6EF" w:rsidR="00E96AAA" w:rsidRPr="00E217FF" w:rsidRDefault="00030119" w:rsidP="00AF1420">
      <w:pPr>
        <w:ind w:left="284" w:hanging="284"/>
        <w:rPr>
          <w:lang w:eastAsia="en-CA"/>
        </w:rPr>
      </w:pPr>
      <w:r>
        <w:t>Schön</w:t>
      </w:r>
      <w:r w:rsidR="00E96AAA" w:rsidRPr="00E217FF">
        <w:rPr>
          <w:lang w:eastAsia="en-CA"/>
        </w:rPr>
        <w:t>,</w:t>
      </w:r>
      <w:r w:rsidR="00E96AAA" w:rsidRPr="00973284">
        <w:rPr>
          <w:lang w:eastAsia="en-CA"/>
        </w:rPr>
        <w:t xml:space="preserve"> </w:t>
      </w:r>
      <w:r w:rsidR="00E96AAA" w:rsidRPr="00E217FF">
        <w:rPr>
          <w:lang w:eastAsia="en-CA"/>
        </w:rPr>
        <w:t>D.</w:t>
      </w:r>
      <w:r w:rsidR="00E96AAA" w:rsidRPr="00973284">
        <w:rPr>
          <w:lang w:eastAsia="en-CA"/>
        </w:rPr>
        <w:t xml:space="preserve"> </w:t>
      </w:r>
      <w:r w:rsidR="00E96AAA" w:rsidRPr="00E217FF">
        <w:rPr>
          <w:lang w:eastAsia="en-CA"/>
        </w:rPr>
        <w:t>A.</w:t>
      </w:r>
      <w:r w:rsidR="00E96AAA">
        <w:rPr>
          <w:lang w:eastAsia="en-CA"/>
        </w:rPr>
        <w:t xml:space="preserve"> </w:t>
      </w:r>
      <w:r w:rsidR="00E96AAA" w:rsidRPr="00E217FF">
        <w:rPr>
          <w:lang w:eastAsia="en-CA"/>
        </w:rPr>
        <w:t>(1983).</w:t>
      </w:r>
      <w:r w:rsidR="00E96AAA" w:rsidRPr="00E217FF">
        <w:rPr>
          <w:i/>
          <w:lang w:eastAsia="en-CA"/>
        </w:rPr>
        <w:t>The</w:t>
      </w:r>
      <w:r w:rsidR="00E96AAA" w:rsidRPr="00040E17">
        <w:rPr>
          <w:i/>
          <w:lang w:eastAsia="en-CA"/>
        </w:rPr>
        <w:t xml:space="preserve"> </w:t>
      </w:r>
      <w:r w:rsidR="00E96AAA" w:rsidRPr="00E217FF">
        <w:rPr>
          <w:i/>
          <w:lang w:eastAsia="en-CA"/>
        </w:rPr>
        <w:t>reflective</w:t>
      </w:r>
      <w:r w:rsidR="00E96AAA" w:rsidRPr="00040E17">
        <w:rPr>
          <w:i/>
          <w:lang w:eastAsia="en-CA"/>
        </w:rPr>
        <w:t xml:space="preserve"> </w:t>
      </w:r>
      <w:r w:rsidR="00E96AAA" w:rsidRPr="00E217FF">
        <w:rPr>
          <w:i/>
          <w:lang w:eastAsia="en-CA"/>
        </w:rPr>
        <w:t>practitioner:</w:t>
      </w:r>
      <w:r w:rsidR="00E96AAA" w:rsidRPr="00040E17">
        <w:rPr>
          <w:i/>
          <w:lang w:eastAsia="en-CA"/>
        </w:rPr>
        <w:t xml:space="preserve"> </w:t>
      </w:r>
      <w:r w:rsidR="00E96AAA" w:rsidRPr="00E217FF">
        <w:rPr>
          <w:i/>
          <w:lang w:eastAsia="en-CA"/>
        </w:rPr>
        <w:t>How</w:t>
      </w:r>
      <w:r w:rsidR="00E96AAA" w:rsidRPr="00040E17">
        <w:rPr>
          <w:i/>
          <w:lang w:eastAsia="en-CA"/>
        </w:rPr>
        <w:t xml:space="preserve"> </w:t>
      </w:r>
      <w:r w:rsidR="00E96AAA" w:rsidRPr="00E217FF">
        <w:rPr>
          <w:i/>
          <w:lang w:eastAsia="en-CA"/>
        </w:rPr>
        <w:t>professionals</w:t>
      </w:r>
      <w:r w:rsidR="00E96AAA" w:rsidRPr="00040E17">
        <w:rPr>
          <w:i/>
          <w:lang w:eastAsia="en-CA"/>
        </w:rPr>
        <w:t xml:space="preserve"> </w:t>
      </w:r>
      <w:r w:rsidR="00E96AAA" w:rsidRPr="00E217FF">
        <w:rPr>
          <w:i/>
          <w:lang w:eastAsia="en-CA"/>
        </w:rPr>
        <w:t>think</w:t>
      </w:r>
      <w:r w:rsidR="00E96AAA" w:rsidRPr="00040E17">
        <w:rPr>
          <w:i/>
          <w:lang w:eastAsia="en-CA"/>
        </w:rPr>
        <w:t xml:space="preserve"> </w:t>
      </w:r>
      <w:r w:rsidR="00E96AAA" w:rsidRPr="00E217FF">
        <w:rPr>
          <w:i/>
          <w:lang w:eastAsia="en-CA"/>
        </w:rPr>
        <w:t>in</w:t>
      </w:r>
      <w:r w:rsidR="00E96AAA" w:rsidRPr="00040E17">
        <w:rPr>
          <w:i/>
          <w:lang w:eastAsia="en-CA"/>
        </w:rPr>
        <w:t xml:space="preserve"> </w:t>
      </w:r>
      <w:r w:rsidR="00E96AAA" w:rsidRPr="00E217FF">
        <w:rPr>
          <w:i/>
          <w:lang w:eastAsia="en-CA"/>
        </w:rPr>
        <w:t>action</w:t>
      </w:r>
      <w:r w:rsidR="00E96AAA" w:rsidRPr="00E217FF">
        <w:rPr>
          <w:lang w:eastAsia="en-CA"/>
        </w:rPr>
        <w:t>.</w:t>
      </w:r>
      <w:r w:rsidR="00E96AAA" w:rsidRPr="00973284">
        <w:rPr>
          <w:lang w:eastAsia="en-CA"/>
        </w:rPr>
        <w:t xml:space="preserve"> </w:t>
      </w:r>
      <w:r w:rsidR="00E96AAA" w:rsidRPr="00E217FF">
        <w:rPr>
          <w:lang w:eastAsia="en-CA"/>
        </w:rPr>
        <w:t>New York:</w:t>
      </w:r>
      <w:r w:rsidR="00E96AAA" w:rsidRPr="00973284">
        <w:rPr>
          <w:lang w:eastAsia="en-CA"/>
        </w:rPr>
        <w:t xml:space="preserve"> </w:t>
      </w:r>
      <w:r w:rsidR="00E96AAA" w:rsidRPr="00E217FF">
        <w:rPr>
          <w:lang w:eastAsia="en-CA"/>
        </w:rPr>
        <w:t>Basic</w:t>
      </w:r>
      <w:r w:rsidR="00E96AAA" w:rsidRPr="00973284">
        <w:rPr>
          <w:lang w:eastAsia="en-CA"/>
        </w:rPr>
        <w:t xml:space="preserve"> </w:t>
      </w:r>
      <w:r w:rsidR="00E96AAA" w:rsidRPr="00E217FF">
        <w:rPr>
          <w:lang w:eastAsia="en-CA"/>
        </w:rPr>
        <w:t xml:space="preserve">Books. </w:t>
      </w:r>
    </w:p>
    <w:p w14:paraId="3C45FEE4" w14:textId="77777777" w:rsidR="00E96AAA" w:rsidRDefault="00E96AAA" w:rsidP="00AF1420">
      <w:pPr>
        <w:ind w:left="284" w:hanging="284"/>
      </w:pPr>
    </w:p>
    <w:p w14:paraId="64503E9A" w14:textId="2B806B4F" w:rsidR="00E96AAA" w:rsidRDefault="00E96AAA" w:rsidP="00AF1420">
      <w:pPr>
        <w:ind w:left="284" w:hanging="284"/>
        <w:rPr>
          <w:color w:val="000000" w:themeColor="text1"/>
        </w:rPr>
      </w:pPr>
      <w:r>
        <w:t>Schön, D. A. (1991)</w:t>
      </w:r>
      <w:r w:rsidR="00F925A1">
        <w:t>.</w:t>
      </w:r>
      <w:r>
        <w:t xml:space="preserve"> </w:t>
      </w:r>
      <w:r>
        <w:rPr>
          <w:i/>
          <w:iCs/>
        </w:rPr>
        <w:t xml:space="preserve">The </w:t>
      </w:r>
      <w:r w:rsidR="002375B0">
        <w:rPr>
          <w:i/>
          <w:iCs/>
        </w:rPr>
        <w:t>r</w:t>
      </w:r>
      <w:r>
        <w:rPr>
          <w:i/>
          <w:iCs/>
        </w:rPr>
        <w:t xml:space="preserve">eflective </w:t>
      </w:r>
      <w:r w:rsidR="002375B0">
        <w:rPr>
          <w:i/>
          <w:iCs/>
        </w:rPr>
        <w:t>t</w:t>
      </w:r>
      <w:r>
        <w:rPr>
          <w:i/>
          <w:iCs/>
        </w:rPr>
        <w:t>urn: Case Studies In and On Educational Practice</w:t>
      </w:r>
      <w:r>
        <w:t>, New York: Teachers Press, Columbia University.</w:t>
      </w:r>
    </w:p>
    <w:p w14:paraId="757E889D" w14:textId="77777777" w:rsidR="00E96AAA" w:rsidRDefault="00E96AAA" w:rsidP="00AF1420">
      <w:pPr>
        <w:ind w:left="284" w:hanging="284"/>
        <w:rPr>
          <w:color w:val="000000" w:themeColor="text1"/>
        </w:rPr>
      </w:pPr>
    </w:p>
    <w:p w14:paraId="124BD3BE" w14:textId="641152E3" w:rsidR="00E96AAA" w:rsidRPr="004C23CD" w:rsidRDefault="00E96AAA" w:rsidP="00AF1420">
      <w:pPr>
        <w:ind w:left="284" w:hanging="284"/>
        <w:rPr>
          <w:i/>
          <w:color w:val="000000" w:themeColor="text1"/>
        </w:rPr>
      </w:pPr>
      <w:r w:rsidRPr="004C23CD">
        <w:rPr>
          <w:color w:val="000000" w:themeColor="text1"/>
        </w:rPr>
        <w:t xml:space="preserve">Schweizer, T.S. (2004). </w:t>
      </w:r>
      <w:r w:rsidRPr="004C23CD">
        <w:rPr>
          <w:i/>
          <w:color w:val="000000" w:themeColor="text1"/>
        </w:rPr>
        <w:t xml:space="preserve">An </w:t>
      </w:r>
      <w:r w:rsidR="002375B0">
        <w:rPr>
          <w:i/>
          <w:color w:val="000000" w:themeColor="text1"/>
        </w:rPr>
        <w:t>i</w:t>
      </w:r>
      <w:r w:rsidRPr="004C23CD">
        <w:rPr>
          <w:i/>
          <w:color w:val="000000" w:themeColor="text1"/>
        </w:rPr>
        <w:t xml:space="preserve">ndividual </w:t>
      </w:r>
      <w:r w:rsidR="002375B0">
        <w:rPr>
          <w:i/>
          <w:color w:val="000000" w:themeColor="text1"/>
        </w:rPr>
        <w:t>p</w:t>
      </w:r>
      <w:r w:rsidRPr="004C23CD">
        <w:rPr>
          <w:i/>
          <w:color w:val="000000" w:themeColor="text1"/>
        </w:rPr>
        <w:t xml:space="preserve">sychology of </w:t>
      </w:r>
      <w:r w:rsidR="002375B0">
        <w:rPr>
          <w:i/>
          <w:color w:val="000000" w:themeColor="text1"/>
        </w:rPr>
        <w:t>n</w:t>
      </w:r>
      <w:r w:rsidRPr="004C23CD">
        <w:rPr>
          <w:i/>
          <w:color w:val="000000" w:themeColor="text1"/>
        </w:rPr>
        <w:t>ovelty-</w:t>
      </w:r>
      <w:r w:rsidR="002375B0">
        <w:rPr>
          <w:i/>
          <w:color w:val="000000" w:themeColor="text1"/>
        </w:rPr>
        <w:t>s</w:t>
      </w:r>
      <w:r w:rsidRPr="004C23CD">
        <w:rPr>
          <w:i/>
          <w:color w:val="000000" w:themeColor="text1"/>
        </w:rPr>
        <w:t xml:space="preserve">eeking, </w:t>
      </w:r>
      <w:r w:rsidR="002375B0">
        <w:rPr>
          <w:i/>
          <w:color w:val="000000" w:themeColor="text1"/>
        </w:rPr>
        <w:t>c</w:t>
      </w:r>
      <w:r w:rsidRPr="004C23CD">
        <w:rPr>
          <w:i/>
          <w:color w:val="000000" w:themeColor="text1"/>
        </w:rPr>
        <w:t xml:space="preserve">reativity and </w:t>
      </w:r>
    </w:p>
    <w:p w14:paraId="0206D84C" w14:textId="795EC832" w:rsidR="00E96AAA" w:rsidRPr="004C23CD" w:rsidRDefault="002375B0" w:rsidP="002375B0">
      <w:pPr>
        <w:ind w:left="284"/>
        <w:rPr>
          <w:color w:val="000000" w:themeColor="text1"/>
        </w:rPr>
      </w:pPr>
      <w:r>
        <w:rPr>
          <w:i/>
          <w:color w:val="000000" w:themeColor="text1"/>
        </w:rPr>
        <w:t>i</w:t>
      </w:r>
      <w:r w:rsidR="00E96AAA" w:rsidRPr="004C23CD">
        <w:rPr>
          <w:i/>
          <w:color w:val="000000" w:themeColor="text1"/>
        </w:rPr>
        <w:t>nnovation.</w:t>
      </w:r>
      <w:r w:rsidR="00E96AAA" w:rsidRPr="004C23CD">
        <w:rPr>
          <w:color w:val="000000" w:themeColor="text1"/>
        </w:rPr>
        <w:t xml:space="preserve"> ERIM Ph.D. Series, Nr. 48. </w:t>
      </w:r>
    </w:p>
    <w:p w14:paraId="5BA49EE5" w14:textId="77777777" w:rsidR="00E96AAA" w:rsidRPr="004C23CD" w:rsidRDefault="00E96AAA" w:rsidP="00AF1420">
      <w:pPr>
        <w:ind w:left="284" w:hanging="284"/>
        <w:rPr>
          <w:color w:val="000000" w:themeColor="text1"/>
        </w:rPr>
      </w:pPr>
    </w:p>
    <w:p w14:paraId="55709561" w14:textId="6401CF02" w:rsidR="00E96AAA" w:rsidRPr="004C23CD" w:rsidRDefault="00E96AAA" w:rsidP="00AF1420">
      <w:pPr>
        <w:ind w:left="284" w:hanging="284"/>
        <w:rPr>
          <w:color w:val="000000" w:themeColor="text1"/>
        </w:rPr>
      </w:pPr>
      <w:r w:rsidRPr="004C23CD">
        <w:rPr>
          <w:color w:val="000000" w:themeColor="text1"/>
        </w:rPr>
        <w:t>Schweizer, T.</w:t>
      </w:r>
      <w:r>
        <w:rPr>
          <w:color w:val="000000" w:themeColor="text1"/>
        </w:rPr>
        <w:t xml:space="preserve"> </w:t>
      </w:r>
      <w:r w:rsidRPr="004C23CD">
        <w:rPr>
          <w:color w:val="000000" w:themeColor="text1"/>
        </w:rPr>
        <w:t>S., Deijen, J.</w:t>
      </w:r>
      <w:r>
        <w:rPr>
          <w:color w:val="000000" w:themeColor="text1"/>
        </w:rPr>
        <w:t xml:space="preserve"> </w:t>
      </w:r>
      <w:r w:rsidRPr="004C23CD">
        <w:rPr>
          <w:color w:val="000000" w:themeColor="text1"/>
        </w:rPr>
        <w:t>B., Heslenfeld, D., Nieuwen</w:t>
      </w:r>
      <w:r w:rsidR="004D64A4">
        <w:rPr>
          <w:color w:val="000000" w:themeColor="text1"/>
        </w:rPr>
        <w:t xml:space="preserve">huis, S. &amp; Talsma, D. (2006). </w:t>
      </w:r>
      <w:r w:rsidRPr="00040E17">
        <w:rPr>
          <w:i/>
          <w:color w:val="000000" w:themeColor="text1"/>
        </w:rPr>
        <w:t xml:space="preserve">Functional magnetic resonance imaging of brain activity during rigid </w:t>
      </w:r>
      <w:r w:rsidRPr="00040E17">
        <w:rPr>
          <w:i/>
          <w:color w:val="000000" w:themeColor="text1"/>
        </w:rPr>
        <w:tab/>
      </w:r>
      <w:r w:rsidRPr="00040E17">
        <w:rPr>
          <w:i/>
          <w:color w:val="000000" w:themeColor="text1"/>
        </w:rPr>
        <w:tab/>
      </w:r>
      <w:r w:rsidRPr="00040E17">
        <w:rPr>
          <w:i/>
          <w:color w:val="000000" w:themeColor="text1"/>
        </w:rPr>
        <w:tab/>
        <w:t xml:space="preserve"> creative thought processes in obsessive-compulsive patients</w:t>
      </w:r>
      <w:r w:rsidRPr="004C23CD">
        <w:rPr>
          <w:color w:val="000000" w:themeColor="text1"/>
        </w:rPr>
        <w:t xml:space="preserve">. Paper presented </w:t>
      </w:r>
      <w:r>
        <w:rPr>
          <w:color w:val="000000" w:themeColor="text1"/>
        </w:rPr>
        <w:t>at</w:t>
      </w:r>
      <w:r>
        <w:rPr>
          <w:color w:val="000000" w:themeColor="text1"/>
        </w:rPr>
        <w:tab/>
        <w:t xml:space="preserve"> </w:t>
      </w:r>
      <w:r w:rsidRPr="004C23CD">
        <w:rPr>
          <w:color w:val="000000" w:themeColor="text1"/>
        </w:rPr>
        <w:t>the Cognitive Neuroscience Society Conference, San Francisco, CA, USA.</w:t>
      </w:r>
    </w:p>
    <w:p w14:paraId="5B1F8114" w14:textId="77777777" w:rsidR="00E96AAA" w:rsidRPr="004C23CD" w:rsidRDefault="00E96AAA" w:rsidP="00AF1420">
      <w:pPr>
        <w:ind w:left="284" w:hanging="284"/>
        <w:rPr>
          <w:color w:val="000000" w:themeColor="text1"/>
        </w:rPr>
      </w:pPr>
    </w:p>
    <w:p w14:paraId="62A7CA1C" w14:textId="77777777" w:rsidR="00E96AAA" w:rsidRPr="004C23CD" w:rsidRDefault="00E96AAA" w:rsidP="00AF1420">
      <w:pPr>
        <w:ind w:left="284" w:hanging="284"/>
        <w:textAlignment w:val="baseline"/>
        <w:rPr>
          <w:color w:val="000000" w:themeColor="text1"/>
        </w:rPr>
      </w:pPr>
      <w:r w:rsidRPr="004C23CD">
        <w:rPr>
          <w:color w:val="000000" w:themeColor="text1"/>
        </w:rPr>
        <w:t>Schweizer, T. S. (2006). The psychology of novelty-seeking, creativity and innovation:</w:t>
      </w:r>
    </w:p>
    <w:p w14:paraId="5A0178F3" w14:textId="77777777" w:rsidR="00E96AAA" w:rsidRPr="004C23CD" w:rsidRDefault="00E96AAA" w:rsidP="00F925A1">
      <w:pPr>
        <w:ind w:left="284"/>
        <w:textAlignment w:val="baseline"/>
        <w:rPr>
          <w:i/>
          <w:color w:val="000000" w:themeColor="text1"/>
        </w:rPr>
      </w:pPr>
      <w:r w:rsidRPr="004C23CD">
        <w:rPr>
          <w:color w:val="000000" w:themeColor="text1"/>
        </w:rPr>
        <w:t xml:space="preserve">Neurocognitive aspects within a work-psychological perspective. </w:t>
      </w:r>
      <w:r w:rsidRPr="004C23CD">
        <w:rPr>
          <w:i/>
          <w:color w:val="000000" w:themeColor="text1"/>
        </w:rPr>
        <w:t xml:space="preserve">Creativity and </w:t>
      </w:r>
    </w:p>
    <w:p w14:paraId="0589E7E2" w14:textId="77777777" w:rsidR="00E96AAA" w:rsidRPr="004C23CD" w:rsidRDefault="00E96AAA" w:rsidP="00F925A1">
      <w:pPr>
        <w:ind w:left="284"/>
        <w:textAlignment w:val="baseline"/>
        <w:rPr>
          <w:color w:val="000000" w:themeColor="text1"/>
        </w:rPr>
      </w:pPr>
      <w:r w:rsidRPr="004C23CD">
        <w:rPr>
          <w:i/>
          <w:color w:val="000000" w:themeColor="text1"/>
        </w:rPr>
        <w:t xml:space="preserve">Innovation Management, </w:t>
      </w:r>
      <w:r w:rsidRPr="004C23CD">
        <w:rPr>
          <w:color w:val="000000" w:themeColor="text1"/>
        </w:rPr>
        <w:t>15, 165-172. doi:10.1111/j_1467-8691.2006.00383.x</w:t>
      </w:r>
    </w:p>
    <w:p w14:paraId="16918845" w14:textId="77777777" w:rsidR="00E96AAA" w:rsidRPr="000F6DA9" w:rsidRDefault="00E96AAA" w:rsidP="00AF1420">
      <w:pPr>
        <w:ind w:left="284" w:hanging="284"/>
        <w:textAlignment w:val="baseline"/>
        <w:rPr>
          <w:color w:val="000000" w:themeColor="text1"/>
        </w:rPr>
      </w:pPr>
      <w:r w:rsidRPr="004C23CD">
        <w:rPr>
          <w:color w:val="000000" w:themeColor="text1"/>
        </w:rPr>
        <w:tab/>
        <w:t xml:space="preserve"> </w:t>
      </w:r>
    </w:p>
    <w:p w14:paraId="68257743" w14:textId="542C3515" w:rsidR="00E96AAA" w:rsidRPr="000F6DA9" w:rsidRDefault="003D78BD" w:rsidP="00AF1420">
      <w:pPr>
        <w:autoSpaceDE w:val="0"/>
        <w:autoSpaceDN w:val="0"/>
        <w:adjustRightInd w:val="0"/>
        <w:ind w:left="284" w:hanging="284"/>
        <w:rPr>
          <w:rFonts w:eastAsiaTheme="minorHAnsi"/>
          <w:lang w:val="en-CA"/>
        </w:rPr>
      </w:pPr>
      <w:r>
        <w:rPr>
          <w:rFonts w:eastAsiaTheme="minorHAnsi"/>
          <w:bCs/>
          <w:lang w:val="en-CA"/>
        </w:rPr>
        <w:lastRenderedPageBreak/>
        <w:t>Scott, S.G. &amp;</w:t>
      </w:r>
      <w:r w:rsidR="00E96AAA" w:rsidRPr="000F6DA9">
        <w:rPr>
          <w:rFonts w:eastAsiaTheme="minorHAnsi"/>
          <w:bCs/>
          <w:lang w:val="en-CA"/>
        </w:rPr>
        <w:t xml:space="preserve"> Bruce, R.A. </w:t>
      </w:r>
      <w:r w:rsidR="00E96AAA" w:rsidRPr="000F6DA9">
        <w:rPr>
          <w:rFonts w:eastAsiaTheme="minorHAnsi"/>
          <w:lang w:val="en-CA"/>
        </w:rPr>
        <w:t>(1994) Determinants of innovative behavi</w:t>
      </w:r>
      <w:r w:rsidR="00E96AAA">
        <w:rPr>
          <w:rFonts w:eastAsiaTheme="minorHAnsi"/>
          <w:lang w:val="en-CA"/>
        </w:rPr>
        <w:t xml:space="preserve">our: a part model of individual </w:t>
      </w:r>
      <w:r w:rsidR="00E96AAA" w:rsidRPr="000F6DA9">
        <w:rPr>
          <w:rFonts w:eastAsiaTheme="minorHAnsi"/>
          <w:lang w:val="en-CA"/>
        </w:rPr>
        <w:t xml:space="preserve">innovation in the workplace. </w:t>
      </w:r>
      <w:r w:rsidR="00E96AAA" w:rsidRPr="000F6DA9">
        <w:rPr>
          <w:rFonts w:eastAsiaTheme="minorHAnsi"/>
          <w:i/>
          <w:iCs/>
          <w:lang w:val="en-CA"/>
        </w:rPr>
        <w:t>Academy of Management Journal</w:t>
      </w:r>
      <w:r w:rsidR="00E96AAA" w:rsidRPr="000F6DA9">
        <w:rPr>
          <w:rFonts w:eastAsiaTheme="minorHAnsi"/>
          <w:lang w:val="en-CA"/>
        </w:rPr>
        <w:t>, 37, 580–607.</w:t>
      </w:r>
    </w:p>
    <w:p w14:paraId="005D2806" w14:textId="77777777" w:rsidR="00E96AAA" w:rsidRDefault="00E96AAA" w:rsidP="00AF1420">
      <w:pPr>
        <w:pStyle w:val="Heading3"/>
        <w:spacing w:before="0"/>
        <w:ind w:left="284" w:hanging="284"/>
        <w:rPr>
          <w:rFonts w:ascii="Times New Roman" w:hAnsi="Times New Roman" w:cs="Times New Roman"/>
          <w:color w:val="000000" w:themeColor="text1"/>
        </w:rPr>
      </w:pPr>
    </w:p>
    <w:p w14:paraId="10D52A20" w14:textId="77777777" w:rsidR="00E96AAA" w:rsidRDefault="00E96AAA" w:rsidP="00AF1420">
      <w:pPr>
        <w:pStyle w:val="Heading3"/>
        <w:spacing w:before="0"/>
        <w:ind w:left="284" w:hanging="284"/>
        <w:rPr>
          <w:rFonts w:ascii="Times New Roman" w:hAnsi="Times New Roman" w:cs="Times New Roman"/>
          <w:color w:val="000000" w:themeColor="text1"/>
        </w:rPr>
      </w:pPr>
      <w:r>
        <w:rPr>
          <w:rFonts w:ascii="Times New Roman" w:hAnsi="Times New Roman" w:cs="Times New Roman"/>
          <w:color w:val="000000" w:themeColor="text1"/>
        </w:rPr>
        <w:t>Sethi, D. (2009). Mindful leadership: Leader to leader. Winter, 2009.</w:t>
      </w:r>
    </w:p>
    <w:p w14:paraId="5CBDCD17" w14:textId="77777777" w:rsidR="00E96AAA" w:rsidRDefault="00E96AAA" w:rsidP="00AF1420">
      <w:pPr>
        <w:pStyle w:val="Heading3"/>
        <w:spacing w:before="0"/>
        <w:ind w:left="284" w:hanging="284"/>
        <w:rPr>
          <w:rFonts w:ascii="Times New Roman" w:hAnsi="Times New Roman" w:cs="Times New Roman"/>
          <w:color w:val="000000" w:themeColor="text1"/>
        </w:rPr>
      </w:pPr>
    </w:p>
    <w:p w14:paraId="66875D59" w14:textId="77777777" w:rsidR="00030119" w:rsidRPr="004C23CD" w:rsidRDefault="00030119" w:rsidP="00030119">
      <w:pPr>
        <w:pStyle w:val="Heading3"/>
        <w:spacing w:before="0"/>
        <w:ind w:left="284" w:hanging="284"/>
        <w:rPr>
          <w:rFonts w:ascii="Times New Roman" w:hAnsi="Times New Roman" w:cs="Times New Roman"/>
          <w:color w:val="000000" w:themeColor="text1"/>
        </w:rPr>
      </w:pPr>
    </w:p>
    <w:p w14:paraId="7215048F" w14:textId="77777777" w:rsidR="00030119" w:rsidRPr="004C23CD" w:rsidRDefault="00030119" w:rsidP="00030119">
      <w:pPr>
        <w:pStyle w:val="Heading3"/>
        <w:spacing w:before="0"/>
        <w:ind w:left="284" w:hanging="284"/>
        <w:rPr>
          <w:rFonts w:ascii="Times New Roman" w:hAnsi="Times New Roman" w:cs="Times New Roman"/>
          <w:color w:val="000000" w:themeColor="text1"/>
        </w:rPr>
      </w:pPr>
      <w:r w:rsidRPr="004C23CD">
        <w:rPr>
          <w:rFonts w:ascii="Times New Roman" w:hAnsi="Times New Roman" w:cs="Times New Roman"/>
          <w:color w:val="000000" w:themeColor="text1"/>
        </w:rPr>
        <w:t>Shalley, C. E., Gilson, L. L. &amp; Blum, T. C. (2000). Matchin</w:t>
      </w:r>
      <w:r>
        <w:rPr>
          <w:rFonts w:ascii="Times New Roman" w:hAnsi="Times New Roman" w:cs="Times New Roman"/>
          <w:color w:val="000000" w:themeColor="text1"/>
        </w:rPr>
        <w:t xml:space="preserve">g creativity requirements and </w:t>
      </w:r>
      <w:r w:rsidRPr="004C23CD">
        <w:rPr>
          <w:rFonts w:ascii="Times New Roman" w:hAnsi="Times New Roman" w:cs="Times New Roman"/>
          <w:color w:val="000000" w:themeColor="text1"/>
        </w:rPr>
        <w:t xml:space="preserve">the work environment: Effects on satisfaction and intentions to leave. </w:t>
      </w:r>
      <w:r>
        <w:rPr>
          <w:rFonts w:ascii="Times New Roman" w:hAnsi="Times New Roman" w:cs="Times New Roman"/>
          <w:i/>
          <w:color w:val="000000" w:themeColor="text1"/>
        </w:rPr>
        <w:t xml:space="preserve">Academy of </w:t>
      </w:r>
      <w:r w:rsidRPr="004C23CD">
        <w:rPr>
          <w:rFonts w:ascii="Times New Roman" w:hAnsi="Times New Roman" w:cs="Times New Roman"/>
          <w:i/>
          <w:color w:val="000000" w:themeColor="text1"/>
        </w:rPr>
        <w:t>Management Journal,</w:t>
      </w:r>
      <w:r w:rsidRPr="004C23CD">
        <w:rPr>
          <w:rFonts w:ascii="Times New Roman" w:hAnsi="Times New Roman" w:cs="Times New Roman"/>
          <w:color w:val="000000" w:themeColor="text1"/>
        </w:rPr>
        <w:t xml:space="preserve"> 43, 215-223.</w:t>
      </w:r>
    </w:p>
    <w:p w14:paraId="14CBB910" w14:textId="77777777" w:rsidR="00030119" w:rsidRDefault="00030119" w:rsidP="00AF1420">
      <w:pPr>
        <w:pStyle w:val="Heading3"/>
        <w:spacing w:before="0"/>
        <w:ind w:left="284" w:hanging="284"/>
        <w:rPr>
          <w:rFonts w:ascii="Times New Roman" w:hAnsi="Times New Roman" w:cs="Times New Roman"/>
          <w:color w:val="000000" w:themeColor="text1"/>
        </w:rPr>
      </w:pPr>
    </w:p>
    <w:p w14:paraId="57D9D805" w14:textId="77777777" w:rsidR="00030119" w:rsidRDefault="00030119" w:rsidP="00030119">
      <w:pPr>
        <w:pStyle w:val="Heading3"/>
        <w:spacing w:before="0"/>
        <w:ind w:left="284" w:hanging="284"/>
        <w:rPr>
          <w:rFonts w:ascii="Times New Roman" w:hAnsi="Times New Roman" w:cs="Times New Roman"/>
          <w:color w:val="auto"/>
        </w:rPr>
      </w:pPr>
      <w:r>
        <w:rPr>
          <w:rFonts w:ascii="Times New Roman" w:hAnsi="Times New Roman" w:cs="Times New Roman"/>
          <w:color w:val="auto"/>
        </w:rPr>
        <w:t>Shalley, C. E. &amp; Gilson, L. L. (2004). What leaders need to know: A review of social and contextual factors that can foster or hinder creativity. The Leadership Quarterly, 15, 33-53.</w:t>
      </w:r>
    </w:p>
    <w:p w14:paraId="21E48BF4" w14:textId="77777777" w:rsidR="00030119" w:rsidRDefault="00030119" w:rsidP="00AF1420">
      <w:pPr>
        <w:pStyle w:val="Heading3"/>
        <w:spacing w:before="0"/>
        <w:ind w:left="284" w:hanging="284"/>
        <w:rPr>
          <w:rFonts w:ascii="Times New Roman" w:hAnsi="Times New Roman" w:cs="Times New Roman"/>
          <w:color w:val="000000" w:themeColor="text1"/>
        </w:rPr>
      </w:pPr>
    </w:p>
    <w:p w14:paraId="7871CDCA" w14:textId="77777777" w:rsidR="00E96AAA" w:rsidRPr="004C23CD" w:rsidRDefault="00E96AAA" w:rsidP="00AF1420">
      <w:pPr>
        <w:pStyle w:val="Heading3"/>
        <w:spacing w:before="0"/>
        <w:ind w:left="284" w:hanging="284"/>
        <w:rPr>
          <w:rFonts w:ascii="Times New Roman" w:hAnsi="Times New Roman" w:cs="Times New Roman"/>
          <w:color w:val="000000" w:themeColor="text1"/>
        </w:rPr>
      </w:pPr>
      <w:r w:rsidRPr="000F6DA9">
        <w:rPr>
          <w:rFonts w:ascii="Times New Roman" w:hAnsi="Times New Roman" w:cs="Times New Roman"/>
          <w:color w:val="000000" w:themeColor="text1"/>
        </w:rPr>
        <w:t>Shalley, C. E., Zhou, J. &amp; Oldham. (2004). The effects of personal and contextual</w:t>
      </w:r>
      <w:r w:rsidRPr="004C23CD">
        <w:rPr>
          <w:rFonts w:ascii="Times New Roman" w:hAnsi="Times New Roman" w:cs="Times New Roman"/>
          <w:color w:val="000000" w:themeColor="text1"/>
        </w:rPr>
        <w:t xml:space="preserve">                                                    </w:t>
      </w:r>
    </w:p>
    <w:p w14:paraId="40F0BA04" w14:textId="77777777" w:rsidR="00E96AAA" w:rsidRPr="004C23CD" w:rsidRDefault="00E96AAA" w:rsidP="00F925A1">
      <w:pPr>
        <w:ind w:left="284"/>
      </w:pPr>
      <w:r w:rsidRPr="004C23CD">
        <w:t xml:space="preserve">characteristics on creativity: Where should we go from here? </w:t>
      </w:r>
      <w:r w:rsidRPr="004C23CD">
        <w:rPr>
          <w:i/>
        </w:rPr>
        <w:t xml:space="preserve">Journal of Management, </w:t>
      </w:r>
    </w:p>
    <w:p w14:paraId="6E1CFA33" w14:textId="77777777" w:rsidR="00E96AAA" w:rsidRPr="004C23CD" w:rsidRDefault="00E96AAA" w:rsidP="00F925A1">
      <w:pPr>
        <w:ind w:left="284"/>
      </w:pPr>
      <w:r w:rsidRPr="004C23CD">
        <w:t>30, 933-958.</w:t>
      </w:r>
      <w:r w:rsidRPr="004C23CD">
        <w:rPr>
          <w:i/>
        </w:rPr>
        <w:t xml:space="preserve"> </w:t>
      </w:r>
      <w:r w:rsidRPr="004C23CD">
        <w:t xml:space="preserve"> </w:t>
      </w:r>
    </w:p>
    <w:p w14:paraId="6D90E1B0" w14:textId="5B41237D" w:rsidR="00E96AAA" w:rsidRDefault="00E96AAA" w:rsidP="00030119">
      <w:pPr>
        <w:pStyle w:val="Heading3"/>
        <w:spacing w:before="0"/>
        <w:rPr>
          <w:rFonts w:ascii="Times New Roman" w:hAnsi="Times New Roman" w:cs="Times New Roman"/>
          <w:color w:val="auto"/>
        </w:rPr>
      </w:pPr>
      <w:r>
        <w:rPr>
          <w:rFonts w:ascii="Times New Roman" w:hAnsi="Times New Roman" w:cs="Times New Roman"/>
          <w:color w:val="auto"/>
        </w:rPr>
        <w:t xml:space="preserve"> </w:t>
      </w:r>
    </w:p>
    <w:p w14:paraId="6A2F1472" w14:textId="1DF3E542" w:rsidR="00E96AAA" w:rsidRPr="005557CF" w:rsidRDefault="008F18DA" w:rsidP="00AF1420">
      <w:pPr>
        <w:pStyle w:val="Heading3"/>
        <w:spacing w:before="0"/>
        <w:ind w:left="284" w:hanging="284"/>
        <w:rPr>
          <w:rFonts w:ascii="Times New Roman" w:hAnsi="Times New Roman" w:cs="Times New Roman"/>
          <w:color w:val="000000" w:themeColor="text1"/>
        </w:rPr>
      </w:pPr>
      <w:r>
        <w:rPr>
          <w:rFonts w:ascii="Times New Roman" w:hAnsi="Times New Roman" w:cs="Times New Roman"/>
          <w:color w:val="auto"/>
        </w:rPr>
        <w:t>Shapiro, S.L., Walsh, R.</w:t>
      </w:r>
      <w:r w:rsidR="00E96AAA" w:rsidRPr="005557CF">
        <w:rPr>
          <w:rFonts w:ascii="Times New Roman" w:hAnsi="Times New Roman" w:cs="Times New Roman"/>
          <w:color w:val="auto"/>
        </w:rPr>
        <w:t xml:space="preserve"> &amp; Britton, W.B. (2003). An analysis of recent meditation research and suggestions for future directions. </w:t>
      </w:r>
      <w:r w:rsidR="00E96AAA" w:rsidRPr="005557CF">
        <w:rPr>
          <w:rFonts w:ascii="Times New Roman" w:hAnsi="Times New Roman" w:cs="Times New Roman"/>
          <w:i/>
          <w:iCs/>
          <w:color w:val="auto"/>
        </w:rPr>
        <w:t>Journal for Meditation and Meditation Research</w:t>
      </w:r>
      <w:r w:rsidR="00E96AAA" w:rsidRPr="005557CF">
        <w:rPr>
          <w:rFonts w:ascii="Times New Roman" w:hAnsi="Times New Roman" w:cs="Times New Roman"/>
          <w:color w:val="auto"/>
        </w:rPr>
        <w:t xml:space="preserve">, </w:t>
      </w:r>
      <w:r w:rsidR="00E96AAA" w:rsidRPr="005557CF">
        <w:rPr>
          <w:rFonts w:ascii="Times New Roman" w:hAnsi="Times New Roman" w:cs="Times New Roman"/>
          <w:i/>
          <w:iCs/>
          <w:color w:val="auto"/>
        </w:rPr>
        <w:t>3</w:t>
      </w:r>
      <w:r w:rsidR="00E96AAA" w:rsidRPr="005557CF">
        <w:rPr>
          <w:rFonts w:ascii="Times New Roman" w:hAnsi="Times New Roman" w:cs="Times New Roman"/>
          <w:color w:val="auto"/>
        </w:rPr>
        <w:t>, 69-90.</w:t>
      </w:r>
    </w:p>
    <w:p w14:paraId="2B304ED4" w14:textId="77777777" w:rsidR="00E96AAA" w:rsidRPr="00BC6EE7" w:rsidRDefault="00E96AAA" w:rsidP="00AF1420">
      <w:pPr>
        <w:pStyle w:val="Heading3"/>
        <w:spacing w:before="0"/>
        <w:ind w:left="284" w:hanging="284"/>
        <w:rPr>
          <w:rFonts w:ascii="Times New Roman" w:hAnsi="Times New Roman" w:cs="Times New Roman"/>
          <w:color w:val="000000" w:themeColor="text1"/>
        </w:rPr>
      </w:pPr>
    </w:p>
    <w:p w14:paraId="774CE6B1" w14:textId="410CC51C" w:rsidR="00E96AAA" w:rsidRPr="00BC6EE7" w:rsidRDefault="008F18DA" w:rsidP="00AF1420">
      <w:pPr>
        <w:ind w:left="284" w:hanging="284"/>
        <w:rPr>
          <w:lang w:val="en-CA"/>
        </w:rPr>
      </w:pPr>
      <w:r>
        <w:t>Shin, S.</w:t>
      </w:r>
      <w:r w:rsidR="00E96AAA" w:rsidRPr="00BC6EE7">
        <w:t xml:space="preserve"> &amp; Zhou, J. 2003. Transformational leadership, conservation, and creativity: Evidence from Korea.</w:t>
      </w:r>
      <w:r w:rsidR="00E96AAA">
        <w:rPr>
          <w:lang w:val="en-CA"/>
        </w:rPr>
        <w:t xml:space="preserve"> </w:t>
      </w:r>
      <w:r w:rsidR="00E96AAA" w:rsidRPr="0063356D">
        <w:rPr>
          <w:i/>
        </w:rPr>
        <w:t>Academy of Management Journal</w:t>
      </w:r>
      <w:r w:rsidR="00E96AAA">
        <w:t>, 46,</w:t>
      </w:r>
      <w:r w:rsidR="00E96AAA" w:rsidRPr="00BC6EE7">
        <w:t xml:space="preserve"> 703–714.</w:t>
      </w:r>
    </w:p>
    <w:p w14:paraId="5C3AFFAC" w14:textId="77777777" w:rsidR="00E96AAA" w:rsidRDefault="00E96AAA" w:rsidP="00AF1420">
      <w:pPr>
        <w:ind w:left="284" w:hanging="284"/>
      </w:pPr>
    </w:p>
    <w:p w14:paraId="5E6F4E90" w14:textId="70E64BA2" w:rsidR="00E96AAA" w:rsidRDefault="008F18DA" w:rsidP="00AF1420">
      <w:pPr>
        <w:ind w:left="284" w:hanging="284"/>
      </w:pPr>
      <w:r>
        <w:rPr>
          <w:rStyle w:val="element-citation"/>
          <w:rFonts w:eastAsiaTheme="majorEastAsia"/>
        </w:rPr>
        <w:t xml:space="preserve">Sidani S. &amp; </w:t>
      </w:r>
      <w:r w:rsidR="00E96AAA">
        <w:rPr>
          <w:rStyle w:val="element-citation"/>
          <w:rFonts w:eastAsiaTheme="majorEastAsia"/>
        </w:rPr>
        <w:t xml:space="preserve">Braden CJ. (1998). </w:t>
      </w:r>
      <w:r w:rsidR="00E96AAA" w:rsidRPr="002A070C">
        <w:rPr>
          <w:rStyle w:val="ref-journal"/>
          <w:i/>
        </w:rPr>
        <w:t>Evaluating nursing interventions: a theory-driven approach</w:t>
      </w:r>
      <w:r w:rsidR="00E96AAA">
        <w:rPr>
          <w:rStyle w:val="ref-journal"/>
        </w:rPr>
        <w:t>.</w:t>
      </w:r>
      <w:r w:rsidR="00E96AAA">
        <w:rPr>
          <w:rStyle w:val="element-citation"/>
          <w:rFonts w:eastAsiaTheme="majorEastAsia"/>
        </w:rPr>
        <w:t xml:space="preserve"> Thousand Oaks, CA: Sage Publications.</w:t>
      </w:r>
    </w:p>
    <w:p w14:paraId="6F25C56C" w14:textId="77777777" w:rsidR="00E96AAA" w:rsidRDefault="00E96AAA" w:rsidP="00AF1420">
      <w:pPr>
        <w:ind w:left="284" w:hanging="284"/>
      </w:pPr>
    </w:p>
    <w:p w14:paraId="1713BBA5" w14:textId="77777777" w:rsidR="00E96AAA" w:rsidRPr="00C00C0E" w:rsidRDefault="00E96AAA" w:rsidP="00AF1420">
      <w:pPr>
        <w:ind w:left="284" w:hanging="284"/>
        <w:rPr>
          <w:lang w:val="en-CA"/>
        </w:rPr>
      </w:pPr>
      <w:r>
        <w:t xml:space="preserve">Siegel, D. J. (2003). An interpersonal neurobiology of psychotherapy: The developing mind and the resolution of trauma. In Solomon, M. &amp; Siegel, D. J. (Eds), </w:t>
      </w:r>
      <w:r w:rsidRPr="0063356D">
        <w:rPr>
          <w:i/>
        </w:rPr>
        <w:t>Healing Trauma</w:t>
      </w:r>
      <w:r>
        <w:t xml:space="preserve">, 1-56. New York: WW Norton. </w:t>
      </w:r>
    </w:p>
    <w:p w14:paraId="6B1262B5" w14:textId="77777777" w:rsidR="00E96AAA" w:rsidRPr="001320D1" w:rsidRDefault="00E96AAA" w:rsidP="00AF1420">
      <w:pPr>
        <w:autoSpaceDE w:val="0"/>
        <w:autoSpaceDN w:val="0"/>
        <w:adjustRightInd w:val="0"/>
        <w:ind w:left="284" w:hanging="284"/>
        <w:rPr>
          <w:rFonts w:eastAsiaTheme="minorHAnsi"/>
          <w:lang w:val="en-CA"/>
        </w:rPr>
      </w:pPr>
    </w:p>
    <w:p w14:paraId="3B61BBAE" w14:textId="77777777" w:rsidR="00E96AAA" w:rsidRPr="001320D1" w:rsidRDefault="00E96AAA" w:rsidP="00AF1420">
      <w:pPr>
        <w:ind w:left="284" w:hanging="284"/>
        <w:rPr>
          <w:lang w:val="en-CA"/>
        </w:rPr>
      </w:pPr>
      <w:r w:rsidRPr="001320D1">
        <w:t>Siegel, D. J. (2007a). Mindfulness training</w:t>
      </w:r>
      <w:r>
        <w:t xml:space="preserve"> and neural integration: Differ</w:t>
      </w:r>
      <w:r w:rsidRPr="001320D1">
        <w:t>entiation of distinct streams of awareness and the cultivation of well-being.</w:t>
      </w:r>
      <w:r>
        <w:t xml:space="preserve"> </w:t>
      </w:r>
      <w:r w:rsidRPr="001320D1">
        <w:rPr>
          <w:i/>
        </w:rPr>
        <w:t>Social Cognitive and Affective Neuroscience</w:t>
      </w:r>
      <w:r w:rsidRPr="001320D1">
        <w:t>, 2,</w:t>
      </w:r>
      <w:r>
        <w:rPr>
          <w:lang w:val="en-CA"/>
        </w:rPr>
        <w:t xml:space="preserve"> </w:t>
      </w:r>
      <w:r>
        <w:t>259–263.</w:t>
      </w:r>
    </w:p>
    <w:p w14:paraId="2F69DADA" w14:textId="77777777" w:rsidR="00E96AAA" w:rsidRDefault="00E96AAA" w:rsidP="00AF1420">
      <w:pPr>
        <w:ind w:left="284" w:hanging="284"/>
      </w:pPr>
    </w:p>
    <w:p w14:paraId="0AFDB278" w14:textId="77777777" w:rsidR="00E96AAA" w:rsidRPr="001320D1" w:rsidRDefault="00E96AAA" w:rsidP="00AF1420">
      <w:pPr>
        <w:ind w:left="284" w:hanging="284"/>
      </w:pPr>
      <w:r w:rsidRPr="001320D1">
        <w:t>Siegel, D. J. (2007b).</w:t>
      </w:r>
      <w:r w:rsidRPr="001320D1">
        <w:rPr>
          <w:i/>
        </w:rPr>
        <w:t>The mindful brain: Reflection and attunement in the cultivation of well-being</w:t>
      </w:r>
      <w:r w:rsidRPr="001320D1">
        <w:t>.</w:t>
      </w:r>
      <w:r>
        <w:t xml:space="preserve"> </w:t>
      </w:r>
      <w:r w:rsidRPr="001320D1">
        <w:t>New York: Norton.</w:t>
      </w:r>
    </w:p>
    <w:p w14:paraId="41B44DD5" w14:textId="77777777" w:rsidR="00E96AAA" w:rsidRDefault="00E96AAA" w:rsidP="00AF1420">
      <w:pPr>
        <w:autoSpaceDE w:val="0"/>
        <w:autoSpaceDN w:val="0"/>
        <w:adjustRightInd w:val="0"/>
        <w:ind w:left="284" w:hanging="284"/>
        <w:rPr>
          <w:rFonts w:eastAsiaTheme="minorHAnsi"/>
          <w:lang w:val="en-CA"/>
        </w:rPr>
      </w:pPr>
    </w:p>
    <w:p w14:paraId="435CBA68" w14:textId="2F69144A" w:rsidR="00E96AAA" w:rsidRPr="004D64A4" w:rsidRDefault="00E96AAA" w:rsidP="00AF1420">
      <w:pPr>
        <w:autoSpaceDE w:val="0"/>
        <w:autoSpaceDN w:val="0"/>
        <w:adjustRightInd w:val="0"/>
        <w:ind w:left="284" w:hanging="284"/>
        <w:rPr>
          <w:rFonts w:eastAsiaTheme="minorHAnsi"/>
          <w:lang w:val="en-CA"/>
        </w:rPr>
      </w:pPr>
      <w:r>
        <w:rPr>
          <w:rFonts w:eastAsiaTheme="minorHAnsi"/>
          <w:lang w:val="en-CA"/>
        </w:rPr>
        <w:t xml:space="preserve">Siegel, J. D. (2009). </w:t>
      </w:r>
      <w:r w:rsidRPr="00940A62">
        <w:rPr>
          <w:rFonts w:eastAsiaTheme="minorHAnsi"/>
          <w:lang w:val="en-CA"/>
        </w:rPr>
        <w:t>Mindful Awareness, Mind</w:t>
      </w:r>
      <w:r>
        <w:rPr>
          <w:rFonts w:eastAsiaTheme="minorHAnsi"/>
          <w:lang w:val="en-CA"/>
        </w:rPr>
        <w:t xml:space="preserve">sight, and Neural Integration. </w:t>
      </w:r>
      <w:r w:rsidR="004D64A4" w:rsidRPr="004D64A4">
        <w:rPr>
          <w:rFonts w:eastAsiaTheme="minorHAnsi"/>
          <w:i/>
          <w:lang w:val="en-CA"/>
        </w:rPr>
        <w:t xml:space="preserve">The Humanistic </w:t>
      </w:r>
      <w:r w:rsidRPr="004D64A4">
        <w:rPr>
          <w:rFonts w:eastAsiaTheme="minorHAnsi"/>
          <w:i/>
          <w:color w:val="000000" w:themeColor="text1"/>
          <w:lang w:val="en-CA"/>
        </w:rPr>
        <w:t>Psychologist</w:t>
      </w:r>
      <w:r w:rsidRPr="00940A62">
        <w:rPr>
          <w:rFonts w:eastAsiaTheme="minorHAnsi"/>
          <w:color w:val="000000" w:themeColor="text1"/>
          <w:lang w:val="en-CA"/>
        </w:rPr>
        <w:t>, 37, 137-158.</w:t>
      </w:r>
    </w:p>
    <w:p w14:paraId="57680A89" w14:textId="77777777" w:rsidR="00E96AAA" w:rsidRDefault="00E96AAA" w:rsidP="00AF1420">
      <w:pPr>
        <w:pStyle w:val="Heading3"/>
        <w:spacing w:before="0"/>
        <w:ind w:left="284" w:hanging="284"/>
        <w:rPr>
          <w:rFonts w:ascii="Times New Roman" w:hAnsi="Times New Roman" w:cs="Times New Roman"/>
          <w:color w:val="000000" w:themeColor="text1"/>
        </w:rPr>
      </w:pPr>
    </w:p>
    <w:p w14:paraId="4D69130B" w14:textId="77777777" w:rsidR="00E96AAA" w:rsidRDefault="00E96AAA" w:rsidP="00AF1420">
      <w:pPr>
        <w:pStyle w:val="Heading3"/>
        <w:spacing w:before="0"/>
        <w:ind w:left="284" w:hanging="284"/>
        <w:rPr>
          <w:rFonts w:ascii="Times New Roman" w:hAnsi="Times New Roman" w:cs="Times New Roman"/>
          <w:color w:val="000000" w:themeColor="text1"/>
        </w:rPr>
      </w:pPr>
      <w:r>
        <w:rPr>
          <w:rFonts w:ascii="Times New Roman" w:hAnsi="Times New Roman" w:cs="Times New Roman"/>
          <w:color w:val="000000" w:themeColor="text1"/>
        </w:rPr>
        <w:t xml:space="preserve">Siegel, R. D. (2010). </w:t>
      </w:r>
      <w:r w:rsidRPr="0063356D">
        <w:rPr>
          <w:rFonts w:ascii="Times New Roman" w:hAnsi="Times New Roman" w:cs="Times New Roman"/>
          <w:i/>
          <w:color w:val="000000" w:themeColor="text1"/>
        </w:rPr>
        <w:t>The mindfulness solution: Everyday practices for everyday problems</w:t>
      </w:r>
      <w:r>
        <w:rPr>
          <w:rFonts w:ascii="Times New Roman" w:hAnsi="Times New Roman" w:cs="Times New Roman"/>
          <w:color w:val="000000" w:themeColor="text1"/>
        </w:rPr>
        <w:t xml:space="preserve">. New York: NY, </w:t>
      </w:r>
    </w:p>
    <w:p w14:paraId="530C6EB4" w14:textId="77777777" w:rsidR="00E96AAA" w:rsidRPr="002E6E6D" w:rsidRDefault="00E96AAA" w:rsidP="00AF1420">
      <w:pPr>
        <w:ind w:left="284" w:hanging="284"/>
      </w:pPr>
    </w:p>
    <w:p w14:paraId="1EFFC3D6" w14:textId="77777777" w:rsidR="00E96AAA" w:rsidRPr="004C23CD" w:rsidRDefault="00E96AAA" w:rsidP="00AF1420">
      <w:pPr>
        <w:pStyle w:val="Heading3"/>
        <w:spacing w:before="0"/>
        <w:ind w:left="284" w:hanging="284"/>
        <w:rPr>
          <w:rStyle w:val="highlight"/>
          <w:rFonts w:ascii="Times New Roman" w:hAnsi="Times New Roman" w:cs="Times New Roman"/>
          <w:color w:val="000000" w:themeColor="text1"/>
        </w:rPr>
      </w:pPr>
      <w:r w:rsidRPr="004C23CD">
        <w:rPr>
          <w:rFonts w:ascii="Times New Roman" w:hAnsi="Times New Roman" w:cs="Times New Roman"/>
          <w:color w:val="000000" w:themeColor="text1"/>
        </w:rPr>
        <w:t>Sisk, D.A. (2014, May).</w:t>
      </w:r>
      <w:r w:rsidRPr="004D64A4">
        <w:rPr>
          <w:rFonts w:ascii="Times New Roman" w:hAnsi="Times New Roman" w:cs="Times New Roman"/>
          <w:color w:val="000000" w:themeColor="text1"/>
        </w:rPr>
        <w:t xml:space="preserve"> </w:t>
      </w:r>
      <w:hyperlink r:id="rId31" w:tgtFrame="_blank" w:history="1">
        <w:r w:rsidRPr="004D64A4">
          <w:rPr>
            <w:rStyle w:val="Hyperlink"/>
            <w:rFonts w:ascii="Times New Roman" w:hAnsi="Times New Roman" w:cs="Times New Roman"/>
            <w:bCs/>
            <w:color w:val="000000" w:themeColor="text1"/>
            <w:u w:val="none"/>
          </w:rPr>
          <w:t>Optimizing</w:t>
        </w:r>
        <w:r w:rsidRPr="004D64A4">
          <w:rPr>
            <w:rStyle w:val="apple-converted-space"/>
            <w:rFonts w:ascii="Times New Roman" w:hAnsi="Times New Roman" w:cs="Times New Roman"/>
            <w:color w:val="000000" w:themeColor="text1"/>
          </w:rPr>
          <w:t> </w:t>
        </w:r>
        <w:r w:rsidRPr="004D64A4">
          <w:rPr>
            <w:rStyle w:val="highlight"/>
            <w:rFonts w:ascii="Times New Roman" w:hAnsi="Times New Roman" w:cs="Times New Roman"/>
            <w:color w:val="000000" w:themeColor="text1"/>
          </w:rPr>
          <w:t>creativity</w:t>
        </w:r>
      </w:hyperlink>
      <w:r w:rsidRPr="004C23CD">
        <w:rPr>
          <w:rStyle w:val="highlight"/>
          <w:rFonts w:ascii="Times New Roman" w:hAnsi="Times New Roman" w:cs="Times New Roman"/>
          <w:color w:val="000000" w:themeColor="text1"/>
        </w:rPr>
        <w:t xml:space="preserve">. </w:t>
      </w:r>
      <w:r w:rsidRPr="004C23CD">
        <w:rPr>
          <w:rStyle w:val="highlight"/>
          <w:rFonts w:ascii="Times New Roman" w:hAnsi="Times New Roman" w:cs="Times New Roman"/>
          <w:i/>
          <w:color w:val="000000" w:themeColor="text1"/>
        </w:rPr>
        <w:t>Gifted Education International,</w:t>
      </w:r>
      <w:r w:rsidRPr="004C23CD">
        <w:rPr>
          <w:rStyle w:val="highlight"/>
          <w:rFonts w:ascii="Times New Roman" w:hAnsi="Times New Roman" w:cs="Times New Roman"/>
          <w:color w:val="000000" w:themeColor="text1"/>
        </w:rPr>
        <w:t xml:space="preserve"> 30, 148-</w:t>
      </w:r>
    </w:p>
    <w:p w14:paraId="5508B76A" w14:textId="77777777" w:rsidR="00E96AAA" w:rsidRPr="004C23CD" w:rsidRDefault="00E96AAA" w:rsidP="003D78BD">
      <w:pPr>
        <w:pStyle w:val="Heading3"/>
        <w:spacing w:before="0"/>
        <w:ind w:left="284"/>
        <w:rPr>
          <w:rStyle w:val="highlight"/>
          <w:rFonts w:ascii="Times New Roman" w:hAnsi="Times New Roman" w:cs="Times New Roman"/>
          <w:color w:val="000000" w:themeColor="text1"/>
        </w:rPr>
      </w:pPr>
      <w:r w:rsidRPr="004C23CD">
        <w:rPr>
          <w:rStyle w:val="highlight"/>
          <w:rFonts w:ascii="Times New Roman" w:hAnsi="Times New Roman" w:cs="Times New Roman"/>
          <w:color w:val="000000" w:themeColor="text1"/>
        </w:rPr>
        <w:t>159.</w:t>
      </w:r>
      <w:r w:rsidRPr="004C23CD">
        <w:rPr>
          <w:rStyle w:val="highlight"/>
          <w:rFonts w:ascii="Times New Roman" w:hAnsi="Times New Roman" w:cs="Times New Roman"/>
          <w:color w:val="000000" w:themeColor="text1"/>
        </w:rPr>
        <w:tab/>
        <w:t xml:space="preserve"> </w:t>
      </w:r>
    </w:p>
    <w:p w14:paraId="4A715312" w14:textId="77777777" w:rsidR="00E96AAA" w:rsidRPr="004C23CD" w:rsidRDefault="00E96AAA" w:rsidP="00AF1420">
      <w:pPr>
        <w:ind w:left="284" w:hanging="284"/>
        <w:rPr>
          <w:color w:val="000000" w:themeColor="text1"/>
        </w:rPr>
      </w:pPr>
    </w:p>
    <w:p w14:paraId="788CB326" w14:textId="6D24FA31" w:rsidR="00E96AAA" w:rsidRPr="004D64A4" w:rsidRDefault="00E96AAA" w:rsidP="00AF1420">
      <w:pPr>
        <w:spacing w:line="240" w:lineRule="atLeast"/>
        <w:ind w:left="284" w:hanging="284"/>
        <w:rPr>
          <w:color w:val="000000" w:themeColor="text1"/>
        </w:rPr>
      </w:pPr>
      <w:r w:rsidRPr="004D64A4">
        <w:rPr>
          <w:rStyle w:val="Hyperlink"/>
          <w:bCs/>
          <w:color w:val="000000" w:themeColor="text1"/>
          <w:u w:val="none"/>
        </w:rPr>
        <w:t>Skakon, J., Nielsen, K., Borg</w:t>
      </w:r>
      <w:r w:rsidR="00F925A1">
        <w:rPr>
          <w:rStyle w:val="Hyperlink"/>
          <w:bCs/>
          <w:color w:val="000000" w:themeColor="text1"/>
          <w:u w:val="none"/>
        </w:rPr>
        <w:t>, V. &amp; Guzman, J. (2010</w:t>
      </w:r>
      <w:r w:rsidRPr="004D64A4">
        <w:rPr>
          <w:rStyle w:val="Hyperlink"/>
          <w:bCs/>
          <w:color w:val="000000" w:themeColor="text1"/>
          <w:u w:val="none"/>
        </w:rPr>
        <w:t xml:space="preserve">). </w:t>
      </w:r>
      <w:r w:rsidR="002C7240" w:rsidRPr="002C7240">
        <w:rPr>
          <w:rStyle w:val="Hyperlink"/>
          <w:bCs/>
          <w:color w:val="000000" w:themeColor="text1"/>
          <w:u w:val="none"/>
        </w:rPr>
        <w:t>Are</w:t>
      </w:r>
      <w:r w:rsidRPr="002C7240">
        <w:rPr>
          <w:color w:val="000000" w:themeColor="text1"/>
        </w:rPr>
        <w:t xml:space="preserve"> leaders' well-being, behaviours and style associated</w:t>
      </w:r>
      <w:r w:rsidR="002C7240" w:rsidRPr="002C7240">
        <w:rPr>
          <w:color w:val="000000" w:themeColor="text1"/>
        </w:rPr>
        <w:t xml:space="preserve"> with the affective well-being </w:t>
      </w:r>
      <w:r w:rsidRPr="002C7240">
        <w:rPr>
          <w:color w:val="000000" w:themeColor="text1"/>
        </w:rPr>
        <w:t>of their employees? A systematic review of three decades of research</w:t>
      </w:r>
      <w:r w:rsidR="002C7240" w:rsidRPr="002C7240">
        <w:rPr>
          <w:color w:val="000000" w:themeColor="text1"/>
        </w:rPr>
        <w:t xml:space="preserve">. </w:t>
      </w:r>
      <w:r w:rsidR="002C7240" w:rsidRPr="002C7240">
        <w:rPr>
          <w:i/>
          <w:color w:val="000000" w:themeColor="text1"/>
        </w:rPr>
        <w:t>Work and Stress</w:t>
      </w:r>
      <w:r w:rsidR="002C7240">
        <w:rPr>
          <w:color w:val="000000" w:themeColor="text1"/>
        </w:rPr>
        <w:t xml:space="preserve">, 24, 107-139. </w:t>
      </w:r>
    </w:p>
    <w:p w14:paraId="48C1C24C" w14:textId="77777777" w:rsidR="00E96AAA" w:rsidRPr="004D64A4" w:rsidRDefault="00E96AAA" w:rsidP="00AF1420">
      <w:pPr>
        <w:spacing w:line="240" w:lineRule="atLeast"/>
        <w:ind w:left="284" w:hanging="284"/>
        <w:rPr>
          <w:color w:val="000000" w:themeColor="text1"/>
        </w:rPr>
      </w:pPr>
    </w:p>
    <w:p w14:paraId="4C47C370" w14:textId="77777777" w:rsidR="00E96AAA" w:rsidRDefault="00E96AAA" w:rsidP="00AF1420">
      <w:pPr>
        <w:ind w:left="284" w:hanging="284"/>
        <w:rPr>
          <w:lang w:val="en-CA"/>
        </w:rPr>
      </w:pPr>
      <w:r>
        <w:rPr>
          <w:rStyle w:val="authors"/>
          <w:rFonts w:eastAsia="Cambria"/>
          <w:color w:val="000000" w:themeColor="text1"/>
        </w:rPr>
        <w:t xml:space="preserve">Skjei, S. (2014). </w:t>
      </w:r>
      <w:r w:rsidRPr="0063356D">
        <w:rPr>
          <w:rStyle w:val="authors"/>
          <w:rFonts w:eastAsia="Cambria"/>
          <w:i/>
          <w:color w:val="000000" w:themeColor="text1"/>
        </w:rPr>
        <w:t>Authentic leadership moments: A mindful inquiry</w:t>
      </w:r>
      <w:r>
        <w:rPr>
          <w:rStyle w:val="authors"/>
          <w:rFonts w:eastAsia="Cambria"/>
          <w:color w:val="000000" w:themeColor="text1"/>
        </w:rPr>
        <w:t xml:space="preserve">. </w:t>
      </w:r>
      <w:r>
        <w:t xml:space="preserve">(Doctoral dissertation). Retrieved from </w:t>
      </w:r>
      <w:r>
        <w:rPr>
          <w:rStyle w:val="HTMLCite"/>
          <w:rFonts w:eastAsiaTheme="majorEastAsia"/>
        </w:rPr>
        <w:t>ProQuest LLC</w:t>
      </w:r>
      <w:r>
        <w:t xml:space="preserve">, Ed.D. Dissertation. </w:t>
      </w:r>
      <w:r>
        <w:rPr>
          <w:rStyle w:val="subjectfield-postprocessinghook"/>
          <w:rFonts w:eastAsiaTheme="majorEastAsia"/>
        </w:rPr>
        <w:t>9781321521870</w:t>
      </w:r>
    </w:p>
    <w:p w14:paraId="782173C1" w14:textId="77777777" w:rsidR="00E96AAA" w:rsidRDefault="00E96AAA" w:rsidP="00AF1420">
      <w:pPr>
        <w:ind w:left="284" w:hanging="284"/>
        <w:rPr>
          <w:rStyle w:val="authors"/>
          <w:rFonts w:eastAsia="Cambria"/>
          <w:color w:val="000000" w:themeColor="text1"/>
        </w:rPr>
      </w:pPr>
    </w:p>
    <w:p w14:paraId="3662ABAC" w14:textId="533F48BA" w:rsidR="00E96AAA" w:rsidRPr="004D64A4" w:rsidRDefault="00E96AAA" w:rsidP="00AF1420">
      <w:pPr>
        <w:ind w:left="284" w:hanging="284"/>
        <w:rPr>
          <w:rStyle w:val="Hyperlink"/>
          <w:bCs/>
          <w:color w:val="000000" w:themeColor="text1"/>
          <w:u w:val="none"/>
        </w:rPr>
      </w:pPr>
      <w:r w:rsidRPr="004D64A4">
        <w:rPr>
          <w:rStyle w:val="authors"/>
          <w:rFonts w:eastAsia="Cambria"/>
          <w:color w:val="000000" w:themeColor="text1"/>
        </w:rPr>
        <w:t xml:space="preserve">Soler, J., Cebolla, A., Feliu-Soler, A., Demarzo, M., </w:t>
      </w:r>
      <w:r w:rsidR="004D64A4" w:rsidRPr="004D64A4">
        <w:rPr>
          <w:rStyle w:val="authors"/>
          <w:rFonts w:eastAsia="Cambria"/>
          <w:color w:val="000000" w:themeColor="text1"/>
        </w:rPr>
        <w:t>Pascaul, J.C.,</w:t>
      </w:r>
      <w:r w:rsidR="003D78BD">
        <w:rPr>
          <w:rStyle w:val="authors"/>
          <w:rFonts w:eastAsia="Cambria"/>
          <w:color w:val="000000" w:themeColor="text1"/>
        </w:rPr>
        <w:t xml:space="preserve"> Banos, R. &amp; Garcia-Campayo, J. </w:t>
      </w:r>
      <w:r w:rsidR="004D64A4" w:rsidRPr="004D64A4">
        <w:rPr>
          <w:rStyle w:val="authors"/>
          <w:rFonts w:eastAsia="Cambria"/>
          <w:color w:val="000000" w:themeColor="text1"/>
        </w:rPr>
        <w:t>(201</w:t>
      </w:r>
      <w:r w:rsidR="003D78BD">
        <w:rPr>
          <w:rStyle w:val="authors"/>
          <w:rFonts w:eastAsia="Cambria"/>
          <w:color w:val="000000" w:themeColor="text1"/>
        </w:rPr>
        <w:t>4).</w:t>
      </w:r>
      <w:r w:rsidRPr="004D64A4">
        <w:rPr>
          <w:rStyle w:val="authors"/>
          <w:rFonts w:eastAsia="Cambria"/>
          <w:color w:val="000000" w:themeColor="text1"/>
        </w:rPr>
        <w:t xml:space="preserve"> </w:t>
      </w:r>
      <w:hyperlink r:id="rId32" w:tgtFrame="_blank" w:history="1">
        <w:r w:rsidRPr="004D64A4">
          <w:rPr>
            <w:rStyle w:val="Hyperlink"/>
            <w:bCs/>
            <w:color w:val="000000" w:themeColor="text1"/>
            <w:u w:val="none"/>
          </w:rPr>
          <w:t xml:space="preserve">Relationship between </w:t>
        </w:r>
        <w:r w:rsidR="00D05E99">
          <w:rPr>
            <w:rStyle w:val="Hyperlink"/>
            <w:bCs/>
            <w:color w:val="000000" w:themeColor="text1"/>
            <w:u w:val="none"/>
          </w:rPr>
          <w:t>m</w:t>
        </w:r>
        <w:r w:rsidRPr="004D64A4">
          <w:rPr>
            <w:rStyle w:val="Hyperlink"/>
            <w:bCs/>
            <w:color w:val="000000" w:themeColor="text1"/>
            <w:u w:val="none"/>
          </w:rPr>
          <w:t xml:space="preserve">editative </w:t>
        </w:r>
        <w:r w:rsidR="00D05E99">
          <w:rPr>
            <w:rStyle w:val="Hyperlink"/>
            <w:bCs/>
            <w:color w:val="000000" w:themeColor="text1"/>
            <w:u w:val="none"/>
          </w:rPr>
          <w:t>p</w:t>
        </w:r>
        <w:r w:rsidRPr="004D64A4">
          <w:rPr>
            <w:rStyle w:val="Hyperlink"/>
            <w:bCs/>
            <w:color w:val="000000" w:themeColor="text1"/>
            <w:u w:val="none"/>
          </w:rPr>
          <w:t xml:space="preserve">ractice and </w:t>
        </w:r>
        <w:r w:rsidR="00D05E99">
          <w:rPr>
            <w:rStyle w:val="Hyperlink"/>
            <w:bCs/>
            <w:color w:val="000000" w:themeColor="text1"/>
            <w:u w:val="none"/>
          </w:rPr>
          <w:t>s</w:t>
        </w:r>
        <w:r w:rsidRPr="004D64A4">
          <w:rPr>
            <w:rStyle w:val="Hyperlink"/>
            <w:bCs/>
            <w:color w:val="000000" w:themeColor="text1"/>
            <w:u w:val="none"/>
          </w:rPr>
          <w:t>elf-</w:t>
        </w:r>
        <w:r w:rsidR="00D05E99">
          <w:rPr>
            <w:rStyle w:val="Hyperlink"/>
            <w:bCs/>
            <w:color w:val="000000" w:themeColor="text1"/>
            <w:u w:val="none"/>
          </w:rPr>
          <w:t>r</w:t>
        </w:r>
        <w:r w:rsidRPr="004D64A4">
          <w:rPr>
            <w:rStyle w:val="Hyperlink"/>
            <w:bCs/>
            <w:color w:val="000000" w:themeColor="text1"/>
            <w:u w:val="none"/>
          </w:rPr>
          <w:t>eported</w:t>
        </w:r>
        <w:r w:rsidRPr="004D64A4">
          <w:rPr>
            <w:rStyle w:val="apple-converted-space"/>
            <w:color w:val="000000" w:themeColor="text1"/>
          </w:rPr>
          <w:t> </w:t>
        </w:r>
        <w:r w:rsidR="00D05E99">
          <w:rPr>
            <w:rStyle w:val="apple-converted-space"/>
            <w:color w:val="000000" w:themeColor="text1"/>
          </w:rPr>
          <w:t>m</w:t>
        </w:r>
        <w:r w:rsidRPr="004D64A4">
          <w:rPr>
            <w:rStyle w:val="highlight"/>
            <w:color w:val="000000" w:themeColor="text1"/>
          </w:rPr>
          <w:t>indfulness</w:t>
        </w:r>
        <w:r w:rsidR="003D78BD">
          <w:rPr>
            <w:rStyle w:val="Hyperlink"/>
            <w:bCs/>
            <w:color w:val="000000" w:themeColor="text1"/>
            <w:u w:val="none"/>
          </w:rPr>
          <w:t>: The</w:t>
        </w:r>
        <w:r w:rsidR="003D78BD">
          <w:rPr>
            <w:rStyle w:val="Hyperlink"/>
            <w:bCs/>
            <w:color w:val="000000" w:themeColor="text1"/>
            <w:u w:val="none"/>
          </w:rPr>
          <w:tab/>
        </w:r>
        <w:r w:rsidRPr="004D64A4">
          <w:rPr>
            <w:rStyle w:val="Hyperlink"/>
            <w:bCs/>
            <w:color w:val="000000" w:themeColor="text1"/>
            <w:u w:val="none"/>
          </w:rPr>
          <w:t xml:space="preserve"> MINDSENS Composite Index: e86622</w:t>
        </w:r>
      </w:hyperlink>
      <w:r w:rsidRPr="004D64A4">
        <w:rPr>
          <w:rStyle w:val="Hyperlink"/>
          <w:bCs/>
          <w:color w:val="000000" w:themeColor="text1"/>
          <w:u w:val="none"/>
        </w:rPr>
        <w:t xml:space="preserve">. </w:t>
      </w:r>
      <w:r w:rsidRPr="004D64A4">
        <w:rPr>
          <w:rStyle w:val="Hyperlink"/>
          <w:bCs/>
          <w:i/>
          <w:color w:val="000000" w:themeColor="text1"/>
          <w:u w:val="none"/>
        </w:rPr>
        <w:t>P</w:t>
      </w:r>
      <w:r w:rsidRPr="004D64A4">
        <w:rPr>
          <w:rStyle w:val="Hyperlink"/>
          <w:bCs/>
          <w:color w:val="000000" w:themeColor="text1"/>
          <w:u w:val="none"/>
        </w:rPr>
        <w:t xml:space="preserve">LOS, 9(1). </w:t>
      </w:r>
    </w:p>
    <w:p w14:paraId="0260C95E" w14:textId="77777777" w:rsidR="00E96AAA" w:rsidRPr="004D64A4" w:rsidRDefault="00E96AAA" w:rsidP="00AF1420">
      <w:pPr>
        <w:ind w:left="284" w:hanging="284"/>
        <w:rPr>
          <w:rStyle w:val="Hyperlink"/>
          <w:bCs/>
          <w:color w:val="000000" w:themeColor="text1"/>
          <w:u w:val="none"/>
        </w:rPr>
      </w:pPr>
    </w:p>
    <w:p w14:paraId="5619D37E" w14:textId="77777777" w:rsidR="00E96AAA" w:rsidRDefault="00E96AAA" w:rsidP="00AF1420">
      <w:pPr>
        <w:ind w:left="284" w:hanging="284"/>
        <w:rPr>
          <w:lang w:val="en"/>
        </w:rPr>
      </w:pPr>
      <w:r>
        <w:rPr>
          <w:lang w:val="en"/>
        </w:rPr>
        <w:t xml:space="preserve">Sosik, J. &amp; Megerian, L. E. (1999). Understanding leader emotional intelligence and performance: The role of self-other agreement on transformational leadership. </w:t>
      </w:r>
      <w:r w:rsidRPr="00977D49">
        <w:rPr>
          <w:i/>
          <w:lang w:val="en"/>
        </w:rPr>
        <w:t>Group and Organization Management,</w:t>
      </w:r>
      <w:r>
        <w:rPr>
          <w:lang w:val="en"/>
        </w:rPr>
        <w:t xml:space="preserve"> 24, 367-390.</w:t>
      </w:r>
    </w:p>
    <w:p w14:paraId="37D37965" w14:textId="77777777" w:rsidR="00E96AAA" w:rsidRDefault="00E96AAA" w:rsidP="00AF1420">
      <w:pPr>
        <w:ind w:left="284" w:hanging="284"/>
        <w:rPr>
          <w:lang w:val="en"/>
        </w:rPr>
      </w:pPr>
    </w:p>
    <w:p w14:paraId="46E4E265" w14:textId="7995F92C" w:rsidR="00E96AAA" w:rsidRDefault="00E96AAA" w:rsidP="00AF1420">
      <w:pPr>
        <w:ind w:left="284" w:hanging="284"/>
        <w:rPr>
          <w:color w:val="000000" w:themeColor="text1"/>
        </w:rPr>
      </w:pPr>
      <w:r>
        <w:rPr>
          <w:lang w:val="en"/>
        </w:rPr>
        <w:t>Sp</w:t>
      </w:r>
      <w:r w:rsidR="008F18DA">
        <w:rPr>
          <w:lang w:val="en"/>
        </w:rPr>
        <w:t xml:space="preserve">eca M, Carlson L. E, Goody E. &amp; </w:t>
      </w:r>
      <w:r>
        <w:rPr>
          <w:lang w:val="en"/>
        </w:rPr>
        <w:t xml:space="preserve">Angen M. (2000). A randomized, wait-list controlled clinical trial: the effect of a mindfulness meditation-based stress reduction program on mood and symptoms of stress in cancer outpatients. </w:t>
      </w:r>
      <w:r w:rsidRPr="008321A5">
        <w:rPr>
          <w:i/>
          <w:lang w:val="en"/>
        </w:rPr>
        <w:t>Psychosom Med</w:t>
      </w:r>
      <w:r>
        <w:rPr>
          <w:i/>
          <w:lang w:val="en"/>
        </w:rPr>
        <w:t>ical</w:t>
      </w:r>
      <w:r w:rsidRPr="008321A5">
        <w:rPr>
          <w:i/>
          <w:lang w:val="en"/>
        </w:rPr>
        <w:t>,</w:t>
      </w:r>
      <w:r>
        <w:rPr>
          <w:lang w:val="en"/>
        </w:rPr>
        <w:t xml:space="preserve"> 62, 613–622</w:t>
      </w:r>
    </w:p>
    <w:p w14:paraId="55CE1A33" w14:textId="77777777" w:rsidR="00E96AAA" w:rsidRDefault="00E96AAA" w:rsidP="00AF1420">
      <w:pPr>
        <w:ind w:left="284" w:hanging="284"/>
        <w:rPr>
          <w:color w:val="000000" w:themeColor="text1"/>
        </w:rPr>
      </w:pPr>
    </w:p>
    <w:p w14:paraId="5ED00ABD" w14:textId="77777777" w:rsidR="00E96AAA" w:rsidRDefault="00E96AAA" w:rsidP="00AF1420">
      <w:pPr>
        <w:ind w:left="284" w:hanging="284"/>
        <w:rPr>
          <w:color w:val="000000" w:themeColor="text1"/>
        </w:rPr>
      </w:pPr>
      <w:r>
        <w:rPr>
          <w:color w:val="000000" w:themeColor="text1"/>
        </w:rPr>
        <w:t xml:space="preserve">Stein, M. I. (1974). </w:t>
      </w:r>
      <w:r w:rsidRPr="0062413D">
        <w:rPr>
          <w:i/>
          <w:color w:val="000000" w:themeColor="text1"/>
        </w:rPr>
        <w:t>Stimulating creativity: Vol. 1. Individual procedures</w:t>
      </w:r>
      <w:r>
        <w:rPr>
          <w:color w:val="000000" w:themeColor="text1"/>
        </w:rPr>
        <w:t>. New York: NY,</w:t>
      </w:r>
    </w:p>
    <w:p w14:paraId="6E38EA4C" w14:textId="77777777" w:rsidR="00E96AAA" w:rsidRDefault="00E96AAA" w:rsidP="00AF1420">
      <w:pPr>
        <w:ind w:left="284" w:hanging="284"/>
        <w:rPr>
          <w:color w:val="000000" w:themeColor="text1"/>
        </w:rPr>
      </w:pPr>
      <w:r>
        <w:rPr>
          <w:color w:val="000000" w:themeColor="text1"/>
        </w:rPr>
        <w:tab/>
        <w:t>Academic Press.</w:t>
      </w:r>
    </w:p>
    <w:p w14:paraId="4A23418F" w14:textId="77777777" w:rsidR="004D64A4" w:rsidRDefault="004D64A4" w:rsidP="00AF1420">
      <w:pPr>
        <w:pStyle w:val="NormalWeb"/>
        <w:ind w:left="284" w:hanging="284"/>
      </w:pPr>
      <w:bookmarkStart w:id="2" w:name="dickhut"/>
    </w:p>
    <w:p w14:paraId="18814632" w14:textId="77777777" w:rsidR="00E96AAA" w:rsidRPr="006A6661" w:rsidRDefault="00E96AAA" w:rsidP="00AF1420">
      <w:pPr>
        <w:pStyle w:val="NormalWeb"/>
        <w:ind w:left="284" w:hanging="284"/>
      </w:pPr>
      <w:r>
        <w:t xml:space="preserve">Sternberg, R. J. &amp; Lubart, T. I. (1995). </w:t>
      </w:r>
      <w:r>
        <w:rPr>
          <w:i/>
          <w:iCs/>
        </w:rPr>
        <w:t>Defying the crowd: Cultivating creativity in a culture of conformity.</w:t>
      </w:r>
      <w:r>
        <w:t xml:space="preserve"> New York: Free Press.</w:t>
      </w:r>
      <w:bookmarkEnd w:id="2"/>
    </w:p>
    <w:p w14:paraId="4596F413" w14:textId="77777777" w:rsidR="004D64A4" w:rsidRDefault="004D64A4" w:rsidP="00AF1420">
      <w:pPr>
        <w:ind w:left="284" w:hanging="284"/>
        <w:rPr>
          <w:color w:val="000000" w:themeColor="text1"/>
        </w:rPr>
      </w:pPr>
    </w:p>
    <w:p w14:paraId="326EA4E3" w14:textId="77777777" w:rsidR="00E96AAA" w:rsidRPr="004C23CD" w:rsidRDefault="00E96AAA" w:rsidP="00AF1420">
      <w:pPr>
        <w:ind w:left="284" w:hanging="284"/>
        <w:rPr>
          <w:color w:val="000000" w:themeColor="text1"/>
        </w:rPr>
      </w:pPr>
      <w:r w:rsidRPr="004C23CD">
        <w:rPr>
          <w:color w:val="000000" w:themeColor="text1"/>
        </w:rPr>
        <w:t xml:space="preserve">Sternberg, J. R. O’Hara, A. L. &amp; Lubart, I. T. (1997). Creativity as investment. </w:t>
      </w:r>
      <w:r w:rsidRPr="00977D49">
        <w:rPr>
          <w:i/>
          <w:color w:val="000000" w:themeColor="text1"/>
        </w:rPr>
        <w:t>California</w:t>
      </w:r>
      <w:r w:rsidRPr="004C23CD">
        <w:rPr>
          <w:color w:val="000000" w:themeColor="text1"/>
        </w:rPr>
        <w:t xml:space="preserve"> </w:t>
      </w:r>
    </w:p>
    <w:p w14:paraId="59B85F32" w14:textId="77777777" w:rsidR="00E96AAA" w:rsidRPr="004C23CD" w:rsidRDefault="00E96AAA" w:rsidP="001C3926">
      <w:pPr>
        <w:ind w:left="284"/>
        <w:rPr>
          <w:color w:val="000000" w:themeColor="text1"/>
        </w:rPr>
      </w:pPr>
      <w:r w:rsidRPr="00977D49">
        <w:rPr>
          <w:i/>
          <w:color w:val="000000" w:themeColor="text1"/>
        </w:rPr>
        <w:t>Management Review</w:t>
      </w:r>
      <w:r w:rsidRPr="004C23CD">
        <w:rPr>
          <w:color w:val="000000" w:themeColor="text1"/>
        </w:rPr>
        <w:t xml:space="preserve">, 40, 8-21.  </w:t>
      </w:r>
    </w:p>
    <w:p w14:paraId="1128ECFD" w14:textId="77777777" w:rsidR="00E96AAA" w:rsidRDefault="00E96AAA" w:rsidP="00AF1420">
      <w:pPr>
        <w:ind w:left="284" w:hanging="284"/>
        <w:rPr>
          <w:rStyle w:val="Hyperlink"/>
          <w:bCs/>
          <w:color w:val="000000" w:themeColor="text1"/>
        </w:rPr>
      </w:pPr>
    </w:p>
    <w:p w14:paraId="6A1867FF" w14:textId="77777777" w:rsidR="00E96AAA" w:rsidRDefault="00E96AAA" w:rsidP="00AF1420">
      <w:pPr>
        <w:ind w:left="284" w:hanging="284"/>
      </w:pPr>
      <w:r>
        <w:t xml:space="preserve">Sternberg, R. J. (2006). The nature of creativity. </w:t>
      </w:r>
      <w:r>
        <w:rPr>
          <w:rStyle w:val="Emphasis"/>
          <w:rFonts w:eastAsiaTheme="majorEastAsia"/>
        </w:rPr>
        <w:t>Creativity Research Journal, 18 (1)</w:t>
      </w:r>
      <w:r>
        <w:t>, 87–98.</w:t>
      </w:r>
    </w:p>
    <w:p w14:paraId="455A836B" w14:textId="77777777" w:rsidR="00E96AAA" w:rsidRDefault="00E96AAA" w:rsidP="00AF1420">
      <w:pPr>
        <w:ind w:left="284" w:hanging="284"/>
        <w:rPr>
          <w:rStyle w:val="Hyperlink"/>
          <w:bCs/>
          <w:color w:val="000000" w:themeColor="text1"/>
        </w:rPr>
      </w:pPr>
    </w:p>
    <w:p w14:paraId="42366A13" w14:textId="4FE7A127" w:rsidR="00E96AAA" w:rsidRPr="00871619" w:rsidRDefault="00E96AAA" w:rsidP="00AF1420">
      <w:pPr>
        <w:ind w:left="284" w:hanging="284"/>
        <w:rPr>
          <w:lang w:val="en-CA"/>
        </w:rPr>
      </w:pPr>
      <w:r w:rsidRPr="00FC463E">
        <w:t>Stoeckel, P.</w:t>
      </w:r>
      <w:r>
        <w:t xml:space="preserve"> </w:t>
      </w:r>
      <w:r w:rsidR="008F18DA">
        <w:t>R.</w:t>
      </w:r>
      <w:r w:rsidRPr="00FC463E">
        <w:t xml:space="preserve"> &amp; Davies, T.</w:t>
      </w:r>
      <w:r>
        <w:t xml:space="preserve"> </w:t>
      </w:r>
      <w:r w:rsidRPr="00FC463E">
        <w:t>G. (2007).</w:t>
      </w:r>
      <w:r>
        <w:rPr>
          <w:lang w:val="en-CA"/>
        </w:rPr>
        <w:t xml:space="preserve"> </w:t>
      </w:r>
      <w:r w:rsidRPr="00FC463E">
        <w:t xml:space="preserve">Reflective leadership by community college presidents. </w:t>
      </w:r>
      <w:r w:rsidRPr="00FC463E">
        <w:rPr>
          <w:i/>
        </w:rPr>
        <w:t>Journal of Research and Practice</w:t>
      </w:r>
      <w:r w:rsidRPr="00FC463E">
        <w:t xml:space="preserve">, 31, 895-912. </w:t>
      </w:r>
    </w:p>
    <w:p w14:paraId="3C902A7A" w14:textId="77777777" w:rsidR="00E96AAA" w:rsidRDefault="00E96AAA" w:rsidP="00AF1420">
      <w:pPr>
        <w:ind w:left="284" w:hanging="284"/>
        <w:rPr>
          <w:bCs/>
          <w:color w:val="000000" w:themeColor="text1"/>
          <w:lang w:val="en-CA"/>
        </w:rPr>
      </w:pPr>
    </w:p>
    <w:p w14:paraId="01BA606B" w14:textId="1603C5A2" w:rsidR="00E96AAA" w:rsidRPr="00871619" w:rsidRDefault="008F18DA" w:rsidP="00AF1420">
      <w:pPr>
        <w:ind w:left="284" w:hanging="284"/>
        <w:rPr>
          <w:bCs/>
          <w:color w:val="000000" w:themeColor="text1"/>
          <w:lang w:val="en-CA"/>
        </w:rPr>
      </w:pPr>
      <w:r>
        <w:rPr>
          <w:bCs/>
          <w:color w:val="000000" w:themeColor="text1"/>
          <w:lang w:val="en-CA"/>
        </w:rPr>
        <w:t>Sy, T., Cote S.</w:t>
      </w:r>
      <w:r w:rsidR="00E96AAA" w:rsidRPr="00680D82">
        <w:rPr>
          <w:bCs/>
          <w:color w:val="000000" w:themeColor="text1"/>
          <w:lang w:val="en-CA"/>
        </w:rPr>
        <w:t xml:space="preserve"> &amp; Saavedra, R. (2005). The contagious leader: Impact of</w:t>
      </w:r>
      <w:r w:rsidR="00E96AAA">
        <w:rPr>
          <w:bCs/>
          <w:color w:val="000000" w:themeColor="text1"/>
          <w:lang w:val="en-CA"/>
        </w:rPr>
        <w:t xml:space="preserve"> </w:t>
      </w:r>
      <w:r w:rsidR="00E96AAA" w:rsidRPr="00680D82">
        <w:rPr>
          <w:bCs/>
          <w:color w:val="000000" w:themeColor="text1"/>
          <w:lang w:val="en-CA"/>
        </w:rPr>
        <w:t>the leader’s mood on the mood of gro</w:t>
      </w:r>
      <w:r w:rsidR="00E96AAA">
        <w:rPr>
          <w:bCs/>
          <w:color w:val="000000" w:themeColor="text1"/>
          <w:lang w:val="en-CA"/>
        </w:rPr>
        <w:t>up members, group affective cli</w:t>
      </w:r>
      <w:r w:rsidR="00E96AAA" w:rsidRPr="00680D82">
        <w:rPr>
          <w:bCs/>
          <w:color w:val="000000" w:themeColor="text1"/>
          <w:lang w:val="en-CA"/>
        </w:rPr>
        <w:t xml:space="preserve">mate, and group processes. </w:t>
      </w:r>
      <w:r w:rsidR="00E96AAA" w:rsidRPr="00871619">
        <w:rPr>
          <w:bCs/>
          <w:i/>
          <w:color w:val="000000" w:themeColor="text1"/>
          <w:lang w:val="en-CA"/>
        </w:rPr>
        <w:t>Journal of Applied Psychology</w:t>
      </w:r>
      <w:r w:rsidR="00E96AAA" w:rsidRPr="00871619">
        <w:rPr>
          <w:bCs/>
          <w:color w:val="000000" w:themeColor="text1"/>
          <w:lang w:val="en-CA"/>
        </w:rPr>
        <w:t>, 90, 295-305.</w:t>
      </w:r>
    </w:p>
    <w:p w14:paraId="66119108" w14:textId="77777777" w:rsidR="00E96AAA" w:rsidRPr="00871619" w:rsidRDefault="00E96AAA" w:rsidP="00AF1420">
      <w:pPr>
        <w:ind w:left="284" w:hanging="284"/>
        <w:rPr>
          <w:rStyle w:val="Hyperlink"/>
          <w:bCs/>
          <w:color w:val="000000" w:themeColor="text1"/>
          <w:u w:val="none"/>
        </w:rPr>
      </w:pPr>
    </w:p>
    <w:p w14:paraId="4AF5C789" w14:textId="36FAAF49" w:rsidR="00E96AAA" w:rsidRPr="00871619" w:rsidRDefault="00E96AAA" w:rsidP="00AF1420">
      <w:pPr>
        <w:ind w:left="284" w:hanging="284"/>
        <w:rPr>
          <w:rStyle w:val="Hyperlink"/>
          <w:bCs/>
          <w:color w:val="000000" w:themeColor="text1"/>
          <w:u w:val="none"/>
        </w:rPr>
      </w:pPr>
      <w:r w:rsidRPr="00871619">
        <w:rPr>
          <w:rStyle w:val="Hyperlink"/>
          <w:bCs/>
          <w:color w:val="000000" w:themeColor="text1"/>
          <w:u w:val="none"/>
        </w:rPr>
        <w:lastRenderedPageBreak/>
        <w:t>Take</w:t>
      </w:r>
      <w:r w:rsidR="004D64A4" w:rsidRPr="00871619">
        <w:rPr>
          <w:rStyle w:val="Hyperlink"/>
          <w:bCs/>
          <w:color w:val="000000" w:themeColor="text1"/>
          <w:u w:val="none"/>
        </w:rPr>
        <w:t>uchi-Cullen, L. (2006).</w:t>
      </w:r>
      <w:r w:rsidRPr="00871619">
        <w:rPr>
          <w:rStyle w:val="Hyperlink"/>
          <w:bCs/>
          <w:color w:val="000000" w:themeColor="text1"/>
          <w:u w:val="none"/>
        </w:rPr>
        <w:t xml:space="preserve"> </w:t>
      </w:r>
      <w:r w:rsidRPr="00871619">
        <w:rPr>
          <w:rStyle w:val="Hyperlink"/>
          <w:bCs/>
          <w:i/>
          <w:color w:val="000000" w:themeColor="text1"/>
          <w:u w:val="none"/>
        </w:rPr>
        <w:t>Staff writer for time. Deutsch Bank and Hughes</w:t>
      </w:r>
      <w:r w:rsidRPr="00871619">
        <w:rPr>
          <w:rStyle w:val="Hyperlink"/>
          <w:bCs/>
          <w:i/>
          <w:color w:val="000000" w:themeColor="text1"/>
          <w:u w:val="none"/>
        </w:rPr>
        <w:tab/>
      </w:r>
      <w:r w:rsidRPr="00871619">
        <w:rPr>
          <w:rStyle w:val="Hyperlink"/>
          <w:bCs/>
          <w:i/>
          <w:color w:val="000000" w:themeColor="text1"/>
          <w:u w:val="none"/>
        </w:rPr>
        <w:tab/>
        <w:t xml:space="preserve"> Aircraft have started offering meditation classes</w:t>
      </w:r>
      <w:r w:rsidRPr="00871619">
        <w:rPr>
          <w:rStyle w:val="Hyperlink"/>
          <w:bCs/>
          <w:color w:val="000000" w:themeColor="text1"/>
          <w:u w:val="none"/>
        </w:rPr>
        <w:t>. Retrieved from:</w:t>
      </w:r>
      <w:r w:rsidRPr="00871619">
        <w:rPr>
          <w:rStyle w:val="Hyperlink"/>
          <w:bCs/>
          <w:color w:val="000000" w:themeColor="text1"/>
          <w:u w:val="none"/>
        </w:rPr>
        <w:tab/>
      </w:r>
      <w:r w:rsidRPr="00871619">
        <w:rPr>
          <w:rStyle w:val="Hyperlink"/>
          <w:bCs/>
          <w:color w:val="000000" w:themeColor="text1"/>
          <w:u w:val="none"/>
        </w:rPr>
        <w:tab/>
      </w:r>
      <w:r w:rsidRPr="00871619">
        <w:rPr>
          <w:rStyle w:val="Hyperlink"/>
          <w:bCs/>
          <w:color w:val="000000" w:themeColor="text1"/>
          <w:u w:val="none"/>
        </w:rPr>
        <w:tab/>
      </w:r>
      <w:r w:rsidRPr="00871619">
        <w:rPr>
          <w:rStyle w:val="Hyperlink"/>
          <w:bCs/>
          <w:color w:val="000000" w:themeColor="text1"/>
          <w:u w:val="none"/>
        </w:rPr>
        <w:tab/>
        <w:t xml:space="preserve"> </w:t>
      </w:r>
      <w:hyperlink r:id="rId33" w:history="1">
        <w:r w:rsidRPr="00871619">
          <w:rPr>
            <w:rStyle w:val="Hyperlink"/>
            <w:bCs/>
            <w:color w:val="000000" w:themeColor="text1"/>
            <w:u w:val="none"/>
          </w:rPr>
          <w:t>www.mindandlife.org</w:t>
        </w:r>
      </w:hyperlink>
    </w:p>
    <w:p w14:paraId="51F4A544" w14:textId="77777777" w:rsidR="00E96AAA" w:rsidRPr="00871619" w:rsidRDefault="00E96AAA" w:rsidP="00AF1420">
      <w:pPr>
        <w:ind w:left="284" w:hanging="284"/>
        <w:rPr>
          <w:rStyle w:val="Hyperlink"/>
          <w:bCs/>
          <w:color w:val="000000" w:themeColor="text1"/>
          <w:u w:val="none"/>
        </w:rPr>
      </w:pPr>
    </w:p>
    <w:p w14:paraId="3174FB05" w14:textId="77777777" w:rsidR="00E96AAA" w:rsidRPr="00871619" w:rsidRDefault="00E96AAA" w:rsidP="00AF1420">
      <w:pPr>
        <w:ind w:left="284" w:hanging="284"/>
        <w:rPr>
          <w:rStyle w:val="Hyperlink"/>
          <w:bCs/>
          <w:color w:val="000000" w:themeColor="text1"/>
          <w:u w:val="none"/>
        </w:rPr>
      </w:pPr>
      <w:r w:rsidRPr="00871619">
        <w:rPr>
          <w:rStyle w:val="Hyperlink"/>
          <w:bCs/>
          <w:color w:val="000000" w:themeColor="text1"/>
          <w:u w:val="none"/>
        </w:rPr>
        <w:t xml:space="preserve">Tekleab, A. G., Sims, H. P., Yun, S., Tesluk, P. E. &amp; Cox, J. (2008). Are we on the same page? Effects of self-awareness of empowering and transformational leadership. </w:t>
      </w:r>
      <w:r w:rsidRPr="00871619">
        <w:rPr>
          <w:rStyle w:val="Hyperlink"/>
          <w:bCs/>
          <w:i/>
          <w:color w:val="000000" w:themeColor="text1"/>
          <w:u w:val="none"/>
        </w:rPr>
        <w:t>Journal of Leadership and Organizational Studies</w:t>
      </w:r>
      <w:r w:rsidRPr="00871619">
        <w:rPr>
          <w:rStyle w:val="Hyperlink"/>
          <w:bCs/>
          <w:color w:val="000000" w:themeColor="text1"/>
          <w:u w:val="none"/>
        </w:rPr>
        <w:t xml:space="preserve">, 14, 185-201. </w:t>
      </w:r>
    </w:p>
    <w:p w14:paraId="6FCEB612" w14:textId="77777777" w:rsidR="00E96AAA" w:rsidRPr="00871619" w:rsidRDefault="00E96AAA" w:rsidP="00AF1420">
      <w:pPr>
        <w:ind w:left="284" w:hanging="284"/>
        <w:rPr>
          <w:rStyle w:val="Hyperlink"/>
          <w:bCs/>
          <w:color w:val="000000" w:themeColor="text1"/>
          <w:u w:val="none"/>
        </w:rPr>
      </w:pPr>
    </w:p>
    <w:p w14:paraId="682BC6C6" w14:textId="77777777" w:rsidR="00E96AAA" w:rsidRPr="00871619" w:rsidRDefault="00E96AAA" w:rsidP="00AF1420">
      <w:pPr>
        <w:ind w:left="284" w:hanging="284"/>
        <w:rPr>
          <w:rStyle w:val="Hyperlink"/>
          <w:bCs/>
          <w:color w:val="000000" w:themeColor="text1"/>
          <w:u w:val="none"/>
        </w:rPr>
      </w:pPr>
      <w:r w:rsidRPr="00871619">
        <w:rPr>
          <w:rStyle w:val="Hyperlink"/>
          <w:bCs/>
          <w:color w:val="000000" w:themeColor="text1"/>
          <w:u w:val="none"/>
        </w:rPr>
        <w:t xml:space="preserve">Tierney, P., Farmer, S. M. &amp; Graen, G. B. (1999). An examination of leadership and employee creativity: The relevance of traits and relationships. </w:t>
      </w:r>
      <w:r w:rsidRPr="00871619">
        <w:rPr>
          <w:rStyle w:val="Hyperlink"/>
          <w:bCs/>
          <w:i/>
          <w:color w:val="000000" w:themeColor="text1"/>
          <w:u w:val="none"/>
        </w:rPr>
        <w:t>Personal Psychology</w:t>
      </w:r>
      <w:r w:rsidRPr="00871619">
        <w:rPr>
          <w:rStyle w:val="Hyperlink"/>
          <w:bCs/>
          <w:color w:val="000000" w:themeColor="text1"/>
          <w:u w:val="none"/>
        </w:rPr>
        <w:t>, 52, 591-620.</w:t>
      </w:r>
    </w:p>
    <w:p w14:paraId="72758C0B" w14:textId="77777777" w:rsidR="00E96AAA" w:rsidRPr="00871619" w:rsidRDefault="00E96AAA" w:rsidP="00AF1420">
      <w:pPr>
        <w:ind w:left="284" w:hanging="284"/>
        <w:rPr>
          <w:color w:val="000000" w:themeColor="text1"/>
        </w:rPr>
      </w:pPr>
    </w:p>
    <w:p w14:paraId="228A7457" w14:textId="02443918" w:rsidR="00E96AAA" w:rsidRPr="00871619" w:rsidRDefault="008F18DA" w:rsidP="00AF1420">
      <w:pPr>
        <w:ind w:left="284" w:hanging="284"/>
        <w:rPr>
          <w:color w:val="000000" w:themeColor="text1"/>
        </w:rPr>
      </w:pPr>
      <w:r>
        <w:rPr>
          <w:color w:val="000000" w:themeColor="text1"/>
        </w:rPr>
        <w:t>Tierney, P.</w:t>
      </w:r>
      <w:r w:rsidR="00E96AAA" w:rsidRPr="00871619">
        <w:rPr>
          <w:color w:val="000000" w:themeColor="text1"/>
        </w:rPr>
        <w:t xml:space="preserve"> &amp; Farmer, S. (2011). Creative self-efficacy development and creative </w:t>
      </w:r>
    </w:p>
    <w:p w14:paraId="349DE846" w14:textId="77777777" w:rsidR="00E96AAA" w:rsidRPr="00871619" w:rsidRDefault="00E96AAA" w:rsidP="001C3926">
      <w:pPr>
        <w:ind w:left="284"/>
        <w:rPr>
          <w:color w:val="000000" w:themeColor="text1"/>
        </w:rPr>
      </w:pPr>
      <w:r w:rsidRPr="00871619">
        <w:rPr>
          <w:color w:val="000000" w:themeColor="text1"/>
        </w:rPr>
        <w:t xml:space="preserve">performance over time. </w:t>
      </w:r>
      <w:r w:rsidRPr="00871619">
        <w:rPr>
          <w:i/>
          <w:color w:val="000000" w:themeColor="text1"/>
        </w:rPr>
        <w:t>Journal of Applied Psychology</w:t>
      </w:r>
      <w:r w:rsidRPr="00871619">
        <w:rPr>
          <w:color w:val="000000" w:themeColor="text1"/>
        </w:rPr>
        <w:t xml:space="preserve">, 96(2), 277-293. </w:t>
      </w:r>
    </w:p>
    <w:p w14:paraId="28E4A7E3" w14:textId="77777777" w:rsidR="00E96AAA" w:rsidRPr="00871619" w:rsidRDefault="00E96AAA" w:rsidP="00AF1420">
      <w:pPr>
        <w:ind w:left="284" w:hanging="284"/>
        <w:rPr>
          <w:color w:val="000000" w:themeColor="text1"/>
        </w:rPr>
      </w:pPr>
    </w:p>
    <w:p w14:paraId="67097CDD" w14:textId="429FCF8C" w:rsidR="00E96AAA" w:rsidRPr="00871619" w:rsidRDefault="00E96AAA" w:rsidP="00AF1420">
      <w:pPr>
        <w:ind w:left="284" w:hanging="284"/>
        <w:rPr>
          <w:color w:val="000000" w:themeColor="text1"/>
        </w:rPr>
      </w:pPr>
      <w:r w:rsidRPr="00871619">
        <w:rPr>
          <w:color w:val="000000" w:themeColor="text1"/>
        </w:rPr>
        <w:t xml:space="preserve">Thomas, C. D. &amp; Inkson, K. (2009). </w:t>
      </w:r>
      <w:r w:rsidRPr="00871619">
        <w:rPr>
          <w:i/>
          <w:color w:val="000000" w:themeColor="text1"/>
        </w:rPr>
        <w:t xml:space="preserve">Cultural </w:t>
      </w:r>
      <w:r w:rsidR="00D05E99">
        <w:rPr>
          <w:i/>
          <w:color w:val="000000" w:themeColor="text1"/>
        </w:rPr>
        <w:t>i</w:t>
      </w:r>
      <w:r w:rsidRPr="00871619">
        <w:rPr>
          <w:i/>
          <w:color w:val="000000" w:themeColor="text1"/>
        </w:rPr>
        <w:t xml:space="preserve">ntelligence: Living and </w:t>
      </w:r>
      <w:r w:rsidR="00D05E99">
        <w:rPr>
          <w:i/>
          <w:color w:val="000000" w:themeColor="text1"/>
        </w:rPr>
        <w:t>w</w:t>
      </w:r>
      <w:r w:rsidRPr="00871619">
        <w:rPr>
          <w:i/>
          <w:color w:val="000000" w:themeColor="text1"/>
        </w:rPr>
        <w:t xml:space="preserve">orking </w:t>
      </w:r>
      <w:r w:rsidR="00D05E99">
        <w:rPr>
          <w:i/>
          <w:color w:val="000000" w:themeColor="text1"/>
        </w:rPr>
        <w:t>g</w:t>
      </w:r>
      <w:r w:rsidRPr="00871619">
        <w:rPr>
          <w:i/>
          <w:color w:val="000000" w:themeColor="text1"/>
        </w:rPr>
        <w:t>lobally</w:t>
      </w:r>
      <w:r w:rsidRPr="00871619">
        <w:rPr>
          <w:color w:val="000000" w:themeColor="text1"/>
        </w:rPr>
        <w:t>, San Francisco: CA, Barrett-Koehler.</w:t>
      </w:r>
    </w:p>
    <w:p w14:paraId="72081C79" w14:textId="77777777" w:rsidR="00E96AAA" w:rsidRPr="00871619" w:rsidRDefault="00E96AAA" w:rsidP="00AF1420">
      <w:pPr>
        <w:ind w:left="284" w:hanging="284"/>
        <w:rPr>
          <w:color w:val="000000" w:themeColor="text1"/>
        </w:rPr>
      </w:pPr>
    </w:p>
    <w:p w14:paraId="3C394744" w14:textId="05F096E0" w:rsidR="00E96AAA" w:rsidRPr="00871619" w:rsidRDefault="004E0988" w:rsidP="00AF1420">
      <w:pPr>
        <w:ind w:left="284" w:hanging="284"/>
        <w:rPr>
          <w:color w:val="000000" w:themeColor="text1"/>
        </w:rPr>
      </w:pPr>
      <w:r>
        <w:rPr>
          <w:color w:val="000000" w:themeColor="text1"/>
        </w:rPr>
        <w:t>Tohidi, H.</w:t>
      </w:r>
      <w:r w:rsidR="00E96AAA" w:rsidRPr="00871619">
        <w:rPr>
          <w:color w:val="000000" w:themeColor="text1"/>
        </w:rPr>
        <w:t xml:space="preserve"> &amp; Jabbari, M. M. (2012). The important of innovation and its crucial role in growth, survival, and success of organizations. </w:t>
      </w:r>
      <w:r w:rsidR="00E96AAA" w:rsidRPr="00871619">
        <w:rPr>
          <w:i/>
          <w:color w:val="000000" w:themeColor="text1"/>
        </w:rPr>
        <w:t>Procedia Technology</w:t>
      </w:r>
      <w:r w:rsidR="00E96AAA" w:rsidRPr="00871619">
        <w:rPr>
          <w:color w:val="000000" w:themeColor="text1"/>
        </w:rPr>
        <w:t xml:space="preserve">, 1, 535-538.      </w:t>
      </w:r>
    </w:p>
    <w:p w14:paraId="7C6FD889" w14:textId="77777777" w:rsidR="00E96AAA" w:rsidRPr="00871619" w:rsidRDefault="00E96AAA" w:rsidP="00AF1420">
      <w:pPr>
        <w:ind w:left="284" w:hanging="284"/>
        <w:rPr>
          <w:color w:val="000000" w:themeColor="text1"/>
        </w:rPr>
      </w:pPr>
    </w:p>
    <w:p w14:paraId="69D301FE" w14:textId="77777777" w:rsidR="00E96AAA" w:rsidRPr="00871619" w:rsidRDefault="00E96AAA" w:rsidP="00AF1420">
      <w:pPr>
        <w:ind w:left="284" w:hanging="284"/>
        <w:rPr>
          <w:color w:val="000000" w:themeColor="text1"/>
        </w:rPr>
      </w:pPr>
      <w:r w:rsidRPr="00871619">
        <w:rPr>
          <w:color w:val="000000" w:themeColor="text1"/>
        </w:rPr>
        <w:t>Tuleja, A. E. (2014). Developing cultural intelligence for global leadership through</w:t>
      </w:r>
    </w:p>
    <w:p w14:paraId="5F0061C9" w14:textId="77777777" w:rsidR="00E96AAA" w:rsidRPr="00871619" w:rsidRDefault="00E96AAA" w:rsidP="001C3926">
      <w:pPr>
        <w:ind w:left="284"/>
        <w:rPr>
          <w:color w:val="000000" w:themeColor="text1"/>
        </w:rPr>
      </w:pPr>
      <w:r w:rsidRPr="00871619">
        <w:rPr>
          <w:color w:val="000000" w:themeColor="text1"/>
        </w:rPr>
        <w:t xml:space="preserve">mindfulness. </w:t>
      </w:r>
      <w:r w:rsidRPr="00871619">
        <w:rPr>
          <w:i/>
          <w:color w:val="000000" w:themeColor="text1"/>
        </w:rPr>
        <w:t>Journal of Teaching in International Business,</w:t>
      </w:r>
      <w:r w:rsidRPr="00871619">
        <w:rPr>
          <w:color w:val="000000" w:themeColor="text1"/>
        </w:rPr>
        <w:t xml:space="preserve"> 25, 5-24. </w:t>
      </w:r>
    </w:p>
    <w:p w14:paraId="2CB4472B" w14:textId="77777777" w:rsidR="00E96AAA" w:rsidRPr="00871619" w:rsidRDefault="00E96AAA" w:rsidP="00AF1420">
      <w:pPr>
        <w:ind w:left="284" w:hanging="284"/>
        <w:rPr>
          <w:color w:val="000000" w:themeColor="text1"/>
        </w:rPr>
      </w:pPr>
    </w:p>
    <w:p w14:paraId="1B1B0CB9" w14:textId="77777777" w:rsidR="00E96AAA" w:rsidRPr="00871619" w:rsidRDefault="00E96AAA" w:rsidP="00AF1420">
      <w:pPr>
        <w:ind w:left="284" w:hanging="284"/>
        <w:rPr>
          <w:color w:val="000000" w:themeColor="text1"/>
          <w:shd w:val="clear" w:color="auto" w:fill="FFFFFF"/>
        </w:rPr>
      </w:pPr>
      <w:r w:rsidRPr="00871619">
        <w:rPr>
          <w:color w:val="000000" w:themeColor="text1"/>
        </w:rPr>
        <w:t>University of California Research Guild. (2016, April 10). Retrieved from http://libguides.usc.edu/writingguide/limitations</w:t>
      </w:r>
      <w:r w:rsidRPr="00871619">
        <w:rPr>
          <w:color w:val="000000" w:themeColor="text1"/>
          <w:shd w:val="clear" w:color="auto" w:fill="FFFFFF"/>
        </w:rPr>
        <w:tab/>
      </w:r>
      <w:r w:rsidRPr="00871619">
        <w:rPr>
          <w:color w:val="000000" w:themeColor="text1"/>
          <w:shd w:val="clear" w:color="auto" w:fill="FFFFFF"/>
        </w:rPr>
        <w:tab/>
      </w:r>
    </w:p>
    <w:p w14:paraId="77C3CF59" w14:textId="77777777" w:rsidR="00E96AAA" w:rsidRPr="00871619" w:rsidRDefault="00E96AAA" w:rsidP="00AF1420">
      <w:pPr>
        <w:ind w:left="284" w:hanging="284"/>
        <w:rPr>
          <w:color w:val="000000" w:themeColor="text1"/>
        </w:rPr>
      </w:pPr>
    </w:p>
    <w:p w14:paraId="2DF687BD" w14:textId="2D421D91" w:rsidR="00E96AAA" w:rsidRPr="00871619" w:rsidRDefault="00BB4F17" w:rsidP="00AF1420">
      <w:pPr>
        <w:ind w:left="284" w:hanging="284"/>
        <w:rPr>
          <w:color w:val="000000" w:themeColor="text1"/>
        </w:rPr>
      </w:pPr>
      <w:r>
        <w:rPr>
          <w:color w:val="000000" w:themeColor="text1"/>
        </w:rPr>
        <w:t>Valentine, E. R.</w:t>
      </w:r>
      <w:r w:rsidR="00E96AAA" w:rsidRPr="00871619">
        <w:rPr>
          <w:color w:val="000000" w:themeColor="text1"/>
        </w:rPr>
        <w:t xml:space="preserve"> &amp; Sweet, P. L. G. (1999). Meditation and </w:t>
      </w:r>
      <w:r w:rsidR="004D64A4" w:rsidRPr="00871619">
        <w:rPr>
          <w:color w:val="000000" w:themeColor="text1"/>
        </w:rPr>
        <w:t>attention: A comparison of the</w:t>
      </w:r>
      <w:r w:rsidR="004D64A4" w:rsidRPr="00871619">
        <w:rPr>
          <w:color w:val="000000" w:themeColor="text1"/>
        </w:rPr>
        <w:tab/>
      </w:r>
      <w:r w:rsidR="00E96AAA" w:rsidRPr="00871619">
        <w:rPr>
          <w:color w:val="000000" w:themeColor="text1"/>
        </w:rPr>
        <w:t xml:space="preserve"> effects of concentrative and mindfulness medi</w:t>
      </w:r>
      <w:r w:rsidR="004D64A4" w:rsidRPr="00871619">
        <w:rPr>
          <w:color w:val="000000" w:themeColor="text1"/>
        </w:rPr>
        <w:t xml:space="preserve">tation on sustained attention. </w:t>
      </w:r>
      <w:r w:rsidR="00E96AAA" w:rsidRPr="00871619">
        <w:rPr>
          <w:i/>
          <w:color w:val="000000" w:themeColor="text1"/>
        </w:rPr>
        <w:t xml:space="preserve">Mental Health, Religion &amp; Culture, </w:t>
      </w:r>
      <w:r w:rsidR="00E96AAA" w:rsidRPr="00871619">
        <w:rPr>
          <w:color w:val="000000" w:themeColor="text1"/>
        </w:rPr>
        <w:t>2,</w:t>
      </w:r>
      <w:r w:rsidR="00E96AAA" w:rsidRPr="00871619">
        <w:rPr>
          <w:i/>
          <w:color w:val="000000" w:themeColor="text1"/>
        </w:rPr>
        <w:t xml:space="preserve"> </w:t>
      </w:r>
      <w:r w:rsidR="00E96AAA" w:rsidRPr="00871619">
        <w:rPr>
          <w:color w:val="000000" w:themeColor="text1"/>
        </w:rPr>
        <w:t>59-70.</w:t>
      </w:r>
    </w:p>
    <w:p w14:paraId="65C2219E" w14:textId="77777777" w:rsidR="00E96AAA" w:rsidRPr="00871619" w:rsidRDefault="00E96AAA" w:rsidP="00AF1420">
      <w:pPr>
        <w:ind w:left="284" w:hanging="284"/>
        <w:rPr>
          <w:color w:val="000000" w:themeColor="text1"/>
        </w:rPr>
      </w:pPr>
    </w:p>
    <w:p w14:paraId="6390A0EF" w14:textId="77777777" w:rsidR="00E96AAA" w:rsidRPr="00871619" w:rsidRDefault="00E96AAA" w:rsidP="00AF1420">
      <w:pPr>
        <w:ind w:left="284" w:hanging="284"/>
      </w:pPr>
      <w:r w:rsidRPr="00871619">
        <w:t xml:space="preserve">Vitello-Cicciu, J. M., Weatherford, B., Gemme, D., Glass, B. &amp; Seymour-Route, P. (2014). The effectiveness of a leadership development program on self-awareness in practice. </w:t>
      </w:r>
      <w:r w:rsidRPr="00871619">
        <w:rPr>
          <w:i/>
        </w:rPr>
        <w:t xml:space="preserve">The Journal of Nursing Administration, </w:t>
      </w:r>
      <w:r w:rsidRPr="00871619">
        <w:t>44, 170-174.</w:t>
      </w:r>
    </w:p>
    <w:p w14:paraId="3E7AD84D" w14:textId="77777777" w:rsidR="00E96AAA" w:rsidRPr="00871619" w:rsidRDefault="00E96AAA" w:rsidP="00AF1420">
      <w:pPr>
        <w:ind w:left="284" w:hanging="284"/>
      </w:pPr>
    </w:p>
    <w:p w14:paraId="09C8D5E5" w14:textId="77777777" w:rsidR="00E96AAA" w:rsidRPr="00871619" w:rsidRDefault="00E96AAA" w:rsidP="00AF1420">
      <w:pPr>
        <w:ind w:left="284" w:hanging="284"/>
        <w:rPr>
          <w:lang w:val="en-CA"/>
        </w:rPr>
      </w:pPr>
      <w:r w:rsidRPr="00871619">
        <w:t>Waldock, J. (2010). Facilitating student learning in clinical practice many nurses believe they are ill prepared an d poorly supported to supervise students Heavy 270</w:t>
      </w:r>
      <w:r w:rsidRPr="00871619">
        <w:rPr>
          <w:lang w:val="en-CA"/>
        </w:rPr>
        <w:t xml:space="preserve"> </w:t>
      </w:r>
      <w:r w:rsidRPr="00871619">
        <w:t>workload also prevent effective teaching and learning taking place. Retrieved February 2, 2011 at</w:t>
      </w:r>
      <w:r w:rsidRPr="00871619">
        <w:rPr>
          <w:lang w:val="en-CA"/>
        </w:rPr>
        <w:t xml:space="preserve"> </w:t>
      </w:r>
      <w:r w:rsidRPr="00871619">
        <w:t>http:/www.thefreelibrary.com/facilitating+student+in+clinical+practice %3A+m</w:t>
      </w:r>
      <w:r w:rsidRPr="00871619">
        <w:rPr>
          <w:rFonts w:ascii="Arial" w:hAnsi="Arial" w:cs="Arial"/>
          <w:sz w:val="30"/>
          <w:szCs w:val="30"/>
        </w:rPr>
        <w:t>.</w:t>
      </w:r>
    </w:p>
    <w:p w14:paraId="78C27673" w14:textId="77777777" w:rsidR="00E96AAA" w:rsidRPr="00871619" w:rsidRDefault="00E96AAA" w:rsidP="00AF1420">
      <w:pPr>
        <w:ind w:left="284" w:hanging="284"/>
        <w:rPr>
          <w:color w:val="000000" w:themeColor="text1"/>
        </w:rPr>
      </w:pPr>
    </w:p>
    <w:p w14:paraId="5AB746CB" w14:textId="0F147D29" w:rsidR="00E96AAA" w:rsidRPr="00871619" w:rsidRDefault="00E96AAA" w:rsidP="001C3926">
      <w:pPr>
        <w:ind w:left="284" w:hanging="284"/>
        <w:rPr>
          <w:color w:val="000000" w:themeColor="text1"/>
        </w:rPr>
      </w:pPr>
      <w:r w:rsidRPr="00871619">
        <w:rPr>
          <w:color w:val="000000" w:themeColor="text1"/>
        </w:rPr>
        <w:t>Walkerden, G. (2009). Researching and developing practice tradi</w:t>
      </w:r>
      <w:r w:rsidR="001C3926">
        <w:rPr>
          <w:color w:val="000000" w:themeColor="text1"/>
        </w:rPr>
        <w:t>tions using reflective practice e</w:t>
      </w:r>
      <w:r w:rsidRPr="00871619">
        <w:rPr>
          <w:color w:val="000000" w:themeColor="text1"/>
        </w:rPr>
        <w:t xml:space="preserve">xperiments. </w:t>
      </w:r>
      <w:r w:rsidRPr="00871619">
        <w:rPr>
          <w:i/>
          <w:color w:val="000000" w:themeColor="text1"/>
        </w:rPr>
        <w:t>Quality and Quantity</w:t>
      </w:r>
      <w:r w:rsidRPr="00871619">
        <w:rPr>
          <w:color w:val="000000" w:themeColor="text1"/>
        </w:rPr>
        <w:t xml:space="preserve">, 43, 249-263. </w:t>
      </w:r>
    </w:p>
    <w:p w14:paraId="4423BD1A" w14:textId="77777777" w:rsidR="00E96AAA" w:rsidRPr="00871619" w:rsidRDefault="00E96AAA" w:rsidP="00AF1420">
      <w:pPr>
        <w:ind w:left="284" w:hanging="284"/>
        <w:rPr>
          <w:color w:val="000000" w:themeColor="text1"/>
        </w:rPr>
      </w:pPr>
    </w:p>
    <w:p w14:paraId="2A1A62BE" w14:textId="77777777" w:rsidR="00E96AAA" w:rsidRPr="004C23CD" w:rsidRDefault="00E96AAA" w:rsidP="00AF1420">
      <w:pPr>
        <w:ind w:left="284" w:hanging="284"/>
        <w:rPr>
          <w:color w:val="000000" w:themeColor="text1"/>
        </w:rPr>
      </w:pPr>
      <w:r w:rsidRPr="004C23CD">
        <w:rPr>
          <w:color w:val="000000" w:themeColor="text1"/>
        </w:rPr>
        <w:t xml:space="preserve">Walumbwa, F. O., Luthans, F, Avey, J. B. &amp; Oke, A. (2011).  Authentically leading </w:t>
      </w:r>
    </w:p>
    <w:p w14:paraId="514AD3C3" w14:textId="77777777" w:rsidR="00E96AAA" w:rsidRPr="004C23CD" w:rsidRDefault="00E96AAA" w:rsidP="001C3926">
      <w:pPr>
        <w:ind w:left="284"/>
        <w:rPr>
          <w:i/>
          <w:color w:val="000000" w:themeColor="text1"/>
        </w:rPr>
      </w:pPr>
      <w:r w:rsidRPr="004C23CD">
        <w:rPr>
          <w:color w:val="000000" w:themeColor="text1"/>
        </w:rPr>
        <w:t xml:space="preserve">groups: The mediating role of collective psychological capital and trust. </w:t>
      </w:r>
      <w:r w:rsidRPr="004C23CD">
        <w:rPr>
          <w:i/>
          <w:color w:val="000000" w:themeColor="text1"/>
        </w:rPr>
        <w:t>Journal</w:t>
      </w:r>
    </w:p>
    <w:p w14:paraId="3EAAB748" w14:textId="77777777" w:rsidR="00E96AAA" w:rsidRPr="004C23CD" w:rsidRDefault="00E96AAA" w:rsidP="001C3926">
      <w:pPr>
        <w:ind w:left="284"/>
        <w:rPr>
          <w:i/>
          <w:color w:val="000000" w:themeColor="text1"/>
        </w:rPr>
      </w:pPr>
      <w:r w:rsidRPr="004C23CD">
        <w:rPr>
          <w:i/>
          <w:color w:val="000000" w:themeColor="text1"/>
        </w:rPr>
        <w:lastRenderedPageBreak/>
        <w:t>of Organizational Behavior, 32, 4-24.</w:t>
      </w:r>
    </w:p>
    <w:p w14:paraId="36461E06" w14:textId="77777777" w:rsidR="00E96AAA" w:rsidRPr="004C23CD" w:rsidRDefault="00E96AAA" w:rsidP="00AF1420">
      <w:pPr>
        <w:ind w:left="284" w:hanging="284"/>
        <w:rPr>
          <w:color w:val="000000" w:themeColor="text1"/>
        </w:rPr>
      </w:pPr>
    </w:p>
    <w:p w14:paraId="3AFA8FFE" w14:textId="77777777" w:rsidR="00E96AAA" w:rsidRPr="004C23CD" w:rsidRDefault="00E96AAA" w:rsidP="00AF1420">
      <w:pPr>
        <w:ind w:left="284" w:hanging="284"/>
        <w:rPr>
          <w:color w:val="000000" w:themeColor="text1"/>
        </w:rPr>
      </w:pPr>
      <w:r w:rsidRPr="004C23CD">
        <w:rPr>
          <w:color w:val="000000" w:themeColor="text1"/>
        </w:rPr>
        <w:t xml:space="preserve">Wang, Y. K. &amp; Casimir, G. (2007). How attitudes of leaders may enhance organizational Creativity: Evidence from a Chinese study.  </w:t>
      </w:r>
      <w:r w:rsidRPr="004C23CD">
        <w:rPr>
          <w:i/>
          <w:color w:val="000000" w:themeColor="text1"/>
        </w:rPr>
        <w:t xml:space="preserve">Creativity and Innovation Management, </w:t>
      </w:r>
    </w:p>
    <w:p w14:paraId="3972C583" w14:textId="77777777" w:rsidR="00E96AAA" w:rsidRDefault="00E96AAA" w:rsidP="00F1001B">
      <w:pPr>
        <w:ind w:left="284"/>
        <w:rPr>
          <w:color w:val="000000" w:themeColor="text1"/>
        </w:rPr>
      </w:pPr>
      <w:r w:rsidRPr="004C23CD">
        <w:rPr>
          <w:color w:val="000000" w:themeColor="text1"/>
        </w:rPr>
        <w:t xml:space="preserve">16, 229-238.  </w:t>
      </w:r>
    </w:p>
    <w:p w14:paraId="030FFBF3" w14:textId="77777777" w:rsidR="00E96AAA" w:rsidRPr="004C23CD" w:rsidRDefault="00E96AAA" w:rsidP="00AF1420">
      <w:pPr>
        <w:ind w:left="284" w:hanging="284"/>
        <w:rPr>
          <w:color w:val="000000" w:themeColor="text1"/>
        </w:rPr>
      </w:pPr>
      <w:r>
        <w:rPr>
          <w:color w:val="000000" w:themeColor="text1"/>
        </w:rPr>
        <w:t xml:space="preserve"> </w:t>
      </w:r>
    </w:p>
    <w:p w14:paraId="17414616" w14:textId="13E8E367" w:rsidR="00E96AAA" w:rsidRPr="008F464B" w:rsidRDefault="00BB4F17" w:rsidP="00AF1420">
      <w:pPr>
        <w:ind w:left="284" w:hanging="284"/>
        <w:rPr>
          <w:lang w:val="en-CA"/>
        </w:rPr>
      </w:pPr>
      <w:r>
        <w:t>Wang, A. C.</w:t>
      </w:r>
      <w:r w:rsidR="00F1001B">
        <w:t xml:space="preserve"> &amp; Cheng, B. </w:t>
      </w:r>
      <w:r w:rsidR="00E96AAA" w:rsidRPr="008F464B">
        <w:t>S. (2010). When does benevolent lea</w:t>
      </w:r>
      <w:r w:rsidR="00E96AAA">
        <w:t xml:space="preserve">dership lead to creativity? The </w:t>
      </w:r>
      <w:r w:rsidR="00E96AAA" w:rsidRPr="008F464B">
        <w:t>moderating role of creative role identity and job autonomy</w:t>
      </w:r>
      <w:r w:rsidR="00E96AAA" w:rsidRPr="0063356D">
        <w:rPr>
          <w:i/>
        </w:rPr>
        <w:t>. Journal of Organizational Behavior</w:t>
      </w:r>
      <w:r w:rsidR="00E96AAA" w:rsidRPr="008F464B">
        <w:t>,</w:t>
      </w:r>
      <w:r w:rsidR="00E96AAA">
        <w:t xml:space="preserve"> </w:t>
      </w:r>
      <w:r w:rsidR="00E96AAA" w:rsidRPr="008F464B">
        <w:t>31, 106–121.</w:t>
      </w:r>
    </w:p>
    <w:p w14:paraId="3E2A854C" w14:textId="77777777" w:rsidR="00E96AAA" w:rsidRDefault="00E96AAA" w:rsidP="00AF1420">
      <w:pPr>
        <w:ind w:left="284" w:hanging="284"/>
        <w:rPr>
          <w:color w:val="000000" w:themeColor="text1"/>
        </w:rPr>
      </w:pPr>
    </w:p>
    <w:p w14:paraId="00489426" w14:textId="77777777" w:rsidR="00E96AAA" w:rsidRPr="004C23CD" w:rsidRDefault="00E96AAA" w:rsidP="00AF1420">
      <w:pPr>
        <w:ind w:left="284" w:hanging="284"/>
        <w:rPr>
          <w:color w:val="000000" w:themeColor="text1"/>
        </w:rPr>
      </w:pPr>
      <w:r w:rsidRPr="004C23CD">
        <w:rPr>
          <w:color w:val="000000" w:themeColor="text1"/>
        </w:rPr>
        <w:t xml:space="preserve">Wang, X. F., Fang, Y., Qureshi, I. &amp; Janssen, O. (2015). Understanding employee </w:t>
      </w:r>
    </w:p>
    <w:p w14:paraId="7B68199E" w14:textId="77777777" w:rsidR="00E96AAA" w:rsidRPr="004C23CD" w:rsidRDefault="00E96AAA" w:rsidP="001C3926">
      <w:pPr>
        <w:ind w:left="284"/>
        <w:rPr>
          <w:color w:val="000000" w:themeColor="text1"/>
        </w:rPr>
      </w:pPr>
      <w:r w:rsidRPr="004C23CD">
        <w:rPr>
          <w:color w:val="000000" w:themeColor="text1"/>
        </w:rPr>
        <w:t xml:space="preserve">innovative behavior: Integrating the social network and leader-member exchange </w:t>
      </w:r>
    </w:p>
    <w:p w14:paraId="63ABBBDB" w14:textId="77777777" w:rsidR="00E96AAA" w:rsidRPr="004C23CD" w:rsidRDefault="00E96AAA" w:rsidP="001C3926">
      <w:pPr>
        <w:ind w:left="284"/>
        <w:rPr>
          <w:color w:val="000000" w:themeColor="text1"/>
        </w:rPr>
      </w:pPr>
      <w:r w:rsidRPr="004C23CD">
        <w:rPr>
          <w:color w:val="000000" w:themeColor="text1"/>
        </w:rPr>
        <w:t xml:space="preserve">perspectives. </w:t>
      </w:r>
      <w:r w:rsidRPr="004C23CD">
        <w:rPr>
          <w:i/>
          <w:color w:val="000000" w:themeColor="text1"/>
        </w:rPr>
        <w:t xml:space="preserve">Journal of Organizational Behavior, </w:t>
      </w:r>
      <w:r w:rsidRPr="004C23CD">
        <w:rPr>
          <w:color w:val="000000" w:themeColor="text1"/>
        </w:rPr>
        <w:t xml:space="preserve">36, 403-420. </w:t>
      </w:r>
    </w:p>
    <w:p w14:paraId="4E52B9B8" w14:textId="77777777" w:rsidR="00E96AAA" w:rsidRPr="004C23CD" w:rsidRDefault="00E96AAA" w:rsidP="00AF1420">
      <w:pPr>
        <w:ind w:left="284" w:hanging="284"/>
        <w:rPr>
          <w:color w:val="000000" w:themeColor="text1"/>
        </w:rPr>
      </w:pPr>
    </w:p>
    <w:p w14:paraId="56AB96AB" w14:textId="77777777" w:rsidR="00E96AAA" w:rsidRDefault="00E96AAA" w:rsidP="00AF1420">
      <w:pPr>
        <w:pStyle w:val="Heading1"/>
        <w:spacing w:before="105" w:after="210"/>
        <w:ind w:left="284" w:hanging="284"/>
        <w:textAlignment w:val="baseline"/>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Watson, S. &amp; Vasilieva, E. (2007). Wilderness thinking. </w:t>
      </w:r>
      <w:r w:rsidRPr="005E2F8A">
        <w:rPr>
          <w:rFonts w:ascii="Times New Roman" w:hAnsi="Times New Roman" w:cs="Times New Roman"/>
          <w:i/>
          <w:color w:val="000000" w:themeColor="text1"/>
          <w:sz w:val="24"/>
          <w:szCs w:val="24"/>
        </w:rPr>
        <w:t>Inside out Approach to Leadership Development.</w:t>
      </w:r>
      <w:r>
        <w:rPr>
          <w:rFonts w:ascii="Times New Roman" w:hAnsi="Times New Roman" w:cs="Times New Roman"/>
          <w:color w:val="000000" w:themeColor="text1"/>
          <w:sz w:val="24"/>
          <w:szCs w:val="24"/>
        </w:rPr>
        <w:t xml:space="preserve"> 39, 242-245. </w:t>
      </w:r>
    </w:p>
    <w:p w14:paraId="0FBFFB43" w14:textId="7DE1528E" w:rsidR="00E96AAA" w:rsidRPr="004C23CD" w:rsidRDefault="00E96AAA" w:rsidP="00AF1420">
      <w:pPr>
        <w:pStyle w:val="Heading1"/>
        <w:spacing w:before="105" w:after="210"/>
        <w:ind w:left="284" w:hanging="284"/>
        <w:textAlignment w:val="baseline"/>
        <w:rPr>
          <w:rFonts w:ascii="Times New Roman" w:hAnsi="Times New Roman" w:cs="Times New Roman"/>
          <w:color w:val="000000" w:themeColor="text1"/>
          <w:sz w:val="24"/>
          <w:szCs w:val="24"/>
          <w:bdr w:val="none" w:sz="0" w:space="0" w:color="auto" w:frame="1"/>
        </w:rPr>
      </w:pPr>
      <w:r w:rsidRPr="004C23CD">
        <w:rPr>
          <w:rFonts w:ascii="Times New Roman" w:hAnsi="Times New Roman" w:cs="Times New Roman"/>
          <w:color w:val="000000" w:themeColor="text1"/>
          <w:sz w:val="24"/>
          <w:szCs w:val="24"/>
        </w:rPr>
        <w:t xml:space="preserve">Ward., M., Gruppen, L. &amp; Reghr, G. (2002, January). </w:t>
      </w:r>
      <w:r>
        <w:rPr>
          <w:rFonts w:ascii="Times New Roman" w:hAnsi="Times New Roman" w:cs="Times New Roman"/>
          <w:bCs/>
          <w:color w:val="000000" w:themeColor="text1"/>
          <w:spacing w:val="5"/>
          <w:sz w:val="24"/>
          <w:szCs w:val="24"/>
        </w:rPr>
        <w:t>Measuring s</w:t>
      </w:r>
      <w:r w:rsidRPr="004C23CD">
        <w:rPr>
          <w:rFonts w:ascii="Times New Roman" w:hAnsi="Times New Roman" w:cs="Times New Roman"/>
          <w:bCs/>
          <w:color w:val="000000" w:themeColor="text1"/>
          <w:spacing w:val="5"/>
          <w:sz w:val="24"/>
          <w:szCs w:val="24"/>
        </w:rPr>
        <w:t>el</w:t>
      </w:r>
      <w:r w:rsidR="004D64A4">
        <w:rPr>
          <w:rFonts w:ascii="Times New Roman" w:hAnsi="Times New Roman" w:cs="Times New Roman"/>
          <w:bCs/>
          <w:color w:val="000000" w:themeColor="text1"/>
          <w:spacing w:val="5"/>
          <w:sz w:val="24"/>
          <w:szCs w:val="24"/>
        </w:rPr>
        <w:t xml:space="preserve">f-assessment: </w:t>
      </w:r>
      <w:r>
        <w:rPr>
          <w:rFonts w:ascii="Times New Roman" w:hAnsi="Times New Roman" w:cs="Times New Roman"/>
          <w:bCs/>
          <w:color w:val="000000" w:themeColor="text1"/>
          <w:spacing w:val="5"/>
          <w:sz w:val="24"/>
          <w:szCs w:val="24"/>
        </w:rPr>
        <w:t>current state of the a</w:t>
      </w:r>
      <w:r w:rsidRPr="004C23CD">
        <w:rPr>
          <w:rFonts w:ascii="Times New Roman" w:hAnsi="Times New Roman" w:cs="Times New Roman"/>
          <w:bCs/>
          <w:color w:val="000000" w:themeColor="text1"/>
          <w:spacing w:val="5"/>
          <w:sz w:val="24"/>
          <w:szCs w:val="24"/>
        </w:rPr>
        <w:t xml:space="preserve">rt. </w:t>
      </w:r>
      <w:hyperlink r:id="rId34" w:history="1">
        <w:r w:rsidRPr="0063356D">
          <w:rPr>
            <w:rStyle w:val="Hyperlink"/>
            <w:rFonts w:ascii="Times New Roman" w:hAnsi="Times New Roman" w:cs="Times New Roman"/>
            <w:i/>
            <w:color w:val="000000" w:themeColor="text1"/>
            <w:sz w:val="24"/>
            <w:szCs w:val="24"/>
            <w:u w:val="none"/>
            <w:bdr w:val="none" w:sz="0" w:space="0" w:color="auto" w:frame="1"/>
          </w:rPr>
          <w:t>Advances in Health Sciences Education</w:t>
        </w:r>
      </w:hyperlink>
      <w:r w:rsidRPr="0063356D">
        <w:rPr>
          <w:rStyle w:val="Hyperlink"/>
          <w:rFonts w:ascii="Times New Roman" w:hAnsi="Times New Roman" w:cs="Times New Roman"/>
          <w:i/>
          <w:color w:val="000000" w:themeColor="text1"/>
          <w:sz w:val="24"/>
          <w:szCs w:val="24"/>
          <w:u w:val="none"/>
          <w:bdr w:val="none" w:sz="0" w:space="0" w:color="auto" w:frame="1"/>
        </w:rPr>
        <w:t>,</w:t>
      </w:r>
      <w:r w:rsidRPr="004C23CD">
        <w:rPr>
          <w:rFonts w:ascii="Times New Roman" w:hAnsi="Times New Roman" w:cs="Times New Roman"/>
          <w:color w:val="000000" w:themeColor="text1"/>
          <w:sz w:val="24"/>
          <w:szCs w:val="24"/>
          <w:bdr w:val="none" w:sz="0" w:space="0" w:color="auto" w:frame="1"/>
        </w:rPr>
        <w:t>7</w:t>
      </w:r>
      <w:r w:rsidRPr="004C23CD">
        <w:rPr>
          <w:rStyle w:val="apple-converted-space"/>
          <w:rFonts w:ascii="Times New Roman" w:hAnsi="Times New Roman" w:cs="Times New Roman"/>
          <w:color w:val="000000" w:themeColor="text1"/>
          <w:sz w:val="24"/>
          <w:szCs w:val="24"/>
        </w:rPr>
        <w:t xml:space="preserve">, </w:t>
      </w:r>
      <w:r w:rsidRPr="004C23CD">
        <w:rPr>
          <w:rFonts w:ascii="Times New Roman" w:hAnsi="Times New Roman" w:cs="Times New Roman"/>
          <w:color w:val="000000" w:themeColor="text1"/>
          <w:sz w:val="24"/>
          <w:szCs w:val="24"/>
          <w:bdr w:val="none" w:sz="0" w:space="0" w:color="auto" w:frame="1"/>
        </w:rPr>
        <w:t>63-80.</w:t>
      </w:r>
    </w:p>
    <w:p w14:paraId="5316E459" w14:textId="13880DF7" w:rsidR="00E96AAA" w:rsidRPr="00871619" w:rsidRDefault="00BB4F17" w:rsidP="00AF1420">
      <w:pPr>
        <w:ind w:left="284" w:hanging="284"/>
        <w:rPr>
          <w:rStyle w:val="Hyperlink"/>
          <w:bCs/>
          <w:color w:val="000000" w:themeColor="text1"/>
          <w:u w:val="none"/>
        </w:rPr>
      </w:pPr>
      <w:r>
        <w:rPr>
          <w:rStyle w:val="Hyperlink"/>
          <w:bCs/>
          <w:color w:val="000000" w:themeColor="text1"/>
          <w:u w:val="none"/>
        </w:rPr>
        <w:t>Weick, K.</w:t>
      </w:r>
      <w:r w:rsidR="00E96AAA" w:rsidRPr="00871619">
        <w:rPr>
          <w:rStyle w:val="Hyperlink"/>
          <w:bCs/>
          <w:color w:val="000000" w:themeColor="text1"/>
          <w:u w:val="none"/>
        </w:rPr>
        <w:t xml:space="preserve"> &amp; Sutcliffe, K. M. (2001). </w:t>
      </w:r>
      <w:r w:rsidR="00E96AAA" w:rsidRPr="00871619">
        <w:rPr>
          <w:rStyle w:val="Hyperlink"/>
          <w:bCs/>
          <w:i/>
          <w:color w:val="000000" w:themeColor="text1"/>
          <w:u w:val="none"/>
        </w:rPr>
        <w:t xml:space="preserve">Managing the unexpected. </w:t>
      </w:r>
      <w:r w:rsidR="00E96AAA" w:rsidRPr="00871619">
        <w:rPr>
          <w:rStyle w:val="Hyperlink"/>
          <w:bCs/>
          <w:color w:val="000000" w:themeColor="text1"/>
          <w:u w:val="none"/>
        </w:rPr>
        <w:t>San Francisco:</w:t>
      </w:r>
    </w:p>
    <w:p w14:paraId="30430E36" w14:textId="77777777" w:rsidR="00E96AAA" w:rsidRPr="00871619" w:rsidRDefault="00E96AAA" w:rsidP="001C3926">
      <w:pPr>
        <w:ind w:left="284"/>
        <w:rPr>
          <w:rStyle w:val="Hyperlink"/>
          <w:bCs/>
          <w:color w:val="000000" w:themeColor="text1"/>
          <w:u w:val="none"/>
        </w:rPr>
      </w:pPr>
      <w:r w:rsidRPr="00871619">
        <w:rPr>
          <w:rStyle w:val="Hyperlink"/>
          <w:bCs/>
          <w:color w:val="000000" w:themeColor="text1"/>
          <w:u w:val="none"/>
        </w:rPr>
        <w:t xml:space="preserve">Jossey-Bass </w:t>
      </w:r>
    </w:p>
    <w:p w14:paraId="17850C54" w14:textId="77777777" w:rsidR="00E96AAA" w:rsidRPr="00871619" w:rsidRDefault="00E96AAA" w:rsidP="00AF1420">
      <w:pPr>
        <w:ind w:left="284" w:hanging="284"/>
      </w:pPr>
    </w:p>
    <w:p w14:paraId="6636BCC4" w14:textId="77777777" w:rsidR="00E96AAA" w:rsidRPr="00871619" w:rsidRDefault="00E96AAA" w:rsidP="00AF1420">
      <w:pPr>
        <w:ind w:left="284" w:hanging="284"/>
        <w:rPr>
          <w:lang w:val="en-CA"/>
        </w:rPr>
      </w:pPr>
      <w:r w:rsidRPr="00871619">
        <w:t xml:space="preserve">Weiner, R.P. (2000). </w:t>
      </w:r>
      <w:r w:rsidRPr="00871619">
        <w:rPr>
          <w:i/>
        </w:rPr>
        <w:t>Creativity and beyond: cultures, values, and change</w:t>
      </w:r>
      <w:r w:rsidRPr="00871619">
        <w:t xml:space="preserve">. </w:t>
      </w:r>
    </w:p>
    <w:p w14:paraId="5CF4ABA1" w14:textId="77777777" w:rsidR="00E96AAA" w:rsidRPr="00871619" w:rsidRDefault="00E96AAA" w:rsidP="001C3926">
      <w:pPr>
        <w:ind w:left="284"/>
      </w:pPr>
      <w:r w:rsidRPr="00871619">
        <w:t xml:space="preserve">Albany: State University of New York Press. </w:t>
      </w:r>
    </w:p>
    <w:p w14:paraId="6B44B211" w14:textId="77777777" w:rsidR="004D64A4" w:rsidRPr="00871619" w:rsidRDefault="004D64A4" w:rsidP="00AF1420">
      <w:pPr>
        <w:pStyle w:val="NormalWeb"/>
        <w:ind w:left="284" w:hanging="284"/>
      </w:pPr>
    </w:p>
    <w:p w14:paraId="31692611" w14:textId="77777777" w:rsidR="00E96AAA" w:rsidRPr="00871619" w:rsidRDefault="00E96AAA" w:rsidP="00AF1420">
      <w:pPr>
        <w:pStyle w:val="NormalWeb"/>
        <w:ind w:left="284" w:hanging="284"/>
        <w:rPr>
          <w:rStyle w:val="Hyperlink"/>
          <w:u w:val="none"/>
        </w:rPr>
      </w:pPr>
      <w:r w:rsidRPr="00871619">
        <w:t xml:space="preserve">Weisberg, R. W. (1986). </w:t>
      </w:r>
      <w:r w:rsidRPr="00871619">
        <w:rPr>
          <w:i/>
          <w:iCs/>
        </w:rPr>
        <w:t>Creativity: Genius and other myths.</w:t>
      </w:r>
      <w:r w:rsidRPr="00871619">
        <w:t xml:space="preserve"> New York: Freeman.</w:t>
      </w:r>
    </w:p>
    <w:p w14:paraId="45701A6E" w14:textId="77777777" w:rsidR="004D64A4" w:rsidRPr="00871619" w:rsidRDefault="004D64A4" w:rsidP="00AF1420">
      <w:pPr>
        <w:ind w:left="284" w:hanging="284"/>
        <w:rPr>
          <w:rStyle w:val="Hyperlink"/>
          <w:bCs/>
          <w:color w:val="000000" w:themeColor="text1"/>
          <w:u w:val="none"/>
        </w:rPr>
      </w:pPr>
    </w:p>
    <w:p w14:paraId="29E62734" w14:textId="77777777" w:rsidR="00E96AAA" w:rsidRPr="00871619" w:rsidRDefault="00E96AAA" w:rsidP="00AF1420">
      <w:pPr>
        <w:ind w:left="284" w:hanging="284"/>
        <w:rPr>
          <w:rStyle w:val="Hyperlink"/>
          <w:bCs/>
          <w:i/>
          <w:color w:val="000000" w:themeColor="text1"/>
          <w:u w:val="none"/>
        </w:rPr>
      </w:pPr>
      <w:r w:rsidRPr="00871619">
        <w:rPr>
          <w:rStyle w:val="Hyperlink"/>
          <w:bCs/>
          <w:color w:val="000000" w:themeColor="text1"/>
          <w:u w:val="none"/>
        </w:rPr>
        <w:t xml:space="preserve">Wheatly, B. (2010). </w:t>
      </w:r>
      <w:r w:rsidRPr="00871619">
        <w:rPr>
          <w:rStyle w:val="Hyperlink"/>
          <w:bCs/>
          <w:i/>
          <w:color w:val="000000" w:themeColor="text1"/>
          <w:u w:val="none"/>
        </w:rPr>
        <w:t xml:space="preserve">Leadership styles of healthcare executive: Comparisons of </w:t>
      </w:r>
    </w:p>
    <w:p w14:paraId="7D7AC53C" w14:textId="77777777" w:rsidR="00E96AAA" w:rsidRPr="00871619" w:rsidRDefault="00E96AAA" w:rsidP="001C3926">
      <w:pPr>
        <w:ind w:left="284"/>
        <w:rPr>
          <w:rStyle w:val="Hyperlink"/>
          <w:bCs/>
          <w:color w:val="000000" w:themeColor="text1"/>
          <w:u w:val="none"/>
        </w:rPr>
      </w:pPr>
      <w:r w:rsidRPr="00871619">
        <w:rPr>
          <w:rStyle w:val="Hyperlink"/>
          <w:bCs/>
          <w:i/>
          <w:color w:val="000000" w:themeColor="text1"/>
          <w:u w:val="none"/>
        </w:rPr>
        <w:t>transformational, transactional, and passive-avoidant styles</w:t>
      </w:r>
      <w:r w:rsidRPr="00871619">
        <w:rPr>
          <w:rStyle w:val="Hyperlink"/>
          <w:bCs/>
          <w:color w:val="000000" w:themeColor="text1"/>
          <w:u w:val="none"/>
        </w:rPr>
        <w:t xml:space="preserve"> (Doctoral </w:t>
      </w:r>
    </w:p>
    <w:p w14:paraId="69ED9CB5" w14:textId="77777777" w:rsidR="00E96AAA" w:rsidRPr="00871619" w:rsidRDefault="00E96AAA" w:rsidP="001C3926">
      <w:pPr>
        <w:ind w:left="284"/>
        <w:rPr>
          <w:color w:val="000000" w:themeColor="text1"/>
        </w:rPr>
      </w:pPr>
      <w:r w:rsidRPr="00871619">
        <w:rPr>
          <w:rStyle w:val="Hyperlink"/>
          <w:bCs/>
          <w:color w:val="000000" w:themeColor="text1"/>
          <w:u w:val="none"/>
        </w:rPr>
        <w:t xml:space="preserve">dissertation). </w:t>
      </w:r>
      <w:r w:rsidRPr="00871619">
        <w:rPr>
          <w:color w:val="000000" w:themeColor="text1"/>
        </w:rPr>
        <w:t>Available from ProQuest Dissertations and Theses database.</w:t>
      </w:r>
    </w:p>
    <w:p w14:paraId="5BA1CD27" w14:textId="77777777" w:rsidR="00E96AAA" w:rsidRPr="00871619" w:rsidRDefault="00E96AAA" w:rsidP="001C3926">
      <w:pPr>
        <w:ind w:firstLine="284"/>
        <w:rPr>
          <w:color w:val="000000" w:themeColor="text1"/>
        </w:rPr>
      </w:pPr>
      <w:r w:rsidRPr="00871619">
        <w:rPr>
          <w:color w:val="000000" w:themeColor="text1"/>
        </w:rPr>
        <w:t>(UMI No. 761148003)White, P. (2007, October 22). Executives find another way</w:t>
      </w:r>
    </w:p>
    <w:p w14:paraId="6948459B" w14:textId="77777777" w:rsidR="00E96AAA" w:rsidRPr="00871619" w:rsidRDefault="00E96AAA" w:rsidP="001C3926">
      <w:pPr>
        <w:ind w:left="284"/>
        <w:rPr>
          <w:rStyle w:val="Hyperlink"/>
          <w:color w:val="000000" w:themeColor="text1"/>
          <w:u w:val="none"/>
        </w:rPr>
      </w:pPr>
      <w:r w:rsidRPr="00871619">
        <w:rPr>
          <w:color w:val="000000" w:themeColor="text1"/>
        </w:rPr>
        <w:t xml:space="preserve">to transcend the daily grind. Globe and Mail.    </w:t>
      </w:r>
    </w:p>
    <w:p w14:paraId="14A32F7E" w14:textId="77777777" w:rsidR="00E96AAA" w:rsidRPr="00871619" w:rsidRDefault="00E96AAA" w:rsidP="00AF1420">
      <w:pPr>
        <w:ind w:left="284" w:hanging="284"/>
        <w:rPr>
          <w:color w:val="000000" w:themeColor="text1"/>
        </w:rPr>
      </w:pPr>
    </w:p>
    <w:p w14:paraId="5361A2A1" w14:textId="77777777" w:rsidR="00E96AAA" w:rsidRPr="00871619" w:rsidRDefault="00E96AAA" w:rsidP="00AF1420">
      <w:pPr>
        <w:ind w:left="284" w:hanging="284"/>
        <w:rPr>
          <w:rStyle w:val="Hyperlink"/>
          <w:bCs/>
          <w:color w:val="000000" w:themeColor="text1"/>
          <w:u w:val="none"/>
        </w:rPr>
      </w:pPr>
      <w:r w:rsidRPr="00871619">
        <w:rPr>
          <w:rStyle w:val="Hyperlink"/>
          <w:bCs/>
          <w:color w:val="000000" w:themeColor="text1"/>
          <w:u w:val="none"/>
        </w:rPr>
        <w:t xml:space="preserve">Whitehead, K. D., Weiss, A. S. &amp; Tappen, M. R. (2009). </w:t>
      </w:r>
      <w:r w:rsidRPr="00871619">
        <w:rPr>
          <w:rStyle w:val="Hyperlink"/>
          <w:bCs/>
          <w:i/>
          <w:color w:val="000000" w:themeColor="text1"/>
          <w:u w:val="none"/>
        </w:rPr>
        <w:t>Essentials of nursing leadership and management.</w:t>
      </w:r>
      <w:r w:rsidRPr="00871619">
        <w:rPr>
          <w:rStyle w:val="Hyperlink"/>
          <w:bCs/>
          <w:color w:val="000000" w:themeColor="text1"/>
          <w:u w:val="none"/>
        </w:rPr>
        <w:t xml:space="preserve">  Philadelphia:  PA, F. A. Davis Company. </w:t>
      </w:r>
    </w:p>
    <w:p w14:paraId="63A8DA9F" w14:textId="77777777" w:rsidR="00E96AAA" w:rsidRPr="00871619" w:rsidRDefault="00E96AAA" w:rsidP="00AF1420">
      <w:pPr>
        <w:ind w:left="284" w:hanging="284"/>
        <w:rPr>
          <w:rStyle w:val="Hyperlink"/>
          <w:bCs/>
          <w:color w:val="000000" w:themeColor="text1"/>
          <w:u w:val="none"/>
        </w:rPr>
      </w:pPr>
    </w:p>
    <w:p w14:paraId="5FD7E153" w14:textId="64B76904" w:rsidR="00E96AAA" w:rsidRPr="00871619" w:rsidRDefault="00E96AAA" w:rsidP="00AF1420">
      <w:pPr>
        <w:ind w:left="284" w:hanging="284"/>
        <w:rPr>
          <w:rStyle w:val="Hyperlink"/>
          <w:bCs/>
          <w:color w:val="000000" w:themeColor="text1"/>
          <w:u w:val="none"/>
        </w:rPr>
      </w:pPr>
      <w:r w:rsidRPr="00871619">
        <w:rPr>
          <w:rStyle w:val="Hyperlink"/>
          <w:bCs/>
          <w:color w:val="000000" w:themeColor="text1"/>
          <w:u w:val="none"/>
        </w:rPr>
        <w:t xml:space="preserve">Witt, U. (2009). Propositions about Novelty. </w:t>
      </w:r>
      <w:r w:rsidRPr="00871619">
        <w:rPr>
          <w:rStyle w:val="Hyperlink"/>
          <w:bCs/>
          <w:i/>
          <w:color w:val="000000" w:themeColor="text1"/>
          <w:u w:val="none"/>
        </w:rPr>
        <w:t>Journal of Economic Be</w:t>
      </w:r>
      <w:r w:rsidR="004D64A4" w:rsidRPr="00871619">
        <w:rPr>
          <w:rStyle w:val="Hyperlink"/>
          <w:bCs/>
          <w:i/>
          <w:color w:val="000000" w:themeColor="text1"/>
          <w:u w:val="none"/>
        </w:rPr>
        <w:t xml:space="preserve">havior and </w:t>
      </w:r>
      <w:r w:rsidRPr="00871619">
        <w:rPr>
          <w:rStyle w:val="Hyperlink"/>
          <w:bCs/>
          <w:i/>
          <w:color w:val="000000" w:themeColor="text1"/>
          <w:u w:val="none"/>
        </w:rPr>
        <w:t>Organization,</w:t>
      </w:r>
      <w:r w:rsidRPr="00871619">
        <w:rPr>
          <w:rStyle w:val="Hyperlink"/>
          <w:bCs/>
          <w:color w:val="000000" w:themeColor="text1"/>
          <w:u w:val="none"/>
        </w:rPr>
        <w:t xml:space="preserve"> 70, 311-320. </w:t>
      </w:r>
    </w:p>
    <w:p w14:paraId="77EC05A4" w14:textId="77777777" w:rsidR="00E96AAA" w:rsidRPr="00871619" w:rsidRDefault="00E96AAA" w:rsidP="00AF1420">
      <w:pPr>
        <w:ind w:left="284" w:hanging="284"/>
        <w:rPr>
          <w:rFonts w:ascii="Arial" w:hAnsi="Arial" w:cs="Arial"/>
          <w:sz w:val="30"/>
          <w:szCs w:val="30"/>
        </w:rPr>
      </w:pPr>
    </w:p>
    <w:p w14:paraId="34A15246" w14:textId="77777777" w:rsidR="00E96AAA" w:rsidRPr="00871619" w:rsidRDefault="00E96AAA" w:rsidP="00AF1420">
      <w:pPr>
        <w:ind w:left="284" w:hanging="284"/>
      </w:pPr>
      <w:r w:rsidRPr="00871619">
        <w:t xml:space="preserve">Wong, Y. R. (2004). Knowing through discomfort: A mindfulness-based critical social work pedagogy. </w:t>
      </w:r>
      <w:r w:rsidRPr="009F044B">
        <w:rPr>
          <w:i/>
        </w:rPr>
        <w:t>Critical Social Work</w:t>
      </w:r>
      <w:r w:rsidRPr="00871619">
        <w:t>, 5, Retrieved from: http://www.uwindsor.ca/criticalsocialwork/knowing-through-discomfort-a-mindfulness- based-critical-social-work-pedagogy.</w:t>
      </w:r>
    </w:p>
    <w:p w14:paraId="2BDE1E46" w14:textId="77777777" w:rsidR="00E96AAA" w:rsidRPr="00871619" w:rsidRDefault="00E96AAA" w:rsidP="00AF1420">
      <w:pPr>
        <w:ind w:left="284" w:hanging="284"/>
      </w:pPr>
    </w:p>
    <w:p w14:paraId="033C2AEA" w14:textId="77777777" w:rsidR="00E96AAA" w:rsidRPr="00871619" w:rsidRDefault="00E96AAA" w:rsidP="00AF1420">
      <w:pPr>
        <w:ind w:left="284" w:hanging="284"/>
        <w:rPr>
          <w:i/>
        </w:rPr>
      </w:pPr>
      <w:r w:rsidRPr="00871619">
        <w:lastRenderedPageBreak/>
        <w:t xml:space="preserve">Woodman, R. W, Sawyer, J. E. &amp; Griffin, R.W. (1993). Toward a theory of organizational creativity. </w:t>
      </w:r>
      <w:r w:rsidRPr="00871619">
        <w:rPr>
          <w:i/>
        </w:rPr>
        <w:t>The Academy of Management Review</w:t>
      </w:r>
      <w:r w:rsidRPr="00871619">
        <w:t>, 18, 293-321.</w:t>
      </w:r>
      <w:r w:rsidRPr="00871619">
        <w:rPr>
          <w:i/>
        </w:rPr>
        <w:t xml:space="preserve"> </w:t>
      </w:r>
    </w:p>
    <w:p w14:paraId="3647116D" w14:textId="77777777" w:rsidR="00E96AAA" w:rsidRPr="00871619" w:rsidRDefault="00E96AAA" w:rsidP="00AF1420">
      <w:pPr>
        <w:ind w:left="284" w:hanging="284"/>
      </w:pPr>
    </w:p>
    <w:p w14:paraId="5F7441D6" w14:textId="77777777" w:rsidR="00E96AAA" w:rsidRPr="00871619" w:rsidRDefault="00E96AAA" w:rsidP="00AF1420">
      <w:pPr>
        <w:ind w:left="284" w:hanging="284"/>
      </w:pPr>
    </w:p>
    <w:p w14:paraId="0A0EAB47" w14:textId="77777777" w:rsidR="00E96AAA" w:rsidRPr="00871619" w:rsidRDefault="00E96AAA" w:rsidP="00AF1420">
      <w:pPr>
        <w:ind w:left="284" w:hanging="284"/>
        <w:rPr>
          <w:lang w:val="en-CA"/>
        </w:rPr>
      </w:pPr>
      <w:r w:rsidRPr="00871619">
        <w:t>Yadav, S. (2014). The Role of Emotional Intelligence in Organization Development</w:t>
      </w:r>
      <w:r w:rsidRPr="00871619">
        <w:rPr>
          <w:i/>
        </w:rPr>
        <w:t>. IUP Journal of Knowledge Management,</w:t>
      </w:r>
      <w:r w:rsidRPr="00871619">
        <w:t xml:space="preserve"> 12, 49-59.</w:t>
      </w:r>
    </w:p>
    <w:p w14:paraId="6FCD71EC" w14:textId="77777777" w:rsidR="00E96AAA" w:rsidRPr="00871619" w:rsidRDefault="00E96AAA" w:rsidP="00AF1420">
      <w:pPr>
        <w:ind w:left="284" w:hanging="284"/>
        <w:rPr>
          <w:rStyle w:val="Hyperlink"/>
          <w:bCs/>
          <w:color w:val="000000" w:themeColor="text1"/>
          <w:u w:val="none"/>
        </w:rPr>
      </w:pPr>
    </w:p>
    <w:p w14:paraId="37984E3D" w14:textId="77777777" w:rsidR="00E96AAA" w:rsidRPr="00871619" w:rsidRDefault="00E96AAA" w:rsidP="00AF1420">
      <w:pPr>
        <w:ind w:left="284" w:hanging="284"/>
        <w:textAlignment w:val="baseline"/>
        <w:rPr>
          <w:color w:val="000000" w:themeColor="text1"/>
        </w:rPr>
      </w:pPr>
      <w:r w:rsidRPr="00871619">
        <w:rPr>
          <w:color w:val="000000" w:themeColor="text1"/>
        </w:rPr>
        <w:t>Yammarino F. J., Dionne S. D., Schriesheim C. A. &amp; Dansereau, F. (2008) Authentic</w:t>
      </w:r>
    </w:p>
    <w:p w14:paraId="68FE5C64" w14:textId="4DE212BD" w:rsidR="00E96AAA" w:rsidRPr="00871619" w:rsidRDefault="00E96AAA" w:rsidP="00F925A1">
      <w:pPr>
        <w:ind w:left="284"/>
        <w:textAlignment w:val="baseline"/>
        <w:rPr>
          <w:color w:val="000000" w:themeColor="text1"/>
        </w:rPr>
      </w:pPr>
      <w:r w:rsidRPr="00871619">
        <w:rPr>
          <w:color w:val="000000" w:themeColor="text1"/>
        </w:rPr>
        <w:t xml:space="preserve">leadership and positive organizational behavior: A meso, multi-level perspective. </w:t>
      </w:r>
    </w:p>
    <w:p w14:paraId="012B4731" w14:textId="77777777" w:rsidR="00E96AAA" w:rsidRPr="00871619" w:rsidRDefault="00E96AAA" w:rsidP="00F925A1">
      <w:pPr>
        <w:ind w:left="284"/>
        <w:textAlignment w:val="baseline"/>
        <w:rPr>
          <w:color w:val="000000" w:themeColor="text1"/>
        </w:rPr>
      </w:pPr>
      <w:r w:rsidRPr="009F044B">
        <w:rPr>
          <w:i/>
          <w:color w:val="000000" w:themeColor="text1"/>
        </w:rPr>
        <w:t>The Leadership Quarterly</w:t>
      </w:r>
      <w:r w:rsidRPr="00871619">
        <w:rPr>
          <w:color w:val="000000" w:themeColor="text1"/>
        </w:rPr>
        <w:t xml:space="preserve">, 19, 693-707.         </w:t>
      </w:r>
    </w:p>
    <w:p w14:paraId="7456D4A0" w14:textId="77777777" w:rsidR="00E96AAA" w:rsidRPr="00871619" w:rsidRDefault="00E96AAA" w:rsidP="00AF1420">
      <w:pPr>
        <w:ind w:left="284" w:hanging="284"/>
        <w:textAlignment w:val="baseline"/>
        <w:rPr>
          <w:color w:val="000000" w:themeColor="text1"/>
        </w:rPr>
      </w:pPr>
    </w:p>
    <w:p w14:paraId="4227F650" w14:textId="1443E1FD" w:rsidR="00E96AAA" w:rsidRPr="00871619" w:rsidRDefault="00E96AAA" w:rsidP="00AF1420">
      <w:pPr>
        <w:ind w:left="284" w:hanging="284"/>
        <w:rPr>
          <w:color w:val="000000" w:themeColor="text1"/>
        </w:rPr>
      </w:pPr>
      <w:r w:rsidRPr="00871619">
        <w:rPr>
          <w:color w:val="000000" w:themeColor="text1"/>
        </w:rPr>
        <w:t xml:space="preserve">Yukl, G. (1998). </w:t>
      </w:r>
      <w:r w:rsidRPr="00871619">
        <w:rPr>
          <w:i/>
          <w:color w:val="000000" w:themeColor="text1"/>
        </w:rPr>
        <w:t>Leadership in organizations</w:t>
      </w:r>
      <w:r w:rsidRPr="00871619">
        <w:rPr>
          <w:color w:val="000000" w:themeColor="text1"/>
        </w:rPr>
        <w:t xml:space="preserve"> (4</w:t>
      </w:r>
      <w:r w:rsidRPr="00871619">
        <w:rPr>
          <w:color w:val="000000" w:themeColor="text1"/>
          <w:vertAlign w:val="superscript"/>
        </w:rPr>
        <w:t>th</w:t>
      </w:r>
      <w:r w:rsidRPr="00871619">
        <w:rPr>
          <w:color w:val="000000" w:themeColor="text1"/>
        </w:rPr>
        <w:t xml:space="preserve"> Ed.). Up</w:t>
      </w:r>
      <w:r w:rsidR="00974895">
        <w:rPr>
          <w:color w:val="000000" w:themeColor="text1"/>
        </w:rPr>
        <w:t>per Sabble River, NJ: Prentice-</w:t>
      </w:r>
      <w:r w:rsidRPr="00871619">
        <w:rPr>
          <w:color w:val="000000" w:themeColor="text1"/>
        </w:rPr>
        <w:t xml:space="preserve">Hall. </w:t>
      </w:r>
    </w:p>
    <w:p w14:paraId="12212791" w14:textId="77777777" w:rsidR="00E96AAA" w:rsidRPr="00871619" w:rsidRDefault="00E96AAA" w:rsidP="00AF1420">
      <w:pPr>
        <w:ind w:left="284" w:hanging="284"/>
        <w:rPr>
          <w:color w:val="000000" w:themeColor="text1"/>
        </w:rPr>
      </w:pPr>
    </w:p>
    <w:p w14:paraId="1CF7AA9D" w14:textId="62940BE5" w:rsidR="00E96AAA" w:rsidRPr="00871619" w:rsidRDefault="00E96AAA" w:rsidP="00AF1420">
      <w:pPr>
        <w:ind w:left="284" w:hanging="284"/>
        <w:textAlignment w:val="baseline"/>
        <w:rPr>
          <w:color w:val="000000" w:themeColor="text1"/>
        </w:rPr>
      </w:pPr>
      <w:r w:rsidRPr="00871619">
        <w:rPr>
          <w:color w:val="000000" w:themeColor="text1"/>
        </w:rPr>
        <w:t>Yukl, G. &amp; Mahsud, R. (2010). Why flexible and adapt</w:t>
      </w:r>
      <w:r w:rsidR="004D64A4" w:rsidRPr="00871619">
        <w:rPr>
          <w:color w:val="000000" w:themeColor="text1"/>
        </w:rPr>
        <w:t xml:space="preserve">ive leadership is essential. </w:t>
      </w:r>
      <w:r w:rsidRPr="00871619">
        <w:rPr>
          <w:i/>
          <w:color w:val="000000" w:themeColor="text1"/>
        </w:rPr>
        <w:t>Consulting Psychology Journal: Practice and Research</w:t>
      </w:r>
      <w:r w:rsidRPr="00871619">
        <w:rPr>
          <w:color w:val="000000" w:themeColor="text1"/>
        </w:rPr>
        <w:t xml:space="preserve">, 62, 81-93. </w:t>
      </w:r>
    </w:p>
    <w:p w14:paraId="645900B4" w14:textId="77777777" w:rsidR="00E96AAA" w:rsidRPr="00871619" w:rsidRDefault="00E96AAA" w:rsidP="00AF1420">
      <w:pPr>
        <w:ind w:left="284" w:hanging="284"/>
        <w:rPr>
          <w:color w:val="000000" w:themeColor="text1"/>
        </w:rPr>
      </w:pPr>
    </w:p>
    <w:p w14:paraId="457CF805" w14:textId="77777777" w:rsidR="00E96AAA" w:rsidRPr="00871619" w:rsidRDefault="00E96AAA" w:rsidP="00AF1420">
      <w:pPr>
        <w:ind w:left="284" w:hanging="284"/>
        <w:rPr>
          <w:color w:val="000000" w:themeColor="text1"/>
        </w:rPr>
      </w:pPr>
      <w:r w:rsidRPr="00871619">
        <w:rPr>
          <w:color w:val="000000" w:themeColor="text1"/>
        </w:rPr>
        <w:t xml:space="preserve">Yukl, G. (2012). </w:t>
      </w:r>
      <w:r w:rsidRPr="00871619">
        <w:rPr>
          <w:i/>
          <w:color w:val="000000" w:themeColor="text1"/>
        </w:rPr>
        <w:t>Leadership in organizations 8</w:t>
      </w:r>
      <w:r w:rsidRPr="00871619">
        <w:rPr>
          <w:i/>
          <w:color w:val="000000" w:themeColor="text1"/>
          <w:vertAlign w:val="superscript"/>
        </w:rPr>
        <w:t>th</w:t>
      </w:r>
      <w:r w:rsidRPr="00871619">
        <w:rPr>
          <w:i/>
          <w:color w:val="000000" w:themeColor="text1"/>
        </w:rPr>
        <w:t xml:space="preserve"> Ed. </w:t>
      </w:r>
      <w:r w:rsidRPr="00871619">
        <w:rPr>
          <w:color w:val="000000" w:themeColor="text1"/>
        </w:rPr>
        <w:t xml:space="preserve">Upper Saddle River: NJ, Pearson Education. </w:t>
      </w:r>
    </w:p>
    <w:p w14:paraId="6643B09B" w14:textId="77777777" w:rsidR="00E96AAA" w:rsidRPr="00871619" w:rsidRDefault="00E96AAA" w:rsidP="00AF1420">
      <w:pPr>
        <w:ind w:left="284" w:hanging="284"/>
        <w:rPr>
          <w:color w:val="000000" w:themeColor="text1"/>
        </w:rPr>
      </w:pPr>
    </w:p>
    <w:p w14:paraId="4DDB0D83" w14:textId="77777777" w:rsidR="00E96AAA" w:rsidRPr="00871619" w:rsidRDefault="00E96AAA" w:rsidP="00AF1420">
      <w:pPr>
        <w:ind w:left="284" w:hanging="284"/>
        <w:textAlignment w:val="baseline"/>
        <w:rPr>
          <w:color w:val="000000" w:themeColor="text1"/>
        </w:rPr>
      </w:pPr>
    </w:p>
    <w:p w14:paraId="67A2474F" w14:textId="77777777" w:rsidR="00E96AAA" w:rsidRPr="00871619" w:rsidRDefault="00E96AAA" w:rsidP="00E96AAA">
      <w:pPr>
        <w:ind w:left="284" w:hanging="284"/>
        <w:rPr>
          <w:rStyle w:val="Hyperlink"/>
          <w:bCs/>
          <w:color w:val="000000" w:themeColor="text1"/>
          <w:u w:val="none"/>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200"/>
        <w:gridCol w:w="7440"/>
      </w:tblGrid>
      <w:tr w:rsidR="00E96AAA" w:rsidRPr="00871619" w14:paraId="331724D9" w14:textId="77777777" w:rsidTr="00633210">
        <w:trPr>
          <w:tblCellSpacing w:w="0" w:type="dxa"/>
        </w:trPr>
        <w:tc>
          <w:tcPr>
            <w:tcW w:w="1200" w:type="dxa"/>
            <w:shd w:val="clear" w:color="auto" w:fill="FFFFFF"/>
          </w:tcPr>
          <w:p w14:paraId="5796910B" w14:textId="77777777" w:rsidR="00E96AAA" w:rsidRPr="00871619" w:rsidRDefault="00E96AAA" w:rsidP="00633210">
            <w:pPr>
              <w:ind w:left="284" w:hanging="284"/>
              <w:rPr>
                <w:color w:val="000000" w:themeColor="text1"/>
              </w:rPr>
            </w:pPr>
          </w:p>
        </w:tc>
        <w:tc>
          <w:tcPr>
            <w:tcW w:w="0" w:type="auto"/>
            <w:shd w:val="clear" w:color="auto" w:fill="FFFFFF"/>
          </w:tcPr>
          <w:p w14:paraId="464729B0" w14:textId="77777777" w:rsidR="00E96AAA" w:rsidRPr="00871619" w:rsidRDefault="00E96AAA" w:rsidP="00633210">
            <w:pPr>
              <w:ind w:left="284" w:hanging="284"/>
              <w:rPr>
                <w:color w:val="000000" w:themeColor="text1"/>
              </w:rPr>
            </w:pPr>
          </w:p>
        </w:tc>
      </w:tr>
    </w:tbl>
    <w:p w14:paraId="19ED5F7E" w14:textId="77777777" w:rsidR="00E96AAA" w:rsidRPr="00871619" w:rsidRDefault="00E96AAA" w:rsidP="00E96AAA">
      <w:pPr>
        <w:ind w:left="284" w:hanging="284"/>
        <w:textAlignment w:val="baseline"/>
        <w:rPr>
          <w:color w:val="000000" w:themeColor="text1"/>
        </w:rPr>
      </w:pPr>
    </w:p>
    <w:p w14:paraId="42752344" w14:textId="77777777" w:rsidR="00E96AAA" w:rsidRPr="00871619" w:rsidRDefault="00E96AAA" w:rsidP="00E96AAA">
      <w:pPr>
        <w:ind w:left="284" w:hanging="284"/>
        <w:textAlignment w:val="baseline"/>
        <w:rPr>
          <w:b/>
          <w:bCs/>
          <w:color w:val="000000" w:themeColor="text1"/>
        </w:rPr>
      </w:pPr>
    </w:p>
    <w:tbl>
      <w:tblPr>
        <w:tblW w:w="8250" w:type="dxa"/>
        <w:tblCellSpacing w:w="15" w:type="dxa"/>
        <w:tblCellMar>
          <w:top w:w="15" w:type="dxa"/>
          <w:left w:w="15" w:type="dxa"/>
          <w:bottom w:w="15" w:type="dxa"/>
          <w:right w:w="15" w:type="dxa"/>
        </w:tblCellMar>
        <w:tblLook w:val="04A0" w:firstRow="1" w:lastRow="0" w:firstColumn="1" w:lastColumn="0" w:noHBand="0" w:noVBand="1"/>
      </w:tblPr>
      <w:tblGrid>
        <w:gridCol w:w="4125"/>
        <w:gridCol w:w="4125"/>
      </w:tblGrid>
      <w:tr w:rsidR="00E96AAA" w:rsidRPr="00871619" w14:paraId="7EFAC2A7" w14:textId="77777777" w:rsidTr="00633210">
        <w:trPr>
          <w:tblCellSpacing w:w="15" w:type="dxa"/>
        </w:trPr>
        <w:tc>
          <w:tcPr>
            <w:tcW w:w="0" w:type="auto"/>
            <w:tcBorders>
              <w:top w:val="nil"/>
              <w:left w:val="nil"/>
              <w:bottom w:val="nil"/>
              <w:right w:val="nil"/>
            </w:tcBorders>
            <w:tcMar>
              <w:top w:w="120" w:type="dxa"/>
              <w:left w:w="120" w:type="dxa"/>
              <w:bottom w:w="120" w:type="dxa"/>
              <w:right w:w="120" w:type="dxa"/>
            </w:tcMar>
            <w:vAlign w:val="center"/>
          </w:tcPr>
          <w:p w14:paraId="22D6ADEA" w14:textId="77777777" w:rsidR="00E96AAA" w:rsidRPr="00871619" w:rsidRDefault="00E96AAA" w:rsidP="00633210">
            <w:pPr>
              <w:pStyle w:val="Heading3"/>
              <w:spacing w:before="0" w:after="24"/>
              <w:ind w:left="284" w:hanging="284"/>
              <w:rPr>
                <w:rFonts w:ascii="Times New Roman" w:hAnsi="Times New Roman" w:cs="Times New Roman"/>
                <w:color w:val="000000" w:themeColor="text1"/>
              </w:rPr>
            </w:pPr>
            <w:bookmarkStart w:id="3" w:name="citation"/>
          </w:p>
        </w:tc>
        <w:tc>
          <w:tcPr>
            <w:tcW w:w="0" w:type="auto"/>
            <w:tcBorders>
              <w:top w:val="nil"/>
              <w:left w:val="nil"/>
              <w:bottom w:val="nil"/>
              <w:right w:val="nil"/>
            </w:tcBorders>
            <w:tcMar>
              <w:top w:w="120" w:type="dxa"/>
              <w:left w:w="120" w:type="dxa"/>
              <w:bottom w:w="120" w:type="dxa"/>
              <w:right w:w="120" w:type="dxa"/>
            </w:tcMar>
            <w:vAlign w:val="center"/>
          </w:tcPr>
          <w:p w14:paraId="20DAA50E" w14:textId="77777777" w:rsidR="00E96AAA" w:rsidRPr="00871619" w:rsidRDefault="00E96AAA" w:rsidP="00633210">
            <w:pPr>
              <w:ind w:left="284" w:hanging="284"/>
              <w:rPr>
                <w:color w:val="000000" w:themeColor="text1"/>
              </w:rPr>
            </w:pPr>
          </w:p>
        </w:tc>
      </w:tr>
    </w:tbl>
    <w:p w14:paraId="750A8630" w14:textId="77777777" w:rsidR="00E96AAA" w:rsidRPr="00871619" w:rsidRDefault="00E96AAA" w:rsidP="00E96AAA">
      <w:pPr>
        <w:pStyle w:val="Heading3"/>
        <w:spacing w:before="0"/>
        <w:ind w:left="284" w:hanging="284"/>
        <w:rPr>
          <w:rFonts w:ascii="Times New Roman" w:hAnsi="Times New Roman" w:cs="Times New Roman"/>
          <w:color w:val="000000" w:themeColor="text1"/>
          <w:shd w:val="clear" w:color="auto" w:fill="FFFFFF"/>
        </w:rPr>
      </w:pPr>
    </w:p>
    <w:p w14:paraId="2FCAD3A7" w14:textId="77777777" w:rsidR="00E96AAA" w:rsidRPr="00871619" w:rsidRDefault="00E96AAA" w:rsidP="00E96AAA">
      <w:pPr>
        <w:pStyle w:val="Heading3"/>
        <w:spacing w:before="0"/>
        <w:ind w:left="284" w:hanging="284"/>
        <w:rPr>
          <w:rFonts w:ascii="Times New Roman" w:hAnsi="Times New Roman" w:cs="Times New Roman"/>
          <w:color w:val="000000" w:themeColor="text1"/>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9"/>
        <w:gridCol w:w="8621"/>
      </w:tblGrid>
      <w:tr w:rsidR="00E96AAA" w:rsidRPr="00871619" w14:paraId="4A3594C0" w14:textId="77777777" w:rsidTr="00633210">
        <w:trPr>
          <w:tblCellSpacing w:w="0" w:type="dxa"/>
        </w:trPr>
        <w:tc>
          <w:tcPr>
            <w:tcW w:w="20" w:type="dxa"/>
            <w:shd w:val="clear" w:color="auto" w:fill="FFFFFF"/>
          </w:tcPr>
          <w:p w14:paraId="13267D05" w14:textId="77777777" w:rsidR="00E96AAA" w:rsidRPr="00871619" w:rsidRDefault="00E96AAA" w:rsidP="00633210">
            <w:pPr>
              <w:ind w:left="284" w:hanging="284"/>
              <w:rPr>
                <w:color w:val="000000" w:themeColor="text1"/>
              </w:rPr>
            </w:pPr>
          </w:p>
          <w:p w14:paraId="4696EA01" w14:textId="77777777" w:rsidR="00E96AAA" w:rsidRPr="00871619" w:rsidRDefault="00E96AAA" w:rsidP="00633210">
            <w:pPr>
              <w:ind w:left="284" w:hanging="284"/>
              <w:rPr>
                <w:color w:val="000000" w:themeColor="text1"/>
              </w:rPr>
            </w:pPr>
          </w:p>
        </w:tc>
        <w:tc>
          <w:tcPr>
            <w:tcW w:w="9340" w:type="dxa"/>
            <w:shd w:val="clear" w:color="auto" w:fill="FFFFFF"/>
          </w:tcPr>
          <w:p w14:paraId="269C0341" w14:textId="77777777" w:rsidR="00E96AAA" w:rsidRPr="00871619" w:rsidRDefault="00E96AAA" w:rsidP="00633210">
            <w:pPr>
              <w:ind w:left="284" w:hanging="284"/>
              <w:rPr>
                <w:rStyle w:val="publicationtitle"/>
                <w:color w:val="000000" w:themeColor="text1"/>
              </w:rPr>
            </w:pPr>
          </w:p>
        </w:tc>
      </w:tr>
    </w:tbl>
    <w:p w14:paraId="0498762D" w14:textId="77777777" w:rsidR="00E96AAA" w:rsidRPr="004C23CD" w:rsidRDefault="00E96AAA" w:rsidP="00E96AAA">
      <w:pPr>
        <w:pStyle w:val="Heading3"/>
        <w:spacing w:before="0"/>
        <w:ind w:left="284" w:hanging="284"/>
        <w:rPr>
          <w:rFonts w:ascii="Times New Roman" w:hAnsi="Times New Roman" w:cs="Times New Roman"/>
          <w:color w:val="000000" w:themeColor="text1"/>
        </w:rPr>
      </w:pPr>
    </w:p>
    <w:p w14:paraId="67FA4974" w14:textId="77777777" w:rsidR="00E96AAA" w:rsidRPr="004C23CD" w:rsidRDefault="00E96AAA" w:rsidP="00E96AAA">
      <w:pPr>
        <w:pStyle w:val="Heading3"/>
        <w:spacing w:before="0"/>
        <w:ind w:left="284" w:hanging="284"/>
        <w:rPr>
          <w:rFonts w:ascii="Times New Roman" w:hAnsi="Times New Roman" w:cs="Times New Roman"/>
          <w:color w:val="000000" w:themeColor="text1"/>
        </w:rPr>
      </w:pPr>
    </w:p>
    <w:p w14:paraId="07E0CE52" w14:textId="77777777" w:rsidR="00E96AAA" w:rsidRPr="004C23CD" w:rsidRDefault="00E96AAA" w:rsidP="00E96AAA">
      <w:pPr>
        <w:pStyle w:val="Heading3"/>
        <w:spacing w:before="0"/>
        <w:ind w:left="284" w:hanging="284"/>
        <w:rPr>
          <w:rFonts w:ascii="Times New Roman" w:hAnsi="Times New Roman" w:cs="Times New Roman"/>
          <w:b/>
          <w:bCs/>
          <w:color w:val="000000" w:themeColor="text1"/>
        </w:rPr>
      </w:pPr>
    </w:p>
    <w:bookmarkEnd w:id="3"/>
    <w:p w14:paraId="5657D7D6" w14:textId="77777777" w:rsidR="00E96AAA" w:rsidRPr="004C23CD" w:rsidRDefault="00E96AAA" w:rsidP="00E96AAA">
      <w:pPr>
        <w:ind w:left="284" w:hanging="284"/>
        <w:textAlignment w:val="baseline"/>
        <w:rPr>
          <w:b/>
          <w:bCs/>
          <w:color w:val="000000" w:themeColor="text1"/>
        </w:rPr>
      </w:pPr>
    </w:p>
    <w:p w14:paraId="0300017D" w14:textId="77777777" w:rsidR="00E96AAA" w:rsidRPr="004C23CD" w:rsidRDefault="00E96AAA" w:rsidP="00E96AAA">
      <w:pPr>
        <w:spacing w:line="393" w:lineRule="atLeast"/>
        <w:ind w:left="284" w:hanging="284"/>
        <w:textAlignment w:val="top"/>
        <w:rPr>
          <w:rStyle w:val="cit"/>
          <w:color w:val="000000" w:themeColor="text1"/>
          <w:highlight w:val="yellow"/>
        </w:rPr>
      </w:pPr>
    </w:p>
    <w:p w14:paraId="3245DC99" w14:textId="77777777" w:rsidR="00E96AAA" w:rsidRPr="004C23CD" w:rsidRDefault="00E96AAA" w:rsidP="00E96AAA">
      <w:pPr>
        <w:spacing w:line="393" w:lineRule="atLeast"/>
        <w:ind w:left="284" w:hanging="284"/>
        <w:textAlignment w:val="top"/>
        <w:rPr>
          <w:rStyle w:val="cit"/>
          <w:color w:val="000000" w:themeColor="text1"/>
          <w:highlight w:val="yellow"/>
        </w:rPr>
      </w:pPr>
    </w:p>
    <w:p w14:paraId="3D2C984D" w14:textId="77777777" w:rsidR="00E96AAA" w:rsidRPr="004C23CD" w:rsidRDefault="00E96AAA" w:rsidP="00E96AAA">
      <w:pPr>
        <w:spacing w:line="393" w:lineRule="atLeast"/>
        <w:ind w:left="284" w:hanging="284"/>
        <w:textAlignment w:val="top"/>
        <w:rPr>
          <w:rStyle w:val="cit"/>
          <w:color w:val="000000" w:themeColor="text1"/>
          <w:highlight w:val="yellow"/>
        </w:rPr>
      </w:pPr>
    </w:p>
    <w:p w14:paraId="72DB8DB9" w14:textId="77777777" w:rsidR="00E96AAA" w:rsidRPr="004C23CD" w:rsidRDefault="00E96AAA" w:rsidP="00E96AAA">
      <w:pPr>
        <w:tabs>
          <w:tab w:val="left" w:pos="3690"/>
        </w:tabs>
        <w:spacing w:after="324" w:line="480" w:lineRule="auto"/>
        <w:rPr>
          <w:iCs/>
          <w:color w:val="000000" w:themeColor="text1"/>
        </w:rPr>
      </w:pPr>
    </w:p>
    <w:p w14:paraId="6BD8E48C" w14:textId="77777777" w:rsidR="00E96AAA" w:rsidRPr="004C23CD" w:rsidRDefault="00E96AAA" w:rsidP="00E96AAA">
      <w:pPr>
        <w:spacing w:line="202" w:lineRule="atLeast"/>
        <w:textAlignment w:val="baseline"/>
        <w:rPr>
          <w:color w:val="000000" w:themeColor="text1"/>
        </w:rPr>
      </w:pPr>
    </w:p>
    <w:p w14:paraId="7AC4AFE3" w14:textId="77777777" w:rsidR="00E96AAA" w:rsidRPr="004C23CD" w:rsidRDefault="00E96AAA" w:rsidP="00E96AAA">
      <w:pPr>
        <w:spacing w:line="202" w:lineRule="atLeast"/>
        <w:textAlignment w:val="baseline"/>
        <w:rPr>
          <w:color w:val="000000" w:themeColor="text1"/>
        </w:rPr>
      </w:pPr>
    </w:p>
    <w:p w14:paraId="669CA05B" w14:textId="77777777" w:rsidR="00E96AAA" w:rsidRPr="004C23CD" w:rsidRDefault="00E96AAA" w:rsidP="00E96AAA">
      <w:pPr>
        <w:spacing w:line="480" w:lineRule="auto"/>
        <w:rPr>
          <w:color w:val="000000" w:themeColor="text1"/>
        </w:rPr>
      </w:pPr>
    </w:p>
    <w:p w14:paraId="21C0BDDE" w14:textId="77777777" w:rsidR="00E96AAA" w:rsidRPr="004C23CD" w:rsidRDefault="00E96AAA" w:rsidP="00E96AAA">
      <w:pPr>
        <w:rPr>
          <w:color w:val="000000" w:themeColor="text1"/>
        </w:rPr>
      </w:pPr>
    </w:p>
    <w:p w14:paraId="7A40BC52" w14:textId="77777777" w:rsidR="00E96AAA" w:rsidRPr="004C23CD" w:rsidRDefault="00E96AAA" w:rsidP="00E96AAA">
      <w:pPr>
        <w:rPr>
          <w:color w:val="000000" w:themeColor="text1"/>
        </w:rPr>
      </w:pPr>
    </w:p>
    <w:p w14:paraId="20858B5B" w14:textId="77777777" w:rsidR="00E96AAA" w:rsidRPr="004C23CD" w:rsidRDefault="00E96AAA" w:rsidP="00E96AAA">
      <w:pPr>
        <w:rPr>
          <w:color w:val="000000" w:themeColor="text1"/>
        </w:rPr>
      </w:pPr>
    </w:p>
    <w:sectPr w:rsidR="00E96AAA" w:rsidRPr="004C23CD" w:rsidSect="00B70D70">
      <w:footerReference w:type="default" r:id="rId35"/>
      <w:pgSz w:w="12240" w:h="15840" w:code="1"/>
      <w:pgMar w:top="1440" w:right="1800" w:bottom="1728" w:left="1800" w:header="720" w:footer="144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6ADC58" w14:textId="77777777" w:rsidR="00134723" w:rsidRDefault="00134723">
      <w:r>
        <w:separator/>
      </w:r>
    </w:p>
  </w:endnote>
  <w:endnote w:type="continuationSeparator" w:id="0">
    <w:p w14:paraId="218B1B6C" w14:textId="77777777" w:rsidR="00134723" w:rsidRDefault="00134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TimesNewRomanPSMT">
    <w:altName w:val="MS Mincho"/>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9D8AE" w14:textId="103C1269" w:rsidR="008F18DA" w:rsidRDefault="008F18DA" w:rsidP="00B70D70">
    <w:pPr>
      <w:pStyle w:val="Footer"/>
      <w:framePr w:wrap="around" w:vAnchor="text" w:hAnchor="margin" w:xAlign="center" w:y="1"/>
      <w:rPr>
        <w:rStyle w:val="PageNumber"/>
        <w:rFonts w:eastAsiaTheme="majorEastAsia"/>
      </w:rPr>
    </w:pPr>
  </w:p>
  <w:p w14:paraId="057A5F96" w14:textId="77777777" w:rsidR="008F18DA" w:rsidRDefault="008F18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74B10" w14:textId="6D222E66" w:rsidR="008F18DA" w:rsidRDefault="008F18DA">
    <w:pPr>
      <w:pStyle w:val="Footer"/>
      <w:framePr w:wrap="around" w:vAnchor="text" w:hAnchor="margin" w:xAlign="center"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sidR="001E775B">
      <w:rPr>
        <w:rStyle w:val="PageNumber"/>
        <w:rFonts w:eastAsiaTheme="majorEastAsia"/>
        <w:noProof/>
      </w:rPr>
      <w:t>55</w:t>
    </w:r>
    <w:r>
      <w:rPr>
        <w:rStyle w:val="PageNumber"/>
        <w:rFonts w:eastAsiaTheme="majorEastAsia"/>
      </w:rPr>
      <w:fldChar w:fldCharType="end"/>
    </w:r>
  </w:p>
  <w:p w14:paraId="05777E0E" w14:textId="77777777" w:rsidR="008F18DA" w:rsidRDefault="008F18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787F2C" w14:textId="77777777" w:rsidR="00134723" w:rsidRDefault="00134723">
      <w:r>
        <w:separator/>
      </w:r>
    </w:p>
  </w:footnote>
  <w:footnote w:type="continuationSeparator" w:id="0">
    <w:p w14:paraId="25C37276" w14:textId="77777777" w:rsidR="00134723" w:rsidRDefault="001347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1526A"/>
    <w:multiLevelType w:val="multilevel"/>
    <w:tmpl w:val="E866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C672E"/>
    <w:multiLevelType w:val="hybridMultilevel"/>
    <w:tmpl w:val="6AC6CA3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D535ACA"/>
    <w:multiLevelType w:val="multilevel"/>
    <w:tmpl w:val="7584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078AB"/>
    <w:multiLevelType w:val="multilevel"/>
    <w:tmpl w:val="2000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35706"/>
    <w:multiLevelType w:val="multilevel"/>
    <w:tmpl w:val="8CA40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B3075"/>
    <w:multiLevelType w:val="multilevel"/>
    <w:tmpl w:val="714C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36F04"/>
    <w:multiLevelType w:val="multilevel"/>
    <w:tmpl w:val="9B7E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B5821"/>
    <w:multiLevelType w:val="hybridMultilevel"/>
    <w:tmpl w:val="8F36AB8E"/>
    <w:lvl w:ilvl="0" w:tplc="FEF6C20A">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8" w15:restartNumberingAfterBreak="0">
    <w:nsid w:val="207C6A4A"/>
    <w:multiLevelType w:val="hybridMultilevel"/>
    <w:tmpl w:val="638A413C"/>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66A7BC4"/>
    <w:multiLevelType w:val="hybridMultilevel"/>
    <w:tmpl w:val="E870AE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9514AAD"/>
    <w:multiLevelType w:val="multilevel"/>
    <w:tmpl w:val="3508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A6D1B"/>
    <w:multiLevelType w:val="hybridMultilevel"/>
    <w:tmpl w:val="FD4E58D8"/>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FDE06A8"/>
    <w:multiLevelType w:val="hybridMultilevel"/>
    <w:tmpl w:val="19727C10"/>
    <w:lvl w:ilvl="0" w:tplc="EB105B18">
      <w:start w:val="1"/>
      <w:numFmt w:val="bullet"/>
      <w:lvlText w:val=""/>
      <w:lvlJc w:val="left"/>
      <w:pPr>
        <w:tabs>
          <w:tab w:val="num" w:pos="1152"/>
        </w:tabs>
        <w:ind w:left="1368" w:hanging="288"/>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32592EDC"/>
    <w:multiLevelType w:val="hybridMultilevel"/>
    <w:tmpl w:val="A0988F6E"/>
    <w:lvl w:ilvl="0" w:tplc="9D6826AA">
      <w:start w:val="1"/>
      <w:numFmt w:val="decimal"/>
      <w:lvlText w:val="%1)"/>
      <w:lvlJc w:val="left"/>
      <w:pPr>
        <w:ind w:left="990" w:hanging="360"/>
      </w:pPr>
      <w:rPr>
        <w:rFonts w:hint="default"/>
      </w:rPr>
    </w:lvl>
    <w:lvl w:ilvl="1" w:tplc="10090019" w:tentative="1">
      <w:start w:val="1"/>
      <w:numFmt w:val="lowerLetter"/>
      <w:lvlText w:val="%2."/>
      <w:lvlJc w:val="left"/>
      <w:pPr>
        <w:ind w:left="1710" w:hanging="360"/>
      </w:pPr>
    </w:lvl>
    <w:lvl w:ilvl="2" w:tplc="1009001B" w:tentative="1">
      <w:start w:val="1"/>
      <w:numFmt w:val="lowerRoman"/>
      <w:lvlText w:val="%3."/>
      <w:lvlJc w:val="right"/>
      <w:pPr>
        <w:ind w:left="2430" w:hanging="180"/>
      </w:pPr>
    </w:lvl>
    <w:lvl w:ilvl="3" w:tplc="1009000F" w:tentative="1">
      <w:start w:val="1"/>
      <w:numFmt w:val="decimal"/>
      <w:lvlText w:val="%4."/>
      <w:lvlJc w:val="left"/>
      <w:pPr>
        <w:ind w:left="3150" w:hanging="360"/>
      </w:pPr>
    </w:lvl>
    <w:lvl w:ilvl="4" w:tplc="10090019" w:tentative="1">
      <w:start w:val="1"/>
      <w:numFmt w:val="lowerLetter"/>
      <w:lvlText w:val="%5."/>
      <w:lvlJc w:val="left"/>
      <w:pPr>
        <w:ind w:left="3870" w:hanging="360"/>
      </w:pPr>
    </w:lvl>
    <w:lvl w:ilvl="5" w:tplc="1009001B" w:tentative="1">
      <w:start w:val="1"/>
      <w:numFmt w:val="lowerRoman"/>
      <w:lvlText w:val="%6."/>
      <w:lvlJc w:val="right"/>
      <w:pPr>
        <w:ind w:left="4590" w:hanging="180"/>
      </w:pPr>
    </w:lvl>
    <w:lvl w:ilvl="6" w:tplc="1009000F" w:tentative="1">
      <w:start w:val="1"/>
      <w:numFmt w:val="decimal"/>
      <w:lvlText w:val="%7."/>
      <w:lvlJc w:val="left"/>
      <w:pPr>
        <w:ind w:left="5310" w:hanging="360"/>
      </w:pPr>
    </w:lvl>
    <w:lvl w:ilvl="7" w:tplc="10090019" w:tentative="1">
      <w:start w:val="1"/>
      <w:numFmt w:val="lowerLetter"/>
      <w:lvlText w:val="%8."/>
      <w:lvlJc w:val="left"/>
      <w:pPr>
        <w:ind w:left="6030" w:hanging="360"/>
      </w:pPr>
    </w:lvl>
    <w:lvl w:ilvl="8" w:tplc="1009001B" w:tentative="1">
      <w:start w:val="1"/>
      <w:numFmt w:val="lowerRoman"/>
      <w:lvlText w:val="%9."/>
      <w:lvlJc w:val="right"/>
      <w:pPr>
        <w:ind w:left="6750" w:hanging="180"/>
      </w:pPr>
    </w:lvl>
  </w:abstractNum>
  <w:abstractNum w:abstractNumId="14" w15:restartNumberingAfterBreak="0">
    <w:nsid w:val="36910555"/>
    <w:multiLevelType w:val="hybridMultilevel"/>
    <w:tmpl w:val="ABF45BB0"/>
    <w:lvl w:ilvl="0" w:tplc="3AFE7448">
      <w:start w:val="1"/>
      <w:numFmt w:val="lowerLetter"/>
      <w:lvlText w:val="%1."/>
      <w:lvlJc w:val="left"/>
      <w:pPr>
        <w:ind w:left="720" w:hanging="360"/>
      </w:pPr>
      <w:rPr>
        <w:rFonts w:hint="default"/>
        <w:color w:val="000000" w:themeColor="text1"/>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FB54C2B"/>
    <w:multiLevelType w:val="hybridMultilevel"/>
    <w:tmpl w:val="256606CE"/>
    <w:lvl w:ilvl="0" w:tplc="E3E8E5D8">
      <w:start w:val="1"/>
      <w:numFmt w:val="lowerLetter"/>
      <w:lvlText w:val="%1."/>
      <w:lvlJc w:val="left"/>
      <w:pPr>
        <w:ind w:left="720" w:hanging="360"/>
      </w:pPr>
      <w:rPr>
        <w:rFonts w:hint="default"/>
      </w:rPr>
    </w:lvl>
    <w:lvl w:ilvl="1" w:tplc="10090019" w:tentative="1">
      <w:start w:val="1"/>
      <w:numFmt w:val="lowerLetter"/>
      <w:lvlText w:val="%2."/>
      <w:lvlJc w:val="left"/>
      <w:pPr>
        <w:ind w:left="1507" w:hanging="360"/>
      </w:pPr>
    </w:lvl>
    <w:lvl w:ilvl="2" w:tplc="1009001B" w:tentative="1">
      <w:start w:val="1"/>
      <w:numFmt w:val="lowerRoman"/>
      <w:lvlText w:val="%3."/>
      <w:lvlJc w:val="right"/>
      <w:pPr>
        <w:ind w:left="2227" w:hanging="180"/>
      </w:pPr>
    </w:lvl>
    <w:lvl w:ilvl="3" w:tplc="1009000F" w:tentative="1">
      <w:start w:val="1"/>
      <w:numFmt w:val="decimal"/>
      <w:lvlText w:val="%4."/>
      <w:lvlJc w:val="left"/>
      <w:pPr>
        <w:ind w:left="2947" w:hanging="360"/>
      </w:pPr>
    </w:lvl>
    <w:lvl w:ilvl="4" w:tplc="10090019" w:tentative="1">
      <w:start w:val="1"/>
      <w:numFmt w:val="lowerLetter"/>
      <w:lvlText w:val="%5."/>
      <w:lvlJc w:val="left"/>
      <w:pPr>
        <w:ind w:left="3667" w:hanging="360"/>
      </w:pPr>
    </w:lvl>
    <w:lvl w:ilvl="5" w:tplc="1009001B" w:tentative="1">
      <w:start w:val="1"/>
      <w:numFmt w:val="lowerRoman"/>
      <w:lvlText w:val="%6."/>
      <w:lvlJc w:val="right"/>
      <w:pPr>
        <w:ind w:left="4387" w:hanging="180"/>
      </w:pPr>
    </w:lvl>
    <w:lvl w:ilvl="6" w:tplc="1009000F" w:tentative="1">
      <w:start w:val="1"/>
      <w:numFmt w:val="decimal"/>
      <w:lvlText w:val="%7."/>
      <w:lvlJc w:val="left"/>
      <w:pPr>
        <w:ind w:left="5107" w:hanging="360"/>
      </w:pPr>
    </w:lvl>
    <w:lvl w:ilvl="7" w:tplc="10090019" w:tentative="1">
      <w:start w:val="1"/>
      <w:numFmt w:val="lowerLetter"/>
      <w:lvlText w:val="%8."/>
      <w:lvlJc w:val="left"/>
      <w:pPr>
        <w:ind w:left="5827" w:hanging="360"/>
      </w:pPr>
    </w:lvl>
    <w:lvl w:ilvl="8" w:tplc="1009001B" w:tentative="1">
      <w:start w:val="1"/>
      <w:numFmt w:val="lowerRoman"/>
      <w:lvlText w:val="%9."/>
      <w:lvlJc w:val="right"/>
      <w:pPr>
        <w:ind w:left="6547" w:hanging="180"/>
      </w:pPr>
    </w:lvl>
  </w:abstractNum>
  <w:abstractNum w:abstractNumId="16" w15:restartNumberingAfterBreak="0">
    <w:nsid w:val="549634BC"/>
    <w:multiLevelType w:val="hybridMultilevel"/>
    <w:tmpl w:val="A51A41EA"/>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15:restartNumberingAfterBreak="0">
    <w:nsid w:val="54C13CB1"/>
    <w:multiLevelType w:val="hybridMultilevel"/>
    <w:tmpl w:val="9398D228"/>
    <w:lvl w:ilvl="0" w:tplc="93665894">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8" w15:restartNumberingAfterBreak="0">
    <w:nsid w:val="59334836"/>
    <w:multiLevelType w:val="hybridMultilevel"/>
    <w:tmpl w:val="E42E39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9FD17E9"/>
    <w:multiLevelType w:val="hybridMultilevel"/>
    <w:tmpl w:val="D0807B86"/>
    <w:lvl w:ilvl="0" w:tplc="10090017">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5F6316FB"/>
    <w:multiLevelType w:val="multilevel"/>
    <w:tmpl w:val="AD7E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659C5"/>
    <w:multiLevelType w:val="hybridMultilevel"/>
    <w:tmpl w:val="28D03868"/>
    <w:lvl w:ilvl="0" w:tplc="10090017">
      <w:start w:val="1"/>
      <w:numFmt w:val="lowerLetter"/>
      <w:lvlText w:val="%1)"/>
      <w:lvlJc w:val="left"/>
      <w:pPr>
        <w:ind w:left="720" w:hanging="360"/>
      </w:pPr>
      <w:rPr>
        <w:rFonts w:hint="default"/>
        <w:color w:val="000000" w:themeColor="text1"/>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B171156"/>
    <w:multiLevelType w:val="hybridMultilevel"/>
    <w:tmpl w:val="3424B6B6"/>
    <w:lvl w:ilvl="0" w:tplc="81C2535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15:restartNumberingAfterBreak="0">
    <w:nsid w:val="6ED36308"/>
    <w:multiLevelType w:val="hybridMultilevel"/>
    <w:tmpl w:val="D932EDFE"/>
    <w:lvl w:ilvl="0" w:tplc="5B401C30">
      <w:start w:val="1"/>
      <w:numFmt w:val="lowerLetter"/>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4" w15:restartNumberingAfterBreak="0">
    <w:nsid w:val="71046AA5"/>
    <w:multiLevelType w:val="hybridMultilevel"/>
    <w:tmpl w:val="12FE0832"/>
    <w:lvl w:ilvl="0" w:tplc="6590C924">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5" w15:restartNumberingAfterBreak="0">
    <w:nsid w:val="7E7B170A"/>
    <w:multiLevelType w:val="multilevel"/>
    <w:tmpl w:val="4410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3"/>
  </w:num>
  <w:num w:numId="3">
    <w:abstractNumId w:val="24"/>
  </w:num>
  <w:num w:numId="4">
    <w:abstractNumId w:val="7"/>
  </w:num>
  <w:num w:numId="5">
    <w:abstractNumId w:val="22"/>
  </w:num>
  <w:num w:numId="6">
    <w:abstractNumId w:val="13"/>
  </w:num>
  <w:num w:numId="7">
    <w:abstractNumId w:val="19"/>
  </w:num>
  <w:num w:numId="8">
    <w:abstractNumId w:val="1"/>
  </w:num>
  <w:num w:numId="9">
    <w:abstractNumId w:val="3"/>
  </w:num>
  <w:num w:numId="10">
    <w:abstractNumId w:val="6"/>
  </w:num>
  <w:num w:numId="11">
    <w:abstractNumId w:val="20"/>
  </w:num>
  <w:num w:numId="12">
    <w:abstractNumId w:val="0"/>
  </w:num>
  <w:num w:numId="13">
    <w:abstractNumId w:val="10"/>
  </w:num>
  <w:num w:numId="14">
    <w:abstractNumId w:val="18"/>
  </w:num>
  <w:num w:numId="15">
    <w:abstractNumId w:val="8"/>
  </w:num>
  <w:num w:numId="16">
    <w:abstractNumId w:val="11"/>
  </w:num>
  <w:num w:numId="17">
    <w:abstractNumId w:val="15"/>
  </w:num>
  <w:num w:numId="18">
    <w:abstractNumId w:val="9"/>
  </w:num>
  <w:num w:numId="19">
    <w:abstractNumId w:val="14"/>
  </w:num>
  <w:num w:numId="20">
    <w:abstractNumId w:val="21"/>
  </w:num>
  <w:num w:numId="21">
    <w:abstractNumId w:val="16"/>
  </w:num>
  <w:num w:numId="22">
    <w:abstractNumId w:val="25"/>
  </w:num>
  <w:num w:numId="23">
    <w:abstractNumId w:val="5"/>
  </w:num>
  <w:num w:numId="24">
    <w:abstractNumId w:val="2"/>
  </w:num>
  <w:num w:numId="25">
    <w:abstractNumId w:val="12"/>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E1srSwNDS3MDUwsjBR0lEKTi0uzszPAykwqgUAvZ9GTCwAAAA="/>
    <w:docVar w:name="dgnword-docGUID" w:val="{FC844B38-1CBC-49B4-B56D-6E8F913CA149}"/>
    <w:docVar w:name="dgnword-eventsink" w:val="123242736"/>
  </w:docVars>
  <w:rsids>
    <w:rsidRoot w:val="00FD3938"/>
    <w:rsid w:val="00007B7A"/>
    <w:rsid w:val="0001298A"/>
    <w:rsid w:val="00012DBA"/>
    <w:rsid w:val="00017062"/>
    <w:rsid w:val="00020DCB"/>
    <w:rsid w:val="00020F64"/>
    <w:rsid w:val="00024A77"/>
    <w:rsid w:val="0002506A"/>
    <w:rsid w:val="00030119"/>
    <w:rsid w:val="0003477E"/>
    <w:rsid w:val="000348F0"/>
    <w:rsid w:val="00036AE2"/>
    <w:rsid w:val="0004747E"/>
    <w:rsid w:val="00050342"/>
    <w:rsid w:val="00072EB4"/>
    <w:rsid w:val="0007756D"/>
    <w:rsid w:val="0008060D"/>
    <w:rsid w:val="00084CDA"/>
    <w:rsid w:val="0008714D"/>
    <w:rsid w:val="000955BD"/>
    <w:rsid w:val="000A44D9"/>
    <w:rsid w:val="000A70E9"/>
    <w:rsid w:val="000A7217"/>
    <w:rsid w:val="000B1677"/>
    <w:rsid w:val="000B1C56"/>
    <w:rsid w:val="000B40A0"/>
    <w:rsid w:val="000C3488"/>
    <w:rsid w:val="000D5F96"/>
    <w:rsid w:val="000E3A69"/>
    <w:rsid w:val="001119B1"/>
    <w:rsid w:val="00112A0F"/>
    <w:rsid w:val="001171A3"/>
    <w:rsid w:val="00120AD9"/>
    <w:rsid w:val="00131CA6"/>
    <w:rsid w:val="00132065"/>
    <w:rsid w:val="00134723"/>
    <w:rsid w:val="0013544A"/>
    <w:rsid w:val="001375AF"/>
    <w:rsid w:val="00137B40"/>
    <w:rsid w:val="0014556F"/>
    <w:rsid w:val="0014723F"/>
    <w:rsid w:val="00151369"/>
    <w:rsid w:val="0015274D"/>
    <w:rsid w:val="00170287"/>
    <w:rsid w:val="00174462"/>
    <w:rsid w:val="00176ABE"/>
    <w:rsid w:val="0017739B"/>
    <w:rsid w:val="00182349"/>
    <w:rsid w:val="001857F9"/>
    <w:rsid w:val="00185C17"/>
    <w:rsid w:val="00190FEB"/>
    <w:rsid w:val="001923C0"/>
    <w:rsid w:val="001B3492"/>
    <w:rsid w:val="001C16CE"/>
    <w:rsid w:val="001C3926"/>
    <w:rsid w:val="001C5B0A"/>
    <w:rsid w:val="001C5EAD"/>
    <w:rsid w:val="001D468F"/>
    <w:rsid w:val="001E1487"/>
    <w:rsid w:val="001E1A72"/>
    <w:rsid w:val="001E3F42"/>
    <w:rsid w:val="001E775B"/>
    <w:rsid w:val="001F2E03"/>
    <w:rsid w:val="0020152D"/>
    <w:rsid w:val="002058E1"/>
    <w:rsid w:val="00206FB2"/>
    <w:rsid w:val="00211733"/>
    <w:rsid w:val="002139E5"/>
    <w:rsid w:val="00215343"/>
    <w:rsid w:val="002160B0"/>
    <w:rsid w:val="00220FE5"/>
    <w:rsid w:val="002314EA"/>
    <w:rsid w:val="00233476"/>
    <w:rsid w:val="002375B0"/>
    <w:rsid w:val="002450BB"/>
    <w:rsid w:val="002514FF"/>
    <w:rsid w:val="00252006"/>
    <w:rsid w:val="00256C4E"/>
    <w:rsid w:val="00266D03"/>
    <w:rsid w:val="002733CD"/>
    <w:rsid w:val="00274B24"/>
    <w:rsid w:val="002778D8"/>
    <w:rsid w:val="002810D4"/>
    <w:rsid w:val="002937D9"/>
    <w:rsid w:val="002B148F"/>
    <w:rsid w:val="002B53AE"/>
    <w:rsid w:val="002B6239"/>
    <w:rsid w:val="002B7297"/>
    <w:rsid w:val="002C7006"/>
    <w:rsid w:val="002C7240"/>
    <w:rsid w:val="002D3BE6"/>
    <w:rsid w:val="002D7E8E"/>
    <w:rsid w:val="002E00C5"/>
    <w:rsid w:val="002E1E3C"/>
    <w:rsid w:val="002E41F2"/>
    <w:rsid w:val="002E4C75"/>
    <w:rsid w:val="002F2978"/>
    <w:rsid w:val="002F35DA"/>
    <w:rsid w:val="002F3E82"/>
    <w:rsid w:val="002F7FB2"/>
    <w:rsid w:val="00304E15"/>
    <w:rsid w:val="003056C3"/>
    <w:rsid w:val="00307AEC"/>
    <w:rsid w:val="00324F3D"/>
    <w:rsid w:val="0033079A"/>
    <w:rsid w:val="003343A2"/>
    <w:rsid w:val="003408EE"/>
    <w:rsid w:val="00341626"/>
    <w:rsid w:val="003460BA"/>
    <w:rsid w:val="0035667F"/>
    <w:rsid w:val="00356A7D"/>
    <w:rsid w:val="00356B14"/>
    <w:rsid w:val="00356CA8"/>
    <w:rsid w:val="0037005A"/>
    <w:rsid w:val="0037049C"/>
    <w:rsid w:val="00374928"/>
    <w:rsid w:val="00383365"/>
    <w:rsid w:val="00383DB2"/>
    <w:rsid w:val="003943BD"/>
    <w:rsid w:val="003A0D0C"/>
    <w:rsid w:val="003B4EA2"/>
    <w:rsid w:val="003B5567"/>
    <w:rsid w:val="003C2237"/>
    <w:rsid w:val="003C2473"/>
    <w:rsid w:val="003C5A88"/>
    <w:rsid w:val="003C6255"/>
    <w:rsid w:val="003D1DC8"/>
    <w:rsid w:val="003D37FC"/>
    <w:rsid w:val="003D78BD"/>
    <w:rsid w:val="003E09C8"/>
    <w:rsid w:val="003E398F"/>
    <w:rsid w:val="003E4A1F"/>
    <w:rsid w:val="003E4B04"/>
    <w:rsid w:val="003E666C"/>
    <w:rsid w:val="003E7096"/>
    <w:rsid w:val="0040041B"/>
    <w:rsid w:val="00401947"/>
    <w:rsid w:val="00405C07"/>
    <w:rsid w:val="004079DF"/>
    <w:rsid w:val="004101FC"/>
    <w:rsid w:val="004118D8"/>
    <w:rsid w:val="00412053"/>
    <w:rsid w:val="00423C10"/>
    <w:rsid w:val="0043027E"/>
    <w:rsid w:val="004319E8"/>
    <w:rsid w:val="004332BE"/>
    <w:rsid w:val="004353C2"/>
    <w:rsid w:val="00435AF6"/>
    <w:rsid w:val="00440658"/>
    <w:rsid w:val="0044373F"/>
    <w:rsid w:val="004516C6"/>
    <w:rsid w:val="00454C70"/>
    <w:rsid w:val="004569BE"/>
    <w:rsid w:val="00462609"/>
    <w:rsid w:val="00463651"/>
    <w:rsid w:val="00465D13"/>
    <w:rsid w:val="00471193"/>
    <w:rsid w:val="004718AB"/>
    <w:rsid w:val="00471BA6"/>
    <w:rsid w:val="00472CB7"/>
    <w:rsid w:val="004734CA"/>
    <w:rsid w:val="00474072"/>
    <w:rsid w:val="00476A96"/>
    <w:rsid w:val="00477911"/>
    <w:rsid w:val="004847B9"/>
    <w:rsid w:val="00485B22"/>
    <w:rsid w:val="00486F47"/>
    <w:rsid w:val="004948A3"/>
    <w:rsid w:val="00495E22"/>
    <w:rsid w:val="004A05D6"/>
    <w:rsid w:val="004A0602"/>
    <w:rsid w:val="004A2138"/>
    <w:rsid w:val="004B1FA4"/>
    <w:rsid w:val="004B202B"/>
    <w:rsid w:val="004B2EE4"/>
    <w:rsid w:val="004B69C8"/>
    <w:rsid w:val="004C2563"/>
    <w:rsid w:val="004D2CF4"/>
    <w:rsid w:val="004D6155"/>
    <w:rsid w:val="004D64A4"/>
    <w:rsid w:val="004D7060"/>
    <w:rsid w:val="004E04F6"/>
    <w:rsid w:val="004E0988"/>
    <w:rsid w:val="00501EDF"/>
    <w:rsid w:val="00505F0F"/>
    <w:rsid w:val="00515EC1"/>
    <w:rsid w:val="0051758B"/>
    <w:rsid w:val="00520734"/>
    <w:rsid w:val="005207B0"/>
    <w:rsid w:val="00520A9C"/>
    <w:rsid w:val="00521850"/>
    <w:rsid w:val="0053166D"/>
    <w:rsid w:val="00540FFB"/>
    <w:rsid w:val="005566F2"/>
    <w:rsid w:val="00556D0D"/>
    <w:rsid w:val="0056589E"/>
    <w:rsid w:val="00566E67"/>
    <w:rsid w:val="00567638"/>
    <w:rsid w:val="005702CF"/>
    <w:rsid w:val="00571BB6"/>
    <w:rsid w:val="00571F03"/>
    <w:rsid w:val="00575A85"/>
    <w:rsid w:val="00584B0B"/>
    <w:rsid w:val="00585ADB"/>
    <w:rsid w:val="0058639E"/>
    <w:rsid w:val="005877EB"/>
    <w:rsid w:val="00592A38"/>
    <w:rsid w:val="005B7D3F"/>
    <w:rsid w:val="005C23D0"/>
    <w:rsid w:val="005D1671"/>
    <w:rsid w:val="005E6D31"/>
    <w:rsid w:val="005F22A1"/>
    <w:rsid w:val="005F673E"/>
    <w:rsid w:val="0061626E"/>
    <w:rsid w:val="00622255"/>
    <w:rsid w:val="006233AA"/>
    <w:rsid w:val="006312BB"/>
    <w:rsid w:val="00632610"/>
    <w:rsid w:val="00632704"/>
    <w:rsid w:val="00633210"/>
    <w:rsid w:val="00635382"/>
    <w:rsid w:val="00640368"/>
    <w:rsid w:val="00642387"/>
    <w:rsid w:val="0065232F"/>
    <w:rsid w:val="00662B36"/>
    <w:rsid w:val="00667C6D"/>
    <w:rsid w:val="00695DFA"/>
    <w:rsid w:val="006963A9"/>
    <w:rsid w:val="006A6F0B"/>
    <w:rsid w:val="006B0797"/>
    <w:rsid w:val="006B0D1F"/>
    <w:rsid w:val="006B143B"/>
    <w:rsid w:val="006B5969"/>
    <w:rsid w:val="006C068D"/>
    <w:rsid w:val="006C516C"/>
    <w:rsid w:val="006E181F"/>
    <w:rsid w:val="006E2EDA"/>
    <w:rsid w:val="006E6D87"/>
    <w:rsid w:val="006E74C7"/>
    <w:rsid w:val="006F20E8"/>
    <w:rsid w:val="006F25B3"/>
    <w:rsid w:val="006F2C53"/>
    <w:rsid w:val="00700F6B"/>
    <w:rsid w:val="00706143"/>
    <w:rsid w:val="00714504"/>
    <w:rsid w:val="0071720B"/>
    <w:rsid w:val="0072159B"/>
    <w:rsid w:val="00726A1B"/>
    <w:rsid w:val="007341AA"/>
    <w:rsid w:val="00735BFE"/>
    <w:rsid w:val="00736301"/>
    <w:rsid w:val="00742E64"/>
    <w:rsid w:val="007447C0"/>
    <w:rsid w:val="00745A68"/>
    <w:rsid w:val="00755330"/>
    <w:rsid w:val="0075569C"/>
    <w:rsid w:val="0076205B"/>
    <w:rsid w:val="007712F2"/>
    <w:rsid w:val="00773710"/>
    <w:rsid w:val="007855B8"/>
    <w:rsid w:val="007870EB"/>
    <w:rsid w:val="00790C21"/>
    <w:rsid w:val="007A0F25"/>
    <w:rsid w:val="007A2952"/>
    <w:rsid w:val="007A2A2B"/>
    <w:rsid w:val="007A5E5C"/>
    <w:rsid w:val="007A6B0F"/>
    <w:rsid w:val="007A7263"/>
    <w:rsid w:val="007B2965"/>
    <w:rsid w:val="007B6DCE"/>
    <w:rsid w:val="007B7073"/>
    <w:rsid w:val="007C3F1A"/>
    <w:rsid w:val="007C6260"/>
    <w:rsid w:val="007D05E2"/>
    <w:rsid w:val="007D1E30"/>
    <w:rsid w:val="007D5C65"/>
    <w:rsid w:val="007D7438"/>
    <w:rsid w:val="007E2361"/>
    <w:rsid w:val="007F185C"/>
    <w:rsid w:val="007F1E43"/>
    <w:rsid w:val="008205E5"/>
    <w:rsid w:val="00850074"/>
    <w:rsid w:val="008515E8"/>
    <w:rsid w:val="00855A1A"/>
    <w:rsid w:val="00857960"/>
    <w:rsid w:val="00864F11"/>
    <w:rsid w:val="00871619"/>
    <w:rsid w:val="00871F90"/>
    <w:rsid w:val="0087685D"/>
    <w:rsid w:val="00881A5A"/>
    <w:rsid w:val="008860BC"/>
    <w:rsid w:val="00891B63"/>
    <w:rsid w:val="008B2493"/>
    <w:rsid w:val="008B2A10"/>
    <w:rsid w:val="008B5E41"/>
    <w:rsid w:val="008C0A3C"/>
    <w:rsid w:val="008C2BF5"/>
    <w:rsid w:val="008C4DD6"/>
    <w:rsid w:val="008C789D"/>
    <w:rsid w:val="008D132F"/>
    <w:rsid w:val="008D3227"/>
    <w:rsid w:val="008D4145"/>
    <w:rsid w:val="008D5037"/>
    <w:rsid w:val="008D526C"/>
    <w:rsid w:val="008D77A1"/>
    <w:rsid w:val="008E0155"/>
    <w:rsid w:val="008F18DA"/>
    <w:rsid w:val="00902736"/>
    <w:rsid w:val="009054E6"/>
    <w:rsid w:val="0090570D"/>
    <w:rsid w:val="00906CA4"/>
    <w:rsid w:val="0090730D"/>
    <w:rsid w:val="0091068D"/>
    <w:rsid w:val="00912155"/>
    <w:rsid w:val="0091644D"/>
    <w:rsid w:val="009327D1"/>
    <w:rsid w:val="009556AD"/>
    <w:rsid w:val="00974895"/>
    <w:rsid w:val="009855E1"/>
    <w:rsid w:val="00985B4C"/>
    <w:rsid w:val="00986B91"/>
    <w:rsid w:val="00992B40"/>
    <w:rsid w:val="00993E55"/>
    <w:rsid w:val="00995E2A"/>
    <w:rsid w:val="009A0FCC"/>
    <w:rsid w:val="009A5BAD"/>
    <w:rsid w:val="009B2CBF"/>
    <w:rsid w:val="009B652A"/>
    <w:rsid w:val="009C121C"/>
    <w:rsid w:val="009C3E01"/>
    <w:rsid w:val="009C42F6"/>
    <w:rsid w:val="009C6F2F"/>
    <w:rsid w:val="009D6C94"/>
    <w:rsid w:val="009E69FF"/>
    <w:rsid w:val="009E6FA0"/>
    <w:rsid w:val="009F044B"/>
    <w:rsid w:val="009F36D4"/>
    <w:rsid w:val="009F75D4"/>
    <w:rsid w:val="00A00EAB"/>
    <w:rsid w:val="00A03968"/>
    <w:rsid w:val="00A13D6D"/>
    <w:rsid w:val="00A15628"/>
    <w:rsid w:val="00A2092B"/>
    <w:rsid w:val="00A215DA"/>
    <w:rsid w:val="00A25DAA"/>
    <w:rsid w:val="00A25EA7"/>
    <w:rsid w:val="00A261CC"/>
    <w:rsid w:val="00A476AB"/>
    <w:rsid w:val="00A51378"/>
    <w:rsid w:val="00A61665"/>
    <w:rsid w:val="00A661A3"/>
    <w:rsid w:val="00A66910"/>
    <w:rsid w:val="00A81614"/>
    <w:rsid w:val="00A8560F"/>
    <w:rsid w:val="00A912D9"/>
    <w:rsid w:val="00AB3312"/>
    <w:rsid w:val="00AB45B8"/>
    <w:rsid w:val="00AC58C5"/>
    <w:rsid w:val="00AD57DB"/>
    <w:rsid w:val="00AE1883"/>
    <w:rsid w:val="00AE4D35"/>
    <w:rsid w:val="00AF1420"/>
    <w:rsid w:val="00AF24A1"/>
    <w:rsid w:val="00AF60A1"/>
    <w:rsid w:val="00B064FB"/>
    <w:rsid w:val="00B13BC1"/>
    <w:rsid w:val="00B1486D"/>
    <w:rsid w:val="00B15F4C"/>
    <w:rsid w:val="00B1724A"/>
    <w:rsid w:val="00B2296A"/>
    <w:rsid w:val="00B236A9"/>
    <w:rsid w:val="00B23F8D"/>
    <w:rsid w:val="00B30004"/>
    <w:rsid w:val="00B31E8A"/>
    <w:rsid w:val="00B34847"/>
    <w:rsid w:val="00B406A6"/>
    <w:rsid w:val="00B64A7B"/>
    <w:rsid w:val="00B70D70"/>
    <w:rsid w:val="00B7192E"/>
    <w:rsid w:val="00B72428"/>
    <w:rsid w:val="00B72AC6"/>
    <w:rsid w:val="00B73183"/>
    <w:rsid w:val="00B77CA4"/>
    <w:rsid w:val="00B84D24"/>
    <w:rsid w:val="00BA2111"/>
    <w:rsid w:val="00BA2A75"/>
    <w:rsid w:val="00BB17B1"/>
    <w:rsid w:val="00BB4E9E"/>
    <w:rsid w:val="00BB4F17"/>
    <w:rsid w:val="00BD1828"/>
    <w:rsid w:val="00BD40AE"/>
    <w:rsid w:val="00BD57BD"/>
    <w:rsid w:val="00BE2189"/>
    <w:rsid w:val="00BF1D0C"/>
    <w:rsid w:val="00C178BD"/>
    <w:rsid w:val="00C269D5"/>
    <w:rsid w:val="00C340B3"/>
    <w:rsid w:val="00C360C6"/>
    <w:rsid w:val="00C3746A"/>
    <w:rsid w:val="00C3751C"/>
    <w:rsid w:val="00C42896"/>
    <w:rsid w:val="00C53AB3"/>
    <w:rsid w:val="00C610DB"/>
    <w:rsid w:val="00C8528E"/>
    <w:rsid w:val="00C868C5"/>
    <w:rsid w:val="00C86C52"/>
    <w:rsid w:val="00C900AF"/>
    <w:rsid w:val="00C92FAE"/>
    <w:rsid w:val="00C9346D"/>
    <w:rsid w:val="00CA0CD7"/>
    <w:rsid w:val="00CA640A"/>
    <w:rsid w:val="00CB074D"/>
    <w:rsid w:val="00CB2335"/>
    <w:rsid w:val="00CC23EB"/>
    <w:rsid w:val="00CC2A4E"/>
    <w:rsid w:val="00CD1870"/>
    <w:rsid w:val="00CD704C"/>
    <w:rsid w:val="00CD7E69"/>
    <w:rsid w:val="00CE119C"/>
    <w:rsid w:val="00CE49C4"/>
    <w:rsid w:val="00CF2C4E"/>
    <w:rsid w:val="00CF2E6A"/>
    <w:rsid w:val="00CF39A1"/>
    <w:rsid w:val="00D04B96"/>
    <w:rsid w:val="00D05E99"/>
    <w:rsid w:val="00D0672F"/>
    <w:rsid w:val="00D10C58"/>
    <w:rsid w:val="00D11FC3"/>
    <w:rsid w:val="00D13D84"/>
    <w:rsid w:val="00D15456"/>
    <w:rsid w:val="00D16681"/>
    <w:rsid w:val="00D17242"/>
    <w:rsid w:val="00D227E1"/>
    <w:rsid w:val="00D30546"/>
    <w:rsid w:val="00D32BF5"/>
    <w:rsid w:val="00D34590"/>
    <w:rsid w:val="00D50DDC"/>
    <w:rsid w:val="00D57902"/>
    <w:rsid w:val="00D7636D"/>
    <w:rsid w:val="00D76BFF"/>
    <w:rsid w:val="00D977CB"/>
    <w:rsid w:val="00DA0755"/>
    <w:rsid w:val="00DA378B"/>
    <w:rsid w:val="00DA637A"/>
    <w:rsid w:val="00DA69D0"/>
    <w:rsid w:val="00DB50AC"/>
    <w:rsid w:val="00DC5670"/>
    <w:rsid w:val="00DC7DA4"/>
    <w:rsid w:val="00DD0F70"/>
    <w:rsid w:val="00DE1991"/>
    <w:rsid w:val="00DE2112"/>
    <w:rsid w:val="00DE4D28"/>
    <w:rsid w:val="00DE71ED"/>
    <w:rsid w:val="00DF17E1"/>
    <w:rsid w:val="00DF3FEE"/>
    <w:rsid w:val="00E006D1"/>
    <w:rsid w:val="00E01FEC"/>
    <w:rsid w:val="00E044EB"/>
    <w:rsid w:val="00E0694F"/>
    <w:rsid w:val="00E12F3C"/>
    <w:rsid w:val="00E156F4"/>
    <w:rsid w:val="00E2203C"/>
    <w:rsid w:val="00E26A83"/>
    <w:rsid w:val="00E34C27"/>
    <w:rsid w:val="00E413F3"/>
    <w:rsid w:val="00E47C59"/>
    <w:rsid w:val="00E51948"/>
    <w:rsid w:val="00E56192"/>
    <w:rsid w:val="00E57AB2"/>
    <w:rsid w:val="00E626A6"/>
    <w:rsid w:val="00E65B50"/>
    <w:rsid w:val="00E737AA"/>
    <w:rsid w:val="00E778FD"/>
    <w:rsid w:val="00E96470"/>
    <w:rsid w:val="00E96AAA"/>
    <w:rsid w:val="00EA3272"/>
    <w:rsid w:val="00EA38ED"/>
    <w:rsid w:val="00EA3E25"/>
    <w:rsid w:val="00EA4C6F"/>
    <w:rsid w:val="00EA7D04"/>
    <w:rsid w:val="00EA7E2B"/>
    <w:rsid w:val="00EB124A"/>
    <w:rsid w:val="00EB47BA"/>
    <w:rsid w:val="00EB591D"/>
    <w:rsid w:val="00EC08D3"/>
    <w:rsid w:val="00EC2DF9"/>
    <w:rsid w:val="00EC44A3"/>
    <w:rsid w:val="00EC73AE"/>
    <w:rsid w:val="00ED1298"/>
    <w:rsid w:val="00ED2524"/>
    <w:rsid w:val="00ED7CAA"/>
    <w:rsid w:val="00F00304"/>
    <w:rsid w:val="00F06688"/>
    <w:rsid w:val="00F1001B"/>
    <w:rsid w:val="00F22AE1"/>
    <w:rsid w:val="00F324BE"/>
    <w:rsid w:val="00F330D5"/>
    <w:rsid w:val="00F34228"/>
    <w:rsid w:val="00F37C1A"/>
    <w:rsid w:val="00F37FEE"/>
    <w:rsid w:val="00F406F2"/>
    <w:rsid w:val="00F41752"/>
    <w:rsid w:val="00F43A97"/>
    <w:rsid w:val="00F4761B"/>
    <w:rsid w:val="00F50506"/>
    <w:rsid w:val="00F54DA0"/>
    <w:rsid w:val="00F55493"/>
    <w:rsid w:val="00F57481"/>
    <w:rsid w:val="00F60C79"/>
    <w:rsid w:val="00F75B79"/>
    <w:rsid w:val="00F75BB5"/>
    <w:rsid w:val="00F84631"/>
    <w:rsid w:val="00F85DDA"/>
    <w:rsid w:val="00F925A1"/>
    <w:rsid w:val="00F958C4"/>
    <w:rsid w:val="00F9624E"/>
    <w:rsid w:val="00FA3DED"/>
    <w:rsid w:val="00FB4E56"/>
    <w:rsid w:val="00FD3938"/>
    <w:rsid w:val="00FD4671"/>
    <w:rsid w:val="00FD4773"/>
    <w:rsid w:val="00FD748E"/>
    <w:rsid w:val="00FD7F96"/>
    <w:rsid w:val="00FE1F89"/>
    <w:rsid w:val="00FE357E"/>
    <w:rsid w:val="00FF1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5BD51"/>
  <w15:docId w15:val="{1D4EF810-4F9C-43A2-A023-86199876E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D70"/>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B70D7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0D70"/>
    <w:pPr>
      <w:spacing w:before="100" w:beforeAutospacing="1" w:after="100" w:afterAutospacing="1"/>
      <w:outlineLvl w:val="1"/>
    </w:pPr>
    <w:rPr>
      <w:b/>
      <w:bCs/>
      <w:sz w:val="36"/>
      <w:szCs w:val="36"/>
      <w:lang w:val="en-CA" w:eastAsia="en-CA"/>
    </w:rPr>
  </w:style>
  <w:style w:type="paragraph" w:styleId="Heading3">
    <w:name w:val="heading 3"/>
    <w:basedOn w:val="Normal"/>
    <w:next w:val="Normal"/>
    <w:link w:val="Heading3Char"/>
    <w:unhideWhenUsed/>
    <w:qFormat/>
    <w:rsid w:val="00B70D7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0D70"/>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B70D70"/>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rsid w:val="00B70D70"/>
    <w:rPr>
      <w:rFonts w:asciiTheme="majorHAnsi" w:eastAsiaTheme="majorEastAsia" w:hAnsiTheme="majorHAnsi" w:cstheme="majorBidi"/>
      <w:color w:val="1F4D78" w:themeColor="accent1" w:themeShade="7F"/>
      <w:sz w:val="24"/>
      <w:szCs w:val="24"/>
      <w:lang w:val="en-US"/>
    </w:rPr>
  </w:style>
  <w:style w:type="paragraph" w:styleId="Header">
    <w:name w:val="header"/>
    <w:basedOn w:val="Normal"/>
    <w:link w:val="HeaderChar"/>
    <w:rsid w:val="00B70D70"/>
    <w:pPr>
      <w:tabs>
        <w:tab w:val="center" w:pos="4320"/>
        <w:tab w:val="right" w:pos="8640"/>
      </w:tabs>
    </w:pPr>
  </w:style>
  <w:style w:type="character" w:customStyle="1" w:styleId="HeaderChar">
    <w:name w:val="Header Char"/>
    <w:basedOn w:val="DefaultParagraphFont"/>
    <w:link w:val="Header"/>
    <w:rsid w:val="00B70D70"/>
    <w:rPr>
      <w:rFonts w:ascii="Times New Roman" w:eastAsia="Times New Roman" w:hAnsi="Times New Roman" w:cs="Times New Roman"/>
      <w:sz w:val="24"/>
      <w:szCs w:val="24"/>
      <w:lang w:val="en-US"/>
    </w:rPr>
  </w:style>
  <w:style w:type="paragraph" w:styleId="Footer">
    <w:name w:val="footer"/>
    <w:basedOn w:val="Normal"/>
    <w:link w:val="FooterChar"/>
    <w:rsid w:val="00B70D70"/>
    <w:pPr>
      <w:tabs>
        <w:tab w:val="center" w:pos="4320"/>
        <w:tab w:val="right" w:pos="8640"/>
      </w:tabs>
    </w:pPr>
  </w:style>
  <w:style w:type="character" w:customStyle="1" w:styleId="FooterChar">
    <w:name w:val="Footer Char"/>
    <w:basedOn w:val="DefaultParagraphFont"/>
    <w:link w:val="Footer"/>
    <w:rsid w:val="00B70D70"/>
    <w:rPr>
      <w:rFonts w:ascii="Times New Roman" w:eastAsia="Times New Roman" w:hAnsi="Times New Roman" w:cs="Times New Roman"/>
      <w:sz w:val="24"/>
      <w:szCs w:val="24"/>
      <w:lang w:val="en-US"/>
    </w:rPr>
  </w:style>
  <w:style w:type="character" w:styleId="PageNumber">
    <w:name w:val="page number"/>
    <w:basedOn w:val="DefaultParagraphFont"/>
    <w:rsid w:val="00B70D70"/>
  </w:style>
  <w:style w:type="character" w:customStyle="1" w:styleId="BalloonTextChar">
    <w:name w:val="Balloon Text Char"/>
    <w:basedOn w:val="DefaultParagraphFont"/>
    <w:link w:val="BalloonText"/>
    <w:semiHidden/>
    <w:rsid w:val="00B70D70"/>
    <w:rPr>
      <w:rFonts w:ascii="Tahoma" w:eastAsia="Times New Roman" w:hAnsi="Tahoma" w:cs="Tahoma"/>
      <w:sz w:val="16"/>
      <w:szCs w:val="16"/>
      <w:lang w:val="en-US"/>
    </w:rPr>
  </w:style>
  <w:style w:type="paragraph" w:styleId="BalloonText">
    <w:name w:val="Balloon Text"/>
    <w:basedOn w:val="Normal"/>
    <w:link w:val="BalloonTextChar"/>
    <w:semiHidden/>
    <w:rsid w:val="00B70D70"/>
    <w:rPr>
      <w:rFonts w:ascii="Tahoma" w:hAnsi="Tahoma" w:cs="Tahoma"/>
      <w:sz w:val="16"/>
      <w:szCs w:val="16"/>
    </w:rPr>
  </w:style>
  <w:style w:type="character" w:customStyle="1" w:styleId="FootnoteTextChar">
    <w:name w:val="Footnote Text Char"/>
    <w:basedOn w:val="DefaultParagraphFont"/>
    <w:link w:val="FootnoteText"/>
    <w:semiHidden/>
    <w:rsid w:val="00B70D70"/>
    <w:rPr>
      <w:rFonts w:ascii="Times New Roman" w:eastAsia="Times New Roman" w:hAnsi="Times New Roman" w:cs="Times New Roman"/>
      <w:sz w:val="20"/>
      <w:szCs w:val="20"/>
      <w:lang w:val="en-US"/>
    </w:rPr>
  </w:style>
  <w:style w:type="paragraph" w:styleId="FootnoteText">
    <w:name w:val="footnote text"/>
    <w:basedOn w:val="Normal"/>
    <w:link w:val="FootnoteTextChar"/>
    <w:semiHidden/>
    <w:rsid w:val="00B70D70"/>
    <w:rPr>
      <w:sz w:val="20"/>
      <w:szCs w:val="20"/>
    </w:rPr>
  </w:style>
  <w:style w:type="paragraph" w:styleId="CommentText">
    <w:name w:val="annotation text"/>
    <w:basedOn w:val="Normal"/>
    <w:link w:val="CommentTextChar"/>
    <w:uiPriority w:val="99"/>
    <w:rsid w:val="00B70D70"/>
    <w:rPr>
      <w:sz w:val="20"/>
      <w:szCs w:val="20"/>
    </w:rPr>
  </w:style>
  <w:style w:type="character" w:customStyle="1" w:styleId="CommentTextChar">
    <w:name w:val="Comment Text Char"/>
    <w:basedOn w:val="DefaultParagraphFont"/>
    <w:link w:val="CommentText"/>
    <w:uiPriority w:val="99"/>
    <w:rsid w:val="00B70D70"/>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semiHidden/>
    <w:rsid w:val="00B70D70"/>
    <w:rPr>
      <w:b/>
      <w:bCs/>
    </w:rPr>
  </w:style>
  <w:style w:type="character" w:customStyle="1" w:styleId="CommentSubjectChar">
    <w:name w:val="Comment Subject Char"/>
    <w:basedOn w:val="CommentTextChar"/>
    <w:link w:val="CommentSubject"/>
    <w:semiHidden/>
    <w:rsid w:val="00B70D70"/>
    <w:rPr>
      <w:rFonts w:ascii="Times New Roman" w:eastAsia="Times New Roman" w:hAnsi="Times New Roman" w:cs="Times New Roman"/>
      <w:b/>
      <w:bCs/>
      <w:sz w:val="20"/>
      <w:szCs w:val="20"/>
      <w:lang w:val="en-US"/>
    </w:rPr>
  </w:style>
  <w:style w:type="paragraph" w:styleId="Title">
    <w:name w:val="Title"/>
    <w:basedOn w:val="Normal"/>
    <w:link w:val="TitleChar"/>
    <w:uiPriority w:val="99"/>
    <w:qFormat/>
    <w:rsid w:val="00B70D70"/>
    <w:pPr>
      <w:jc w:val="center"/>
    </w:pPr>
    <w:rPr>
      <w:rFonts w:eastAsia="Cambria"/>
      <w:b/>
      <w:sz w:val="20"/>
      <w:szCs w:val="20"/>
    </w:rPr>
  </w:style>
  <w:style w:type="character" w:customStyle="1" w:styleId="TitleChar">
    <w:name w:val="Title Char"/>
    <w:basedOn w:val="DefaultParagraphFont"/>
    <w:link w:val="Title"/>
    <w:uiPriority w:val="99"/>
    <w:rsid w:val="00B70D70"/>
    <w:rPr>
      <w:rFonts w:ascii="Times New Roman" w:eastAsia="Cambria" w:hAnsi="Times New Roman" w:cs="Times New Roman"/>
      <w:b/>
      <w:sz w:val="20"/>
      <w:szCs w:val="20"/>
      <w:lang w:val="en-US"/>
    </w:rPr>
  </w:style>
  <w:style w:type="character" w:styleId="Hyperlink">
    <w:name w:val="Hyperlink"/>
    <w:uiPriority w:val="99"/>
    <w:unhideWhenUsed/>
    <w:rsid w:val="00B70D70"/>
    <w:rPr>
      <w:color w:val="0000FF"/>
      <w:u w:val="single"/>
    </w:rPr>
  </w:style>
  <w:style w:type="paragraph" w:styleId="ListParagraph">
    <w:name w:val="List Paragraph"/>
    <w:basedOn w:val="Normal"/>
    <w:uiPriority w:val="72"/>
    <w:qFormat/>
    <w:rsid w:val="00B70D70"/>
    <w:pPr>
      <w:ind w:left="720"/>
      <w:contextualSpacing/>
    </w:pPr>
  </w:style>
  <w:style w:type="paragraph" w:styleId="NormalWeb">
    <w:name w:val="Normal (Web)"/>
    <w:basedOn w:val="Normal"/>
    <w:uiPriority w:val="99"/>
    <w:unhideWhenUsed/>
    <w:rsid w:val="00B70D70"/>
    <w:rPr>
      <w:lang w:val="en-CA" w:eastAsia="en-CA"/>
    </w:rPr>
  </w:style>
  <w:style w:type="character" w:customStyle="1" w:styleId="cit-auth">
    <w:name w:val="cit-auth"/>
    <w:basedOn w:val="DefaultParagraphFont"/>
    <w:rsid w:val="00B70D70"/>
  </w:style>
  <w:style w:type="character" w:customStyle="1" w:styleId="cit-sep">
    <w:name w:val="cit-sep"/>
    <w:basedOn w:val="DefaultParagraphFont"/>
    <w:rsid w:val="00B70D70"/>
  </w:style>
  <w:style w:type="character" w:customStyle="1" w:styleId="apple-converted-space">
    <w:name w:val="apple-converted-space"/>
    <w:basedOn w:val="DefaultParagraphFont"/>
    <w:rsid w:val="00B70D70"/>
  </w:style>
  <w:style w:type="character" w:customStyle="1" w:styleId="search-result-highlight">
    <w:name w:val="search-result-highlight"/>
    <w:basedOn w:val="DefaultParagraphFont"/>
    <w:rsid w:val="00B70D70"/>
  </w:style>
  <w:style w:type="character" w:customStyle="1" w:styleId="site-title">
    <w:name w:val="site-title"/>
    <w:basedOn w:val="DefaultParagraphFont"/>
    <w:rsid w:val="00B70D70"/>
  </w:style>
  <w:style w:type="character" w:customStyle="1" w:styleId="cit-print-date">
    <w:name w:val="cit-print-date"/>
    <w:basedOn w:val="DefaultParagraphFont"/>
    <w:rsid w:val="00B70D70"/>
  </w:style>
  <w:style w:type="character" w:customStyle="1" w:styleId="cit-vol">
    <w:name w:val="cit-vol"/>
    <w:basedOn w:val="DefaultParagraphFont"/>
    <w:rsid w:val="00B70D70"/>
  </w:style>
  <w:style w:type="character" w:customStyle="1" w:styleId="cit-issue">
    <w:name w:val="cit-issue"/>
    <w:basedOn w:val="DefaultParagraphFont"/>
    <w:rsid w:val="00B70D70"/>
  </w:style>
  <w:style w:type="character" w:customStyle="1" w:styleId="cit-first-page">
    <w:name w:val="cit-first-page"/>
    <w:basedOn w:val="DefaultParagraphFont"/>
    <w:rsid w:val="00B70D70"/>
  </w:style>
  <w:style w:type="character" w:customStyle="1" w:styleId="cit-last-page">
    <w:name w:val="cit-last-page"/>
    <w:basedOn w:val="DefaultParagraphFont"/>
    <w:rsid w:val="00B70D70"/>
  </w:style>
  <w:style w:type="character" w:styleId="HTMLCite">
    <w:name w:val="HTML Cite"/>
    <w:basedOn w:val="DefaultParagraphFont"/>
    <w:uiPriority w:val="99"/>
    <w:semiHidden/>
    <w:unhideWhenUsed/>
    <w:rsid w:val="00B70D70"/>
    <w:rPr>
      <w:i/>
      <w:iCs/>
    </w:rPr>
  </w:style>
  <w:style w:type="character" w:customStyle="1" w:styleId="cit">
    <w:name w:val="cit"/>
    <w:basedOn w:val="DefaultParagraphFont"/>
    <w:rsid w:val="00B70D70"/>
  </w:style>
  <w:style w:type="character" w:customStyle="1" w:styleId="doi">
    <w:name w:val="doi"/>
    <w:basedOn w:val="DefaultParagraphFont"/>
    <w:rsid w:val="00B70D70"/>
  </w:style>
  <w:style w:type="character" w:customStyle="1" w:styleId="fm-citation-ids-label">
    <w:name w:val="fm-citation-ids-label"/>
    <w:basedOn w:val="DefaultParagraphFont"/>
    <w:rsid w:val="00B70D70"/>
  </w:style>
  <w:style w:type="character" w:styleId="Emphasis">
    <w:name w:val="Emphasis"/>
    <w:basedOn w:val="DefaultParagraphFont"/>
    <w:uiPriority w:val="20"/>
    <w:qFormat/>
    <w:rsid w:val="00B70D70"/>
    <w:rPr>
      <w:i/>
      <w:iCs/>
    </w:rPr>
  </w:style>
  <w:style w:type="paragraph" w:customStyle="1" w:styleId="volissue">
    <w:name w:val="volissue"/>
    <w:basedOn w:val="Normal"/>
    <w:rsid w:val="00B70D70"/>
    <w:pPr>
      <w:spacing w:before="100" w:beforeAutospacing="1" w:after="100" w:afterAutospacing="1"/>
    </w:pPr>
    <w:rPr>
      <w:lang w:val="en-CA" w:eastAsia="en-CA"/>
    </w:rPr>
  </w:style>
  <w:style w:type="character" w:customStyle="1" w:styleId="highlight">
    <w:name w:val="highlight"/>
    <w:basedOn w:val="DefaultParagraphFont"/>
    <w:rsid w:val="00B70D70"/>
  </w:style>
  <w:style w:type="character" w:customStyle="1" w:styleId="accessible">
    <w:name w:val="accessible"/>
    <w:basedOn w:val="DefaultParagraphFont"/>
    <w:rsid w:val="00B70D70"/>
  </w:style>
  <w:style w:type="character" w:customStyle="1" w:styleId="authors">
    <w:name w:val="authors"/>
    <w:basedOn w:val="DefaultParagraphFont"/>
    <w:rsid w:val="00B70D70"/>
  </w:style>
  <w:style w:type="character" w:customStyle="1" w:styleId="tooltip">
    <w:name w:val="tooltip"/>
    <w:basedOn w:val="DefaultParagraphFont"/>
    <w:rsid w:val="00B70D70"/>
  </w:style>
  <w:style w:type="character" w:customStyle="1" w:styleId="publicationtitle">
    <w:name w:val="publicationtitle"/>
    <w:basedOn w:val="DefaultParagraphFont"/>
    <w:rsid w:val="00B70D70"/>
  </w:style>
  <w:style w:type="character" w:customStyle="1" w:styleId="label">
    <w:name w:val="label"/>
    <w:basedOn w:val="DefaultParagraphFont"/>
    <w:rsid w:val="00B70D70"/>
  </w:style>
  <w:style w:type="character" w:customStyle="1" w:styleId="authordegrees">
    <w:name w:val="authordegrees"/>
    <w:basedOn w:val="DefaultParagraphFont"/>
    <w:rsid w:val="00B70D70"/>
  </w:style>
  <w:style w:type="character" w:customStyle="1" w:styleId="titleauthoretc">
    <w:name w:val="titleauthoretc"/>
    <w:basedOn w:val="DefaultParagraphFont"/>
    <w:rsid w:val="00B70D70"/>
  </w:style>
  <w:style w:type="character" w:styleId="Strong">
    <w:name w:val="Strong"/>
    <w:basedOn w:val="DefaultParagraphFont"/>
    <w:uiPriority w:val="22"/>
    <w:qFormat/>
    <w:rsid w:val="00B70D70"/>
    <w:rPr>
      <w:b/>
      <w:bCs/>
    </w:rPr>
  </w:style>
  <w:style w:type="character" w:customStyle="1" w:styleId="link">
    <w:name w:val="link"/>
    <w:basedOn w:val="DefaultParagraphFont"/>
    <w:rsid w:val="00B70D70"/>
  </w:style>
  <w:style w:type="character" w:customStyle="1" w:styleId="hiddentext">
    <w:name w:val="hiddentext"/>
    <w:basedOn w:val="DefaultParagraphFont"/>
    <w:rsid w:val="00B70D70"/>
  </w:style>
  <w:style w:type="character" w:customStyle="1" w:styleId="st">
    <w:name w:val="st"/>
    <w:basedOn w:val="DefaultParagraphFont"/>
    <w:rsid w:val="00B70D70"/>
  </w:style>
  <w:style w:type="character" w:customStyle="1" w:styleId="ft">
    <w:name w:val="ft"/>
    <w:basedOn w:val="DefaultParagraphFont"/>
    <w:rsid w:val="00B70D70"/>
  </w:style>
  <w:style w:type="character" w:styleId="CommentReference">
    <w:name w:val="annotation reference"/>
    <w:basedOn w:val="DefaultParagraphFont"/>
    <w:uiPriority w:val="99"/>
    <w:semiHidden/>
    <w:rsid w:val="00891B63"/>
    <w:rPr>
      <w:sz w:val="16"/>
      <w:szCs w:val="16"/>
    </w:rPr>
  </w:style>
  <w:style w:type="table" w:customStyle="1" w:styleId="TableGrid">
    <w:name w:val="TableGrid"/>
    <w:rsid w:val="00891B63"/>
    <w:pPr>
      <w:spacing w:after="0" w:line="240" w:lineRule="auto"/>
    </w:pPr>
    <w:rPr>
      <w:rFonts w:eastAsiaTheme="minorEastAsia"/>
      <w:lang w:eastAsia="en-CA"/>
    </w:rPr>
    <w:tblPr>
      <w:tblCellMar>
        <w:top w:w="0" w:type="dxa"/>
        <w:left w:w="0" w:type="dxa"/>
        <w:bottom w:w="0" w:type="dxa"/>
        <w:right w:w="0" w:type="dxa"/>
      </w:tblCellMar>
    </w:tblPr>
  </w:style>
  <w:style w:type="paragraph" w:styleId="Revision">
    <w:name w:val="Revision"/>
    <w:hidden/>
    <w:uiPriority w:val="71"/>
    <w:semiHidden/>
    <w:rsid w:val="007C6260"/>
    <w:pPr>
      <w:spacing w:after="0"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E96AAA"/>
    <w:rPr>
      <w:color w:val="954F72" w:themeColor="followedHyperlink"/>
      <w:u w:val="single"/>
    </w:rPr>
  </w:style>
  <w:style w:type="character" w:customStyle="1" w:styleId="a1">
    <w:name w:val="a1"/>
    <w:basedOn w:val="DefaultParagraphFont"/>
    <w:rsid w:val="00E96AAA"/>
    <w:rPr>
      <w:rFonts w:ascii="Times New Roman" w:hAnsi="Times New Roman" w:cs="Times New Roman" w:hint="default"/>
      <w:b w:val="0"/>
      <w:bCs w:val="0"/>
      <w:i w:val="0"/>
      <w:iCs w:val="0"/>
      <w:bdr w:val="none" w:sz="0" w:space="0" w:color="auto" w:frame="1"/>
    </w:rPr>
  </w:style>
  <w:style w:type="character" w:customStyle="1" w:styleId="a2">
    <w:name w:val="a2"/>
    <w:basedOn w:val="DefaultParagraphFont"/>
    <w:rsid w:val="00E96AAA"/>
    <w:rPr>
      <w:rFonts w:ascii="Times New Roman" w:hAnsi="Times New Roman" w:cs="Times New Roman" w:hint="default"/>
      <w:b/>
      <w:bCs/>
      <w:i w:val="0"/>
      <w:iCs w:val="0"/>
      <w:bdr w:val="none" w:sz="0" w:space="0" w:color="auto" w:frame="1"/>
    </w:rPr>
  </w:style>
  <w:style w:type="character" w:customStyle="1" w:styleId="ff7">
    <w:name w:val="ff7"/>
    <w:basedOn w:val="DefaultParagraphFont"/>
    <w:rsid w:val="00E96AAA"/>
  </w:style>
  <w:style w:type="character" w:customStyle="1" w:styleId="ff3">
    <w:name w:val="ff3"/>
    <w:basedOn w:val="DefaultParagraphFont"/>
    <w:rsid w:val="00E96AAA"/>
  </w:style>
  <w:style w:type="paragraph" w:styleId="z-TopofForm">
    <w:name w:val="HTML Top of Form"/>
    <w:basedOn w:val="Normal"/>
    <w:next w:val="Normal"/>
    <w:link w:val="z-TopofFormChar"/>
    <w:hidden/>
    <w:uiPriority w:val="99"/>
    <w:semiHidden/>
    <w:unhideWhenUsed/>
    <w:rsid w:val="00E96AAA"/>
    <w:pPr>
      <w:pBdr>
        <w:bottom w:val="single" w:sz="6" w:space="1" w:color="auto"/>
      </w:pBdr>
      <w:jc w:val="center"/>
    </w:pPr>
    <w:rPr>
      <w:rFonts w:ascii="Arial" w:hAnsi="Arial" w:cs="Arial"/>
      <w:vanish/>
      <w:sz w:val="16"/>
      <w:szCs w:val="16"/>
      <w:lang w:val="en-CA" w:eastAsia="en-CA"/>
    </w:rPr>
  </w:style>
  <w:style w:type="character" w:customStyle="1" w:styleId="z-TopofFormChar">
    <w:name w:val="z-Top of Form Char"/>
    <w:basedOn w:val="DefaultParagraphFont"/>
    <w:link w:val="z-TopofForm"/>
    <w:uiPriority w:val="99"/>
    <w:semiHidden/>
    <w:rsid w:val="00E96AAA"/>
    <w:rPr>
      <w:rFonts w:ascii="Arial" w:eastAsia="Times New Roman" w:hAnsi="Arial" w:cs="Arial"/>
      <w:vanish/>
      <w:sz w:val="16"/>
      <w:szCs w:val="16"/>
      <w:lang w:eastAsia="en-CA"/>
    </w:rPr>
  </w:style>
  <w:style w:type="paragraph" w:styleId="z-BottomofForm">
    <w:name w:val="HTML Bottom of Form"/>
    <w:basedOn w:val="Normal"/>
    <w:next w:val="Normal"/>
    <w:link w:val="z-BottomofFormChar"/>
    <w:hidden/>
    <w:uiPriority w:val="99"/>
    <w:semiHidden/>
    <w:unhideWhenUsed/>
    <w:rsid w:val="00E96AAA"/>
    <w:pPr>
      <w:pBdr>
        <w:top w:val="single" w:sz="6" w:space="1" w:color="auto"/>
      </w:pBdr>
      <w:jc w:val="center"/>
    </w:pPr>
    <w:rPr>
      <w:rFonts w:ascii="Arial" w:hAnsi="Arial" w:cs="Arial"/>
      <w:vanish/>
      <w:sz w:val="16"/>
      <w:szCs w:val="16"/>
      <w:lang w:val="en-CA" w:eastAsia="en-CA"/>
    </w:rPr>
  </w:style>
  <w:style w:type="character" w:customStyle="1" w:styleId="z-BottomofFormChar">
    <w:name w:val="z-Bottom of Form Char"/>
    <w:basedOn w:val="DefaultParagraphFont"/>
    <w:link w:val="z-BottomofForm"/>
    <w:uiPriority w:val="99"/>
    <w:semiHidden/>
    <w:rsid w:val="00E96AAA"/>
    <w:rPr>
      <w:rFonts w:ascii="Arial" w:eastAsia="Times New Roman" w:hAnsi="Arial" w:cs="Arial"/>
      <w:vanish/>
      <w:sz w:val="16"/>
      <w:szCs w:val="16"/>
      <w:lang w:eastAsia="en-CA"/>
    </w:rPr>
  </w:style>
  <w:style w:type="paragraph" w:customStyle="1" w:styleId="hang">
    <w:name w:val="hang"/>
    <w:basedOn w:val="Normal"/>
    <w:rsid w:val="00E96AAA"/>
    <w:pPr>
      <w:spacing w:before="100" w:beforeAutospacing="1" w:after="100" w:afterAutospacing="1"/>
    </w:pPr>
    <w:rPr>
      <w:lang w:val="en-CA" w:eastAsia="en-CA"/>
    </w:rPr>
  </w:style>
  <w:style w:type="paragraph" w:customStyle="1" w:styleId="Default">
    <w:name w:val="Default"/>
    <w:rsid w:val="00E96AAA"/>
    <w:pPr>
      <w:autoSpaceDE w:val="0"/>
      <w:autoSpaceDN w:val="0"/>
      <w:adjustRightInd w:val="0"/>
      <w:spacing w:after="0" w:line="240" w:lineRule="auto"/>
    </w:pPr>
    <w:rPr>
      <w:rFonts w:ascii="Times New Roman" w:hAnsi="Times New Roman" w:cs="Times New Roman"/>
      <w:color w:val="000000"/>
      <w:sz w:val="24"/>
      <w:szCs w:val="24"/>
    </w:rPr>
  </w:style>
  <w:style w:type="paragraph" w:styleId="BodyTextIndent">
    <w:name w:val="Body Text Indent"/>
    <w:basedOn w:val="Normal"/>
    <w:link w:val="BodyTextIndentChar"/>
    <w:rsid w:val="00E96AAA"/>
    <w:pPr>
      <w:ind w:firstLine="288"/>
      <w:jc w:val="both"/>
    </w:pPr>
  </w:style>
  <w:style w:type="character" w:customStyle="1" w:styleId="BodyTextIndentChar">
    <w:name w:val="Body Text Indent Char"/>
    <w:basedOn w:val="DefaultParagraphFont"/>
    <w:link w:val="BodyTextIndent"/>
    <w:rsid w:val="00E96AAA"/>
    <w:rPr>
      <w:rFonts w:ascii="Times New Roman" w:eastAsia="Times New Roman" w:hAnsi="Times New Roman" w:cs="Times New Roman"/>
      <w:sz w:val="24"/>
      <w:szCs w:val="24"/>
      <w:lang w:val="en-US"/>
    </w:rPr>
  </w:style>
  <w:style w:type="character" w:customStyle="1" w:styleId="text1">
    <w:name w:val="text1"/>
    <w:basedOn w:val="DefaultParagraphFont"/>
    <w:rsid w:val="00E96AAA"/>
    <w:rPr>
      <w:rFonts w:ascii="Arial" w:hAnsi="Arial" w:cs="Arial" w:hint="default"/>
    </w:rPr>
  </w:style>
  <w:style w:type="character" w:customStyle="1" w:styleId="cit-name-surname">
    <w:name w:val="cit-name-surname"/>
    <w:basedOn w:val="DefaultParagraphFont"/>
    <w:rsid w:val="00E96AAA"/>
  </w:style>
  <w:style w:type="character" w:customStyle="1" w:styleId="cit-name-given-names">
    <w:name w:val="cit-name-given-names"/>
    <w:basedOn w:val="DefaultParagraphFont"/>
    <w:rsid w:val="00E96AAA"/>
  </w:style>
  <w:style w:type="character" w:customStyle="1" w:styleId="cit-pub-date">
    <w:name w:val="cit-pub-date"/>
    <w:basedOn w:val="DefaultParagraphFont"/>
    <w:rsid w:val="00E96AAA"/>
  </w:style>
  <w:style w:type="character" w:customStyle="1" w:styleId="cit-article-title">
    <w:name w:val="cit-article-title"/>
    <w:basedOn w:val="DefaultParagraphFont"/>
    <w:rsid w:val="00E96AAA"/>
  </w:style>
  <w:style w:type="character" w:customStyle="1" w:styleId="cit-fpage">
    <w:name w:val="cit-fpage"/>
    <w:basedOn w:val="DefaultParagraphFont"/>
    <w:rsid w:val="00E96AAA"/>
  </w:style>
  <w:style w:type="character" w:customStyle="1" w:styleId="cit-lpage">
    <w:name w:val="cit-lpage"/>
    <w:basedOn w:val="DefaultParagraphFont"/>
    <w:rsid w:val="00E96AAA"/>
  </w:style>
  <w:style w:type="character" w:customStyle="1" w:styleId="mixed-citation">
    <w:name w:val="mixed-citation"/>
    <w:basedOn w:val="DefaultParagraphFont"/>
    <w:rsid w:val="00E96AAA"/>
  </w:style>
  <w:style w:type="character" w:customStyle="1" w:styleId="ref-title">
    <w:name w:val="ref-title"/>
    <w:basedOn w:val="DefaultParagraphFont"/>
    <w:rsid w:val="00E96AAA"/>
  </w:style>
  <w:style w:type="character" w:customStyle="1" w:styleId="ref-vol">
    <w:name w:val="ref-vol"/>
    <w:basedOn w:val="DefaultParagraphFont"/>
    <w:rsid w:val="00E96AAA"/>
  </w:style>
  <w:style w:type="character" w:customStyle="1" w:styleId="element-citation">
    <w:name w:val="element-citation"/>
    <w:basedOn w:val="DefaultParagraphFont"/>
    <w:rsid w:val="00E96AAA"/>
  </w:style>
  <w:style w:type="character" w:customStyle="1" w:styleId="ref-journal">
    <w:name w:val="ref-journal"/>
    <w:basedOn w:val="DefaultParagraphFont"/>
    <w:rsid w:val="00E96AAA"/>
  </w:style>
  <w:style w:type="character" w:customStyle="1" w:styleId="ng-binding">
    <w:name w:val="ng-binding"/>
    <w:basedOn w:val="DefaultParagraphFont"/>
    <w:rsid w:val="00E96AAA"/>
  </w:style>
  <w:style w:type="character" w:customStyle="1" w:styleId="subjectfield-postprocessinghook">
    <w:name w:val="subjectfield-postprocessinghook"/>
    <w:basedOn w:val="DefaultParagraphFont"/>
    <w:rsid w:val="00E96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322084">
      <w:bodyDiv w:val="1"/>
      <w:marLeft w:val="0"/>
      <w:marRight w:val="0"/>
      <w:marTop w:val="0"/>
      <w:marBottom w:val="0"/>
      <w:divBdr>
        <w:top w:val="none" w:sz="0" w:space="0" w:color="auto"/>
        <w:left w:val="none" w:sz="0" w:space="0" w:color="auto"/>
        <w:bottom w:val="none" w:sz="0" w:space="0" w:color="auto"/>
        <w:right w:val="none" w:sz="0" w:space="0" w:color="auto"/>
      </w:divBdr>
      <w:divsChild>
        <w:div w:id="150683302">
          <w:marLeft w:val="0"/>
          <w:marRight w:val="0"/>
          <w:marTop w:val="0"/>
          <w:marBottom w:val="0"/>
          <w:divBdr>
            <w:top w:val="none" w:sz="0" w:space="0" w:color="auto"/>
            <w:left w:val="none" w:sz="0" w:space="0" w:color="auto"/>
            <w:bottom w:val="none" w:sz="0" w:space="0" w:color="auto"/>
            <w:right w:val="none" w:sz="0" w:space="0" w:color="auto"/>
          </w:divBdr>
        </w:div>
        <w:div w:id="2116901411">
          <w:marLeft w:val="0"/>
          <w:marRight w:val="0"/>
          <w:marTop w:val="0"/>
          <w:marBottom w:val="0"/>
          <w:divBdr>
            <w:top w:val="none" w:sz="0" w:space="0" w:color="auto"/>
            <w:left w:val="none" w:sz="0" w:space="0" w:color="auto"/>
            <w:bottom w:val="none" w:sz="0" w:space="0" w:color="auto"/>
            <w:right w:val="none" w:sz="0" w:space="0" w:color="auto"/>
          </w:divBdr>
        </w:div>
        <w:div w:id="474303568">
          <w:marLeft w:val="0"/>
          <w:marRight w:val="0"/>
          <w:marTop w:val="0"/>
          <w:marBottom w:val="0"/>
          <w:divBdr>
            <w:top w:val="none" w:sz="0" w:space="0" w:color="auto"/>
            <w:left w:val="none" w:sz="0" w:space="0" w:color="auto"/>
            <w:bottom w:val="none" w:sz="0" w:space="0" w:color="auto"/>
            <w:right w:val="none" w:sz="0" w:space="0" w:color="auto"/>
          </w:divBdr>
        </w:div>
        <w:div w:id="1005747835">
          <w:marLeft w:val="0"/>
          <w:marRight w:val="0"/>
          <w:marTop w:val="0"/>
          <w:marBottom w:val="0"/>
          <w:divBdr>
            <w:top w:val="none" w:sz="0" w:space="0" w:color="auto"/>
            <w:left w:val="none" w:sz="0" w:space="0" w:color="auto"/>
            <w:bottom w:val="none" w:sz="0" w:space="0" w:color="auto"/>
            <w:right w:val="none" w:sz="0" w:space="0" w:color="auto"/>
          </w:divBdr>
        </w:div>
        <w:div w:id="1697730655">
          <w:marLeft w:val="0"/>
          <w:marRight w:val="0"/>
          <w:marTop w:val="0"/>
          <w:marBottom w:val="0"/>
          <w:divBdr>
            <w:top w:val="none" w:sz="0" w:space="0" w:color="auto"/>
            <w:left w:val="none" w:sz="0" w:space="0" w:color="auto"/>
            <w:bottom w:val="none" w:sz="0" w:space="0" w:color="auto"/>
            <w:right w:val="none" w:sz="0" w:space="0" w:color="auto"/>
          </w:divBdr>
        </w:div>
        <w:div w:id="1877692006">
          <w:marLeft w:val="0"/>
          <w:marRight w:val="0"/>
          <w:marTop w:val="0"/>
          <w:marBottom w:val="0"/>
          <w:divBdr>
            <w:top w:val="none" w:sz="0" w:space="0" w:color="auto"/>
            <w:left w:val="none" w:sz="0" w:space="0" w:color="auto"/>
            <w:bottom w:val="none" w:sz="0" w:space="0" w:color="auto"/>
            <w:right w:val="none" w:sz="0" w:space="0" w:color="auto"/>
          </w:divBdr>
        </w:div>
        <w:div w:id="1290355043">
          <w:marLeft w:val="0"/>
          <w:marRight w:val="0"/>
          <w:marTop w:val="0"/>
          <w:marBottom w:val="0"/>
          <w:divBdr>
            <w:top w:val="none" w:sz="0" w:space="0" w:color="auto"/>
            <w:left w:val="none" w:sz="0" w:space="0" w:color="auto"/>
            <w:bottom w:val="none" w:sz="0" w:space="0" w:color="auto"/>
            <w:right w:val="none" w:sz="0" w:space="0" w:color="auto"/>
          </w:divBdr>
        </w:div>
        <w:div w:id="554047104">
          <w:marLeft w:val="0"/>
          <w:marRight w:val="0"/>
          <w:marTop w:val="0"/>
          <w:marBottom w:val="0"/>
          <w:divBdr>
            <w:top w:val="none" w:sz="0" w:space="0" w:color="auto"/>
            <w:left w:val="none" w:sz="0" w:space="0" w:color="auto"/>
            <w:bottom w:val="none" w:sz="0" w:space="0" w:color="auto"/>
            <w:right w:val="none" w:sz="0" w:space="0" w:color="auto"/>
          </w:divBdr>
        </w:div>
        <w:div w:id="1089543202">
          <w:marLeft w:val="0"/>
          <w:marRight w:val="0"/>
          <w:marTop w:val="0"/>
          <w:marBottom w:val="0"/>
          <w:divBdr>
            <w:top w:val="none" w:sz="0" w:space="0" w:color="auto"/>
            <w:left w:val="none" w:sz="0" w:space="0" w:color="auto"/>
            <w:bottom w:val="none" w:sz="0" w:space="0" w:color="auto"/>
            <w:right w:val="none" w:sz="0" w:space="0" w:color="auto"/>
          </w:divBdr>
        </w:div>
        <w:div w:id="1696032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capella.summon.serialssolutions.com/2.0.0/link/0/eLvHCXMwzV1NSwMxEA1aULyIn_gJe_LU1WSTpluphSqrFrEF3V70sNQkSyt0Fang3T_uzH41FK3gyVNhaIfSvL7MbF7e4DVg2vBRPaMojYUWmvEYeJIqLqTSOp0QYZ_mfs6VDc0uwhx90P9f-iAbzZO6aEwNN7H37yVAMPEoyXRaKRKmfpamUHLeQrM7HOOJfF5xPxdy93LMB77NvsYJoZJKy4f07W7Y67ZvOqk6EB28y6q5E4QPWTC4u7IfPOCZeSGQOjYZWdZrwkV_OZtNuQUaz2JGlo2EyDdZlk0L-Zm_i9S5-I4BsRa6Ttsye2YrKwWGVmsDmSLMFGGmKM0UfRyhsfpYj9TkzCRu_34RunY_7ePP-8VGLrlHxYz467tvZVU0VmkSrpHVvKdw2hkS1smCSTbIcnGlYZM8NoetEhPNk2HLgYANDYydOr0E4xY-MFx1bIRUHVh4x8bHFgkvg_Di2s2HargKimuXK6jHVOxDpUe5gF6Ra3hl8klozehAmjqL60YLaQbegPsU_rpSej71dOzXFNTK26SSvCRmhzjoXBUbIHRJfaEUb3CJtufYIGgeP_FdworfJXrNrFOi39Zl7w-f2ScrU3gekMrk7d0ckqWcH74A8oZlSw" TargetMode="External"/><Relationship Id="rId18" Type="http://schemas.openxmlformats.org/officeDocument/2006/relationships/hyperlink" Target="javascript:__doLinkPostBack('','ss~~AR%20%22Rotteveel%2C%20Mark%22%7C%7Csl~~rl','');" TargetMode="External"/><Relationship Id="rId26" Type="http://schemas.openxmlformats.org/officeDocument/2006/relationships/hyperlink" Target="http://capella.summon.serialssolutions.com/2.0.0/link/0/eLvHCXMwxV3dS8MwED9EUfRB3dQ5P6DPQreuaZsGpiLTMVDfFHwL-WhxsE3dxx_jf-td2qpDBN98ahMCpcnl7neX_O6IBqyDME8jxo22mchTE2rGRa5ZFBnWUeHyaS5U8dxyaSuN6NS0fTEUIW-HHZaSMQ0uX998KhlFR6tV_YzlsMfSxaGv1IqqLL5gz0MuEpf0NBW0Je6D3qfq5iwqUoOK2E8YlZxcpjh9U9VO_fZ34P1PX_-PX9yF7RLUeleFFNZgJZvUYaO6U1-HrW9ZD_cg7T5f9IlbQs1u-_nCw44CvFIhC9cznHiITD3E_B7VRaIrOIvxPjz2bx56A78s4OAPiezsd3KF1k5xlvE8tpQSXSkdBqkxcW7QD7Xo7GhUIDE3iBwtYk3FgxgxRqyZ7VjBDmB18jLJGrCW42bEJxrIBk5_AzaexN11OrjtFc1a1WzNHFmt9TZv4KK6yfOTFj8ET6HzprRiSWp1xHSgERspoVBQVZIxEzbhrFxrORur0Qi3w0xSHOABraQcTodyOh_LiMkEvaYmiJ-DqzHEfpJB4X6x8iVIJKoCh8CbsF8JgLSjkaSMgAiT-dEv_cew6fj_jgB5Aqvz6SI7hfVSBj4A0Z0H8w" TargetMode="External"/><Relationship Id="rId3" Type="http://schemas.openxmlformats.org/officeDocument/2006/relationships/styles" Target="styles.xml"/><Relationship Id="rId21" Type="http://schemas.openxmlformats.org/officeDocument/2006/relationships/hyperlink" Target="https://capella.summon.serialssolutions.com/search?s.dym=false&amp;s.q=Author%3A%22Gl%C4%83veanu%2C+Vlad+Petre%22" TargetMode="External"/><Relationship Id="rId34" Type="http://schemas.openxmlformats.org/officeDocument/2006/relationships/hyperlink" Target="http://link.springer.com.library.capella.edu/journal/10459" TargetMode="External"/><Relationship Id="rId7" Type="http://schemas.openxmlformats.org/officeDocument/2006/relationships/endnotes" Target="endnotes.xml"/><Relationship Id="rId12" Type="http://schemas.openxmlformats.org/officeDocument/2006/relationships/hyperlink" Target="https://capella.summon.serialssolutions.com/search?s.dym=false&amp;s.q=Author%3A%22DIETZ%2C+JOERG%22" TargetMode="External"/><Relationship Id="rId17" Type="http://schemas.openxmlformats.org/officeDocument/2006/relationships/hyperlink" Target="javascript:__doLinkPostBack('','ss~~AR%20%22F%C3%B6rster%2C%20Jens%22%7C%7Csl~~rl','');" TargetMode="External"/><Relationship Id="rId25" Type="http://schemas.openxmlformats.org/officeDocument/2006/relationships/hyperlink" Target="http://search.proquest.com.library.capella.edu/indexingvolumeissuelinkhandler/42045/English+Journal/02015Y07Y01$23Jul+2015$3b++Vol.+104+$286$29/104/6?accountid=27965" TargetMode="External"/><Relationship Id="rId33" Type="http://schemas.openxmlformats.org/officeDocument/2006/relationships/hyperlink" Target="http://www.mindandlife.org" TargetMode="External"/><Relationship Id="rId2" Type="http://schemas.openxmlformats.org/officeDocument/2006/relationships/numbering" Target="numbering.xml"/><Relationship Id="rId16" Type="http://schemas.openxmlformats.org/officeDocument/2006/relationships/hyperlink" Target="javascript:__doLinkPostBack('','ss~~AR%20%22Gillebaart%2C%20Marleen%22%7C%7Csl~~rl','');" TargetMode="External"/><Relationship Id="rId20" Type="http://schemas.openxmlformats.org/officeDocument/2006/relationships/hyperlink" Target="javascript:__doLinkPostBack('','mdb~~ehh%7C%7Cjdb~~ehhjnh%7C%7Css~~JN%20%22Creativity%20Research%20Journal%22%7C%7Csl~~jh','');" TargetMode="External"/><Relationship Id="rId29" Type="http://schemas.openxmlformats.org/officeDocument/2006/relationships/hyperlink" Target="javascript:__doLinkPostBack('','mdb~~bah%7C%7Cjdb~~bahjnh%7C%7Css~~JN%20%22Creativity%20%26%20Innovation%20Management%22%7C%7Csl~~j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pella.summon.serialssolutions.com/search?s.dym=false&amp;s.q=Author%3A%22ANTONAKIS%2C+JOHN%22" TargetMode="External"/><Relationship Id="rId24" Type="http://schemas.openxmlformats.org/officeDocument/2006/relationships/hyperlink" Target="http://search.proquest.com.library.capella.edu/pubidlinkhandler/sng/pubtitle/English+Journal/$N/42045/DocView/1693822480/fulltext/48E7C7EAA5474E38PQ/1?accountid=27965" TargetMode="External"/><Relationship Id="rId32" Type="http://schemas.openxmlformats.org/officeDocument/2006/relationships/hyperlink" Target="http://capella.summon.serialssolutions.com/2.0.0/link/0/eLvHCXMwxV1bS8MwFA4yUHxRh1qvkD_QrkmvkTmRXdjQjcEUfBtpkrJh6Tbd_oy_1pM2VSYIvvlUQqFN851-OTlXhLCfEO0diiKRcEKVACUcfsdYuTRlUjG-7c1Fm8osUEJbMWJB03IhtIW8AY8guhQZY3fLla17RmnfatVAY9vusRU59F1bkZvuC_KWRizUaem6UrsO9iNjk1PnRaRhIHSWi1zp2qdhqPvq_uDpgnN7h-jjT2_-l-87QgdGpcX3pQzW0Y7Kj9HrV5TdbL7EJhoMa7fQuig1jscmPQvzXOKJylK7PAsoiZuz1nCey3STaR5uNmatGwzijIeDUWfSHU2wJjEdbKbwQBd7PEHPve5Tu2-bxg72Ek4wxBZpIEB0QJUMpOtKjylPpSJkXPuEKQMcEsIpVXB2k0rxRAgX1FTCRRDLhIvIO0W1HPCxUG39toEL7JsWAGOhvRf22In7D-1yWK-GznuRw-as1hZs08Wq2qETnSEc0ETGVIpQSuazJGCwjgHhUSAD34OJniOrQmwqs2wKHBj7DPZ1cvHrnUu0D3qVX1pqrspJXqNdg9sn3lnyi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anagementpocketbooks.wordpress.com/2015/05/26/ellen-" TargetMode="External"/><Relationship Id="rId23" Type="http://schemas.openxmlformats.org/officeDocument/2006/relationships/hyperlink" Target="http://capella.summon.serialssolutions.com/2.0.0/link/0/eLvHCXMwxV1Lb9QwEB5BKxAcgBYIgSLljJRt_IodqRShLatK9MABELfIj0RdqWy3u6nUv9J_y0weC9GqiBuXRLbjaGJ_GY_H8yA3YJfx2kihvQtVURvPndBF7YSUXjDLx6e5MOhz-6kdOGLLpsOlJw35oZYoJysm2IflVUopo-hodcifMVZ7jAyHfodWtH3yhfCe6yJX92GXcdxskLFf9mXDu5nOOue5nDKcse3T6NHy1TPxUYzTLZ7e8uPZU7j9JzL_x1g8gye99Jt87OC6B_eqxT4lju6NTPbh8ff5-rp7Yv0cTo7Oj2fkhULKx6PD8-MEK6arIeVFW4Njkpxt7LETuwhtETsknefEC_g2-_R1epr2aR9Szw1jaci5NaFWVjIZRAgaRYyggyHpRImAO8KKoiYZxZXnQjrPCi9tHYJVtrYuEy9hZ3G5qCLYrfEXxjsuqxHORQQPfxRnJ-b087Qr7g3Fybp1cZtcNREioR3JNJ_oV5BY3PJZZ0VugpPCZQ4lKltYhLfNK-F5DMkYIOV8_nPZXki6YihdxvBugEy57EKIlKyPzEpAQ5yRskwqZbiOISJQlQSpZmV9iSsKSdncxJD9ibOyaTU6dZd-ZftFZXPTxCD_2uVOGg4G4JXWkcbNN-sSP4bCQ2YZkrhpDhcXSCGpEQqu2es7W97Ao87sgkyeDmCnWV1Xb-FBD89fIdtD6Q" TargetMode="External"/><Relationship Id="rId28" Type="http://schemas.openxmlformats.org/officeDocument/2006/relationships/hyperlink" Target="javascript:__doLinkPostBack('','ss~~AR%20%22Puccio%2C%20Gerard%22%7C%7Csl~~rl','');" TargetMode="External"/><Relationship Id="rId36" Type="http://schemas.openxmlformats.org/officeDocument/2006/relationships/fontTable" Target="fontTable.xml"/><Relationship Id="rId10" Type="http://schemas.openxmlformats.org/officeDocument/2006/relationships/hyperlink" Target="https://capella.summon.serialssolutions.com/2.0.0/link/0/eLvHCXMwxV1tS9xAEB7aE0v9YH3pxWtV9gc0Z3Yv2WTFKuVUhFYQK8UvEnY3GxSOnN7Lj_HfOrNJKocIfvPTstkQNpnJk5ndyfMAsFTEpPOmubBaR7yIMca2OlVSCeImcYu7udCu5zambRHRw3QxtrRCvkcMtpxKEo_uH0KSjKKt1VY_Y3HZY6Fw6JlaUTfiC8VPgTNJPsISFyKjIrDz6OI_dsuE1yybtF_AST-7Aeq6WPEFYHtQPf0Cj2-aw3vc6BqsNqEt-1X74jp8cNUGqUI3FSQbsPLvbjqvz5huwg02P9jB7eGlK0e-IKw62Ls99Id0VbDhpJW2oMPsrmIYq7JhG-3vM_Rw9rem5gyPJ4TadGVGKnxT9xWuTk-uhmdhI_YQOiV5mLlSudSqSGorNB8kqjQGsSQ2NnUYxWLYI-PUOmucEgaTIIMDiRkk5GFJqQZd6FTjygWwVOJ7iy1-SwO0UQCfrtWf4-zs97Durrfd_tT_19Z_mAVofv-EQ9lPt4AlTmnjuMVktIgFlzoqTaQGlussRp82PQjIK3LCgNlE21wQxw8po_dg1ztKfl9zheSYY1GpfS5SibliJnvQbe2eF6NRTgkloqbg314b-A6fPV2sLxHehs5sMnc7sNwY_wkLmARv" TargetMode="External"/><Relationship Id="rId19" Type="http://schemas.openxmlformats.org/officeDocument/2006/relationships/hyperlink" Target="javascript:__doLinkPostBack('','ss~~AR%20%22Jehle%2C%20Astrid%20C.%20M.%22%7C%7Csl~~rl','');" TargetMode="External"/><Relationship Id="rId31" Type="http://schemas.openxmlformats.org/officeDocument/2006/relationships/hyperlink" Target="http://capella.summon.serialssolutions.com/2.0.0/link/0/eLvHCXMwzV1bSwJBFB5KKYKI7LJdDHypN8257A1MEDOFgh4yqCeZmZ3BJdxK7aVf35nd0VUJ6bGnZWBhhnNmzvnO3ZQBizrRAaO-FJEKdSCJoH6oBWVMUszJSjR3d23a0CoT1uQH_X_WP4IYGMXfaTnteDYfYhGFdmNtgOY8uWPZLzh3usSTtwxjjw07rdfTeggwy_PxFkJTvzsBjfcJNBJblIc2ThIvmKWZcMNZT0yrJ7Ht5L3UwnpFtcwT_vLosNnS7IhNBTCAiyvT4nwUxXJ6o5Lq89Mm2M8BWNHFVrvbeZ0pVZeRdAjp_MBLiXepCuzvoz0L4iutjPQltKGSAzP_2pLzEJVzFlQaw2bOhcb1sHmE-nedfrtXtXMoqsoNGSgq7WERuloyjKWpq8TaDwBICx4xXqeuZBpgnctF5CpJFCe-73EiQpCXHsOKHqNC8p4oBxU13Cv4gpp34OAO2n4JH26D3n07W5Zmy9okLbmrfU4dIEB6LatezT9BFQ4mKBecekEkGBV1AQiPhxyeG_cUleQUXRq6DD6yXiUDPGvnvkL2sz_-d4528itVRoXp-EtdoC37-H4AzHouGA" TargetMode="External"/><Relationship Id="rId4" Type="http://schemas.openxmlformats.org/officeDocument/2006/relationships/settings" Target="settings.xml"/><Relationship Id="rId9" Type="http://schemas.openxmlformats.org/officeDocument/2006/relationships/hyperlink" Target="https://capella.summon.serialssolutions.com/search?s.dym=false&amp;s.q=Author%3A%22Andrews%2C+Barbara+Henriksen%22" TargetMode="External"/><Relationship Id="rId14" Type="http://schemas.openxmlformats.org/officeDocument/2006/relationships/hyperlink" Target="https://capella.summon.serialssolutions.com/2.0.0/link/0/eLvHCXMwxV3NTsMwDLbQEBMXYMDKv_oC7ZambVppDKHCNAm47cBtyh_aYXQMtpfhaXHSRlOFJnHjVEU9xHEb57Nj-wPwWRQbnjdOIsl5n6gYMbbkLE_zyPQm0c3bXFi7sED1aZ1FtGZaLaSJkPdImhDK0Hdgdx_LwHBGmbtVR6DRjHs0Moc2vRV5zb6gbiMUxXY9zXKzJ176xaaSMrOEyZHJs0Pgnf-y0Naqjg7h-09z_svKjuCgBrP-ffX3dWBHl8fQdrn0J9CdaP7uD2bDCpoamopBbzY8hZvR46QYB07UqZrPpzRh6JSh50NoF1rlotQe7L7h7sAnnlgeKsaD9mv-_JCNn4pq2HHD8MtWj4XLlYdKtqsK0pCdmWpxRROpCdGUx1QLwbiSFP1VIQUTkp2Dt0WMi61vLmEfEU1c5dNeQWv1udbXsFfr7QfmmcUR" TargetMode="External"/><Relationship Id="rId22" Type="http://schemas.openxmlformats.org/officeDocument/2006/relationships/hyperlink" Target="https://capella.summon.serialssolutions.com/2.0.0/link/0/eLvHCXMwzV1LT9wwELYoqBWXCvpIl7ZSLtyabZx1XogiLVvQolZqpYLUm-W1HUBaUroslfrvO-NXwiI49xTFSSTHnz0vfzMmJC4zhue8CZpJIVKqGNjYUpR1UWdYm0Sv7OZOH6UNrYLwCD_o_4d-YgxBTKZd-NMh0PEHXTg3xKv2xmaVGPYaErP6FuqJqx-BjKK70hFD7IddVr-TCoHAMxd_tGhvDXF2LhQyfx2xVnVR0lE_qOCDij3BCHZewvLUSk7t24pklNvjNLw0tcUh-7PmnpBOXdIyaE1kwKQgcLFcRKeR_C78yfjb3UardyuweQqMXGJ19Ct1KZefdJuc_XgCrndlnPHxd6-N86owhZdD__3OtkmfXOlBUMvBGFnZHTdGx-kWee68hXhsMd4ma7p9QTYDLH9fkgB2vH9x0OG9__HiYA-beqBjW4zAxwH4V-Ts-Oh0Mk3ckRjJOWVZmcxkyTSegKBBiwlcUKVq0A2uaa5wh7WgVIALyRpRgHRNZZXKhlZCVSC8tShHr8l6-6vVEdloYI7DFUyOCP4rIs9-1l8_V9MvE3u77W-HNyb9b_h7GcGYmiWSFMPyDYlzXYuZphJ8dsUyWoi0maX1SFJRMVj6swGJcDg5gr9cCMkDcvDEjjC_tjVVeEbB9WB5PiAf_JCHZwYmjrQN7sabI178WjUDsnvvdZzP7huWc2re3XmwK2_JZrcA3pH15eJWvydPnXT5B4nGdf4" TargetMode="External"/><Relationship Id="rId27" Type="http://schemas.openxmlformats.org/officeDocument/2006/relationships/hyperlink" Target="http://www.sciencedirect.com.library.capella.edu/science/journal/00207489" TargetMode="External"/><Relationship Id="rId30" Type="http://schemas.openxmlformats.org/officeDocument/2006/relationships/hyperlink" Target="http://www.raosoft.com"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114E0-49E8-45B0-8CF0-DF38E9C97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109</Pages>
  <Words>27239</Words>
  <Characters>155265</Characters>
  <Application>Microsoft Office Word</Application>
  <DocSecurity>0</DocSecurity>
  <Lines>1293</Lines>
  <Paragraphs>364</Paragraphs>
  <ScaleCrop>false</ScaleCrop>
  <HeadingPairs>
    <vt:vector size="2" baseType="variant">
      <vt:variant>
        <vt:lpstr>Title</vt:lpstr>
      </vt:variant>
      <vt:variant>
        <vt:i4>1</vt:i4>
      </vt:variant>
    </vt:vector>
  </HeadingPairs>
  <TitlesOfParts>
    <vt:vector size="1" baseType="lpstr">
      <vt:lpstr/>
    </vt:vector>
  </TitlesOfParts>
  <Company>Sheridan College</Company>
  <LinksUpToDate>false</LinksUpToDate>
  <CharactersWithSpaces>182140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Ventrella</dc:creator>
  <cp:lastModifiedBy>Mary Ventrella</cp:lastModifiedBy>
  <cp:revision>29</cp:revision>
  <dcterms:created xsi:type="dcterms:W3CDTF">2016-05-31T23:46:00Z</dcterms:created>
  <dcterms:modified xsi:type="dcterms:W3CDTF">2016-07-07T13:34:00Z</dcterms:modified>
</cp:coreProperties>
</file>